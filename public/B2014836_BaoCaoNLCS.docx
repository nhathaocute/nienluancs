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rPr>
          <w:sz w:val="20"/>
        </w:rPr>
      </w:pPr>
      <w:r>
        <w:pict>
          <v:group id="_x0000_s1026" o:spid="_x0000_s1026" o:spt="203" style="position:absolute;left:0pt;margin-left:24pt;margin-top:23.95pt;height:793.95pt;width:547.35pt;mso-position-horizontal-relative:page;mso-position-vertical-relative:page;z-index:-251656192;mso-width-relative:page;mso-height-relative:page;" coordorigin="480,480" coordsize="10947,15879">
            <o:lock v:ext="edit"/>
            <v:shape id="_x0000_s1027" o:spid="_x0000_s1027" style="position:absolute;left:542;top:16000;height:296;width:296;" fillcolor="#000080" filled="t" stroked="f" coordorigin="543,16001" coordsize="296,296" path="m838,16204l635,16204,635,16001,543,16001,543,16204,543,16296,635,16296,838,16296,838,16204xe">
              <v:path arrowok="t"/>
              <v:fill on="t" focussize="0,0"/>
              <v:stroke on="f"/>
              <v:imagedata o:title=""/>
              <o:lock v:ext="edit"/>
            </v:shape>
            <v:shape id="_x0000_s1028" o:spid="_x0000_s1028" style="position:absolute;left:480;top:16047;height:312;width:359;" fillcolor="#000000" filled="t" stroked="f" coordorigin="480,16047" coordsize="359,312" path="m697,16047l480,16047,480,16060,697,16060,697,16047xm838,16345l776,16345,776,16139,776,16126,776,16126,762,16126,762,16126,713,16126,713,16047,699,16047,699,16126,493,16126,493,16126,480,16126,480,16126,480,16139,480,16345,480,16358,493,16358,697,16358,697,16345,493,16345,493,16139,699,16139,699,16358,713,16358,713,16139,762,16139,762,16345,762,16358,776,16358,838,16358,838,16345xe">
              <v:path arrowok="t"/>
              <v:fill on="t" focussize="0,0"/>
              <v:stroke on="f"/>
              <v:imagedata o:title=""/>
              <o:lock v:ext="edit"/>
            </v:shape>
            <v:rect id="_x0000_s1029" o:spid="_x0000_s1029" o:spt="1" style="position:absolute;left:840;top:16204;height:92;width:363;" fillcolor="#000080" filled="t" stroked="f" coordsize="21600,21600">
              <v:path/>
              <v:fill on="t" focussize="0,0"/>
              <v:stroke on="f"/>
              <v:imagedata o:title=""/>
              <o:lock v:ext="edit"/>
            </v:rect>
            <v:rect id="_x0000_s1030" o:spid="_x0000_s1030" o:spt="1" style="position:absolute;left:840;top:16344;height:14;width:363;" fillcolor="#000000" filled="t" stroked="f" coordsize="21600,21600">
              <v:path/>
              <v:fill on="t" focussize="0,0"/>
              <v:stroke on="f"/>
              <v:imagedata o:title=""/>
              <o:lock v:ext="edit"/>
            </v:rect>
            <v:rect id="_x0000_s1031" o:spid="_x0000_s1031" o:spt="1" style="position:absolute;left:1205;top:16204;height:92;width:363;" fillcolor="#000080" filled="t" stroked="f" coordsize="21600,21600">
              <v:path/>
              <v:fill on="t" focussize="0,0"/>
              <v:stroke on="f"/>
              <v:imagedata o:title=""/>
              <o:lock v:ext="edit"/>
            </v:rect>
            <v:rect id="_x0000_s1032" o:spid="_x0000_s1032" o:spt="1" style="position:absolute;left:1205;top:16344;height:14;width:363;" fillcolor="#000000" filled="t" stroked="f" coordsize="21600,21600">
              <v:path/>
              <v:fill on="t" focussize="0,0"/>
              <v:stroke on="f"/>
              <v:imagedata o:title=""/>
              <o:lock v:ext="edit"/>
            </v:rect>
            <v:rect id="_x0000_s1033" o:spid="_x0000_s1033" o:spt="1" style="position:absolute;left:1570;top:16204;height:92;width:363;" fillcolor="#000080" filled="t" stroked="f" coordsize="21600,21600">
              <v:path/>
              <v:fill on="t" focussize="0,0"/>
              <v:stroke on="f"/>
              <v:imagedata o:title=""/>
              <o:lock v:ext="edit"/>
            </v:rect>
            <v:rect id="_x0000_s1034" o:spid="_x0000_s1034" o:spt="1" style="position:absolute;left:1570;top:16344;height:14;width:363;" fillcolor="#000000" filled="t" stroked="f" coordsize="21600,21600">
              <v:path/>
              <v:fill on="t" focussize="0,0"/>
              <v:stroke on="f"/>
              <v:imagedata o:title=""/>
              <o:lock v:ext="edit"/>
            </v:rect>
            <v:rect id="_x0000_s1035" o:spid="_x0000_s1035" o:spt="1" style="position:absolute;left:1934;top:16204;height:92;width:363;" fillcolor="#000080" filled="t" stroked="f" coordsize="21600,21600">
              <v:path/>
              <v:fill on="t" focussize="0,0"/>
              <v:stroke on="f"/>
              <v:imagedata o:title=""/>
              <o:lock v:ext="edit"/>
            </v:rect>
            <v:rect id="_x0000_s1036" o:spid="_x0000_s1036" o:spt="1" style="position:absolute;left:1934;top:16344;height:14;width:363;" fillcolor="#000000" filled="t" stroked="f" coordsize="21600,21600">
              <v:path/>
              <v:fill on="t" focussize="0,0"/>
              <v:stroke on="f"/>
              <v:imagedata o:title=""/>
              <o:lock v:ext="edit"/>
            </v:rect>
            <v:rect id="_x0000_s1037" o:spid="_x0000_s1037" o:spt="1" style="position:absolute;left:2299;top:16204;height:92;width:363;" fillcolor="#000080" filled="t" stroked="f" coordsize="21600,21600">
              <v:path/>
              <v:fill on="t" focussize="0,0"/>
              <v:stroke on="f"/>
              <v:imagedata o:title=""/>
              <o:lock v:ext="edit"/>
            </v:rect>
            <v:rect id="_x0000_s1038" o:spid="_x0000_s1038" o:spt="1" style="position:absolute;left:2299;top:16344;height:14;width:363;" fillcolor="#000000" filled="t" stroked="f" coordsize="21600,21600">
              <v:path/>
              <v:fill on="t" focussize="0,0"/>
              <v:stroke on="f"/>
              <v:imagedata o:title=""/>
              <o:lock v:ext="edit"/>
            </v:rect>
            <v:rect id="_x0000_s1039" o:spid="_x0000_s1039" o:spt="1" style="position:absolute;left:2664;top:16204;height:92;width:363;" fillcolor="#000080" filled="t" stroked="f" coordsize="21600,21600">
              <v:path/>
              <v:fill on="t" focussize="0,0"/>
              <v:stroke on="f"/>
              <v:imagedata o:title=""/>
              <o:lock v:ext="edit"/>
            </v:rect>
            <v:rect id="_x0000_s1040" o:spid="_x0000_s1040" o:spt="1" style="position:absolute;left:2664;top:16344;height:14;width:363;" fillcolor="#000000" filled="t" stroked="f" coordsize="21600,21600">
              <v:path/>
              <v:fill on="t" focussize="0,0"/>
              <v:stroke on="f"/>
              <v:imagedata o:title=""/>
              <o:lock v:ext="edit"/>
            </v:rect>
            <v:rect id="_x0000_s1041" o:spid="_x0000_s1041" o:spt="1" style="position:absolute;left:3029;top:16204;height:92;width:363;" fillcolor="#000080" filled="t" stroked="f" coordsize="21600,21600">
              <v:path/>
              <v:fill on="t" focussize="0,0"/>
              <v:stroke on="f"/>
              <v:imagedata o:title=""/>
              <o:lock v:ext="edit"/>
            </v:rect>
            <v:rect id="_x0000_s1042" o:spid="_x0000_s1042" o:spt="1" style="position:absolute;left:3029;top:16344;height:14;width:363;" fillcolor="#000000" filled="t" stroked="f" coordsize="21600,21600">
              <v:path/>
              <v:fill on="t" focussize="0,0"/>
              <v:stroke on="f"/>
              <v:imagedata o:title=""/>
              <o:lock v:ext="edit"/>
            </v:rect>
            <v:rect id="_x0000_s1043" o:spid="_x0000_s1043" o:spt="1" style="position:absolute;left:3394;top:16204;height:92;width:363;" fillcolor="#000080" filled="t" stroked="f" coordsize="21600,21600">
              <v:path/>
              <v:fill on="t" focussize="0,0"/>
              <v:stroke on="f"/>
              <v:imagedata o:title=""/>
              <o:lock v:ext="edit"/>
            </v:rect>
            <v:rect id="_x0000_s1044" o:spid="_x0000_s1044" o:spt="1" style="position:absolute;left:3394;top:16344;height:14;width:363;" fillcolor="#000000" filled="t" stroked="f" coordsize="21600,21600">
              <v:path/>
              <v:fill on="t" focussize="0,0"/>
              <v:stroke on="f"/>
              <v:imagedata o:title=""/>
              <o:lock v:ext="edit"/>
            </v:rect>
            <v:rect id="_x0000_s1045" o:spid="_x0000_s1045" o:spt="1" style="position:absolute;left:3759;top:16204;height:92;width:363;" fillcolor="#000080" filled="t" stroked="f" coordsize="21600,21600">
              <v:path/>
              <v:fill on="t" focussize="0,0"/>
              <v:stroke on="f"/>
              <v:imagedata o:title=""/>
              <o:lock v:ext="edit"/>
            </v:rect>
            <v:rect id="_x0000_s1046" o:spid="_x0000_s1046" o:spt="1" style="position:absolute;left:3759;top:16344;height:14;width:363;" fillcolor="#000000" filled="t" stroked="f" coordsize="21600,21600">
              <v:path/>
              <v:fill on="t" focussize="0,0"/>
              <v:stroke on="f"/>
              <v:imagedata o:title=""/>
              <o:lock v:ext="edit"/>
            </v:rect>
            <v:rect id="_x0000_s1047" o:spid="_x0000_s1047" o:spt="1" style="position:absolute;left:4124;top:16204;height:92;width:363;" fillcolor="#000080" filled="t" stroked="f" coordsize="21600,21600">
              <v:path/>
              <v:fill on="t" focussize="0,0"/>
              <v:stroke on="f"/>
              <v:imagedata o:title=""/>
              <o:lock v:ext="edit"/>
            </v:rect>
            <v:rect id="_x0000_s1048" o:spid="_x0000_s1048" o:spt="1" style="position:absolute;left:4124;top:16344;height:14;width:363;" fillcolor="#000000" filled="t" stroked="f" coordsize="21600,21600">
              <v:path/>
              <v:fill on="t" focussize="0,0"/>
              <v:stroke on="f"/>
              <v:imagedata o:title=""/>
              <o:lock v:ext="edit"/>
            </v:rect>
            <v:rect id="_x0000_s1049" o:spid="_x0000_s1049" o:spt="1" style="position:absolute;left:4489;top:16204;height:92;width:363;" fillcolor="#000080" filled="t" stroked="f" coordsize="21600,21600">
              <v:path/>
              <v:fill on="t" focussize="0,0"/>
              <v:stroke on="f"/>
              <v:imagedata o:title=""/>
              <o:lock v:ext="edit"/>
            </v:rect>
            <v:rect id="_x0000_s1050" o:spid="_x0000_s1050" o:spt="1" style="position:absolute;left:4489;top:16344;height:14;width:363;" fillcolor="#000000" filled="t" stroked="f" coordsize="21600,21600">
              <v:path/>
              <v:fill on="t" focussize="0,0"/>
              <v:stroke on="f"/>
              <v:imagedata o:title=""/>
              <o:lock v:ext="edit"/>
            </v:rect>
            <v:rect id="_x0000_s1051" o:spid="_x0000_s1051" o:spt="1" style="position:absolute;left:4853;top:16204;height:92;width:363;" fillcolor="#000080" filled="t" stroked="f" coordsize="21600,21600">
              <v:path/>
              <v:fill on="t" focussize="0,0"/>
              <v:stroke on="f"/>
              <v:imagedata o:title=""/>
              <o:lock v:ext="edit"/>
            </v:rect>
            <v:rect id="_x0000_s1052" o:spid="_x0000_s1052" o:spt="1" style="position:absolute;left:4853;top:16344;height:14;width:363;" fillcolor="#000000" filled="t" stroked="f" coordsize="21600,21600">
              <v:path/>
              <v:fill on="t" focussize="0,0"/>
              <v:stroke on="f"/>
              <v:imagedata o:title=""/>
              <o:lock v:ext="edit"/>
            </v:rect>
            <v:rect id="_x0000_s1053" o:spid="_x0000_s1053" o:spt="1" style="position:absolute;left:5218;top:16204;height:92;width:363;" fillcolor="#000080" filled="t" stroked="f" coordsize="21600,21600">
              <v:path/>
              <v:fill on="t" focussize="0,0"/>
              <v:stroke on="f"/>
              <v:imagedata o:title=""/>
              <o:lock v:ext="edit"/>
            </v:rect>
            <v:rect id="_x0000_s1054" o:spid="_x0000_s1054" o:spt="1" style="position:absolute;left:5218;top:16344;height:14;width:363;" fillcolor="#000000" filled="t" stroked="f" coordsize="21600,21600">
              <v:path/>
              <v:fill on="t" focussize="0,0"/>
              <v:stroke on="f"/>
              <v:imagedata o:title=""/>
              <o:lock v:ext="edit"/>
            </v:rect>
            <v:rect id="_x0000_s1055" o:spid="_x0000_s1055" o:spt="1" style="position:absolute;left:5583;top:16204;height:92;width:363;" fillcolor="#000080" filled="t" stroked="f" coordsize="21600,21600">
              <v:path/>
              <v:fill on="t" focussize="0,0"/>
              <v:stroke on="f"/>
              <v:imagedata o:title=""/>
              <o:lock v:ext="edit"/>
            </v:rect>
            <v:rect id="_x0000_s1056" o:spid="_x0000_s1056" o:spt="1" style="position:absolute;left:5583;top:16344;height:14;width:363;" fillcolor="#000000" filled="t" stroked="f" coordsize="21600,21600">
              <v:path/>
              <v:fill on="t" focussize="0,0"/>
              <v:stroke on="f"/>
              <v:imagedata o:title=""/>
              <o:lock v:ext="edit"/>
            </v:rect>
            <v:rect id="_x0000_s1057" o:spid="_x0000_s1057" o:spt="1" style="position:absolute;left:5948;top:16204;height:92;width:363;" fillcolor="#000080" filled="t" stroked="f" coordsize="21600,21600">
              <v:path/>
              <v:fill on="t" focussize="0,0"/>
              <v:stroke on="f"/>
              <v:imagedata o:title=""/>
              <o:lock v:ext="edit"/>
            </v:rect>
            <v:rect id="_x0000_s1058" o:spid="_x0000_s1058" o:spt="1" style="position:absolute;left:5948;top:16344;height:14;width:363;" fillcolor="#000000" filled="t" stroked="f" coordsize="21600,21600">
              <v:path/>
              <v:fill on="t" focussize="0,0"/>
              <v:stroke on="f"/>
              <v:imagedata o:title=""/>
              <o:lock v:ext="edit"/>
            </v:rect>
            <v:rect id="_x0000_s1059" o:spid="_x0000_s1059" o:spt="1" style="position:absolute;left:6313;top:16204;height:92;width:363;" fillcolor="#000080" filled="t" stroked="f" coordsize="21600,21600">
              <v:path/>
              <v:fill on="t" focussize="0,0"/>
              <v:stroke on="f"/>
              <v:imagedata o:title=""/>
              <o:lock v:ext="edit"/>
            </v:rect>
            <v:rect id="_x0000_s1060" o:spid="_x0000_s1060" o:spt="1" style="position:absolute;left:6313;top:16344;height:14;width:363;" fillcolor="#000000" filled="t" stroked="f" coordsize="21600,21600">
              <v:path/>
              <v:fill on="t" focussize="0,0"/>
              <v:stroke on="f"/>
              <v:imagedata o:title=""/>
              <o:lock v:ext="edit"/>
            </v:rect>
            <v:rect id="_x0000_s1061" o:spid="_x0000_s1061" o:spt="1" style="position:absolute;left:6678;top:16204;height:92;width:363;" fillcolor="#000080" filled="t" stroked="f" coordsize="21600,21600">
              <v:path/>
              <v:fill on="t" focussize="0,0"/>
              <v:stroke on="f"/>
              <v:imagedata o:title=""/>
              <o:lock v:ext="edit"/>
            </v:rect>
            <v:rect id="_x0000_s1062" o:spid="_x0000_s1062" o:spt="1" style="position:absolute;left:6678;top:16344;height:14;width:363;" fillcolor="#000000" filled="t" stroked="f" coordsize="21600,21600">
              <v:path/>
              <v:fill on="t" focussize="0,0"/>
              <v:stroke on="f"/>
              <v:imagedata o:title=""/>
              <o:lock v:ext="edit"/>
            </v:rect>
            <v:rect id="_x0000_s1063" o:spid="_x0000_s1063" o:spt="1" style="position:absolute;left:7043;top:16204;height:92;width:363;" fillcolor="#000080" filled="t" stroked="f" coordsize="21600,21600">
              <v:path/>
              <v:fill on="t" focussize="0,0"/>
              <v:stroke on="f"/>
              <v:imagedata o:title=""/>
              <o:lock v:ext="edit"/>
            </v:rect>
            <v:rect id="_x0000_s1064" o:spid="_x0000_s1064" o:spt="1" style="position:absolute;left:7043;top:16344;height:14;width:363;" fillcolor="#000000" filled="t" stroked="f" coordsize="21600,21600">
              <v:path/>
              <v:fill on="t" focussize="0,0"/>
              <v:stroke on="f"/>
              <v:imagedata o:title=""/>
              <o:lock v:ext="edit"/>
            </v:rect>
            <v:rect id="_x0000_s1065" o:spid="_x0000_s1065" o:spt="1" style="position:absolute;left:7407;top:16204;height:92;width:363;" fillcolor="#000080" filled="t" stroked="f" coordsize="21600,21600">
              <v:path/>
              <v:fill on="t" focussize="0,0"/>
              <v:stroke on="f"/>
              <v:imagedata o:title=""/>
              <o:lock v:ext="edit"/>
            </v:rect>
            <v:rect id="_x0000_s1066" o:spid="_x0000_s1066" o:spt="1" style="position:absolute;left:7407;top:16344;height:14;width:363;" fillcolor="#000000" filled="t" stroked="f" coordsize="21600,21600">
              <v:path/>
              <v:fill on="t" focussize="0,0"/>
              <v:stroke on="f"/>
              <v:imagedata o:title=""/>
              <o:lock v:ext="edit"/>
            </v:rect>
            <v:rect id="_x0000_s1067" o:spid="_x0000_s1067" o:spt="1" style="position:absolute;left:7772;top:16204;height:92;width:363;" fillcolor="#000080" filled="t" stroked="f" coordsize="21600,21600">
              <v:path/>
              <v:fill on="t" focussize="0,0"/>
              <v:stroke on="f"/>
              <v:imagedata o:title=""/>
              <o:lock v:ext="edit"/>
            </v:rect>
            <v:rect id="_x0000_s1068" o:spid="_x0000_s1068" o:spt="1" style="position:absolute;left:7772;top:16344;height:14;width:363;" fillcolor="#000000" filled="t" stroked="f" coordsize="21600,21600">
              <v:path/>
              <v:fill on="t" focussize="0,0"/>
              <v:stroke on="f"/>
              <v:imagedata o:title=""/>
              <o:lock v:ext="edit"/>
            </v:rect>
            <v:rect id="_x0000_s1069" o:spid="_x0000_s1069" o:spt="1" style="position:absolute;left:8137;top:16204;height:92;width:363;" fillcolor="#000080" filled="t" stroked="f" coordsize="21600,21600">
              <v:path/>
              <v:fill on="t" focussize="0,0"/>
              <v:stroke on="f"/>
              <v:imagedata o:title=""/>
              <o:lock v:ext="edit"/>
            </v:rect>
            <v:rect id="_x0000_s1070" o:spid="_x0000_s1070" o:spt="1" style="position:absolute;left:8137;top:16344;height:14;width:363;" fillcolor="#000000" filled="t" stroked="f" coordsize="21600,21600">
              <v:path/>
              <v:fill on="t" focussize="0,0"/>
              <v:stroke on="f"/>
              <v:imagedata o:title=""/>
              <o:lock v:ext="edit"/>
            </v:rect>
            <v:rect id="_x0000_s1071" o:spid="_x0000_s1071" o:spt="1" style="position:absolute;left:8502;top:16204;height:92;width:363;" fillcolor="#000080" filled="t" stroked="f" coordsize="21600,21600">
              <v:path/>
              <v:fill on="t" focussize="0,0"/>
              <v:stroke on="f"/>
              <v:imagedata o:title=""/>
              <o:lock v:ext="edit"/>
            </v:rect>
            <v:rect id="_x0000_s1072" o:spid="_x0000_s1072" o:spt="1" style="position:absolute;left:8502;top:16344;height:14;width:363;" fillcolor="#000000" filled="t" stroked="f" coordsize="21600,21600">
              <v:path/>
              <v:fill on="t" focussize="0,0"/>
              <v:stroke on="f"/>
              <v:imagedata o:title=""/>
              <o:lock v:ext="edit"/>
            </v:rect>
            <v:rect id="_x0000_s1073" o:spid="_x0000_s1073" o:spt="1" style="position:absolute;left:8867;top:16204;height:92;width:363;" fillcolor="#000080" filled="t" stroked="f" coordsize="21600,21600">
              <v:path/>
              <v:fill on="t" focussize="0,0"/>
              <v:stroke on="f"/>
              <v:imagedata o:title=""/>
              <o:lock v:ext="edit"/>
            </v:rect>
            <v:rect id="_x0000_s1074" o:spid="_x0000_s1074" o:spt="1" style="position:absolute;left:8867;top:16344;height:14;width:363;" fillcolor="#000000" filled="t" stroked="f" coordsize="21600,21600">
              <v:path/>
              <v:fill on="t" focussize="0,0"/>
              <v:stroke on="f"/>
              <v:imagedata o:title=""/>
              <o:lock v:ext="edit"/>
            </v:rect>
            <v:rect id="_x0000_s1075" o:spid="_x0000_s1075" o:spt="1" style="position:absolute;left:9232;top:16204;height:92;width:365;" fillcolor="#000080" filled="t" stroked="f" coordsize="21600,21600">
              <v:path/>
              <v:fill on="t" focussize="0,0"/>
              <v:stroke on="f"/>
              <v:imagedata o:title=""/>
              <o:lock v:ext="edit"/>
            </v:rect>
            <v:rect id="_x0000_s1076" o:spid="_x0000_s1076" o:spt="1" style="position:absolute;left:9232;top:16344;height:14;width:365;" fillcolor="#000000" filled="t" stroked="f" coordsize="21600,21600">
              <v:path/>
              <v:fill on="t" focussize="0,0"/>
              <v:stroke on="f"/>
              <v:imagedata o:title=""/>
              <o:lock v:ext="edit"/>
            </v:rect>
            <v:rect id="_x0000_s1077" o:spid="_x0000_s1077" o:spt="1" style="position:absolute;left:9599;top:16204;height:92;width:366;" fillcolor="#000080" filled="t" stroked="f" coordsize="21600,21600">
              <v:path/>
              <v:fill on="t" focussize="0,0"/>
              <v:stroke on="f"/>
              <v:imagedata o:title=""/>
              <o:lock v:ext="edit"/>
            </v:rect>
            <v:rect id="_x0000_s1078" o:spid="_x0000_s1078" o:spt="1" style="position:absolute;left:9599;top:16344;height:14;width:366;" fillcolor="#000000" filled="t" stroked="f" coordsize="21600,21600">
              <v:path/>
              <v:fill on="t" focussize="0,0"/>
              <v:stroke on="f"/>
              <v:imagedata o:title=""/>
              <o:lock v:ext="edit"/>
            </v:rect>
            <v:rect id="_x0000_s1079" o:spid="_x0000_s1079" o:spt="1" style="position:absolute;left:9966;top:16204;height:92;width:366;" fillcolor="#000080" filled="t" stroked="f" coordsize="21600,21600">
              <v:path/>
              <v:fill on="t" focussize="0,0"/>
              <v:stroke on="f"/>
              <v:imagedata o:title=""/>
              <o:lock v:ext="edit"/>
            </v:rect>
            <v:rect id="_x0000_s1080" o:spid="_x0000_s1080" o:spt="1" style="position:absolute;left:9966;top:16344;height:14;width:366;" fillcolor="#000000" filled="t" stroked="f" coordsize="21600,21600">
              <v:path/>
              <v:fill on="t" focussize="0,0"/>
              <v:stroke on="f"/>
              <v:imagedata o:title=""/>
              <o:lock v:ext="edit"/>
            </v:rect>
            <v:rect id="_x0000_s1081" o:spid="_x0000_s1081" o:spt="1" style="position:absolute;left:10334;top:16204;height:92;width:366;" fillcolor="#000080" filled="t" stroked="f" coordsize="21600,21600">
              <v:path/>
              <v:fill on="t" focussize="0,0"/>
              <v:stroke on="f"/>
              <v:imagedata o:title=""/>
              <o:lock v:ext="edit"/>
            </v:rect>
            <v:rect id="_x0000_s1082" o:spid="_x0000_s1082" o:spt="1" style="position:absolute;left:10334;top:16344;height:14;width:366;" fillcolor="#000000" filled="t" stroked="f" coordsize="21600,21600">
              <v:path/>
              <v:fill on="t" focussize="0,0"/>
              <v:stroke on="f"/>
              <v:imagedata o:title=""/>
              <o:lock v:ext="edit"/>
            </v:rect>
            <v:rect id="_x0000_s1083" o:spid="_x0000_s1083" o:spt="1" style="position:absolute;left:10701;top:16204;height:92;width:366;" fillcolor="#000080" filled="t" stroked="f" coordsize="21600,21600">
              <v:path/>
              <v:fill on="t" focussize="0,0"/>
              <v:stroke on="f"/>
              <v:imagedata o:title=""/>
              <o:lock v:ext="edit"/>
            </v:rect>
            <v:rect id="_x0000_s1084" o:spid="_x0000_s1084" o:spt="1" style="position:absolute;left:10701;top:16344;height:14;width:366;" fillcolor="#000000" filled="t" stroked="f" coordsize="21600,21600">
              <v:path/>
              <v:fill on="t" focussize="0,0"/>
              <v:stroke on="f"/>
              <v:imagedata o:title=""/>
              <o:lock v:ext="edit"/>
            </v:rect>
            <v:shape id="_x0000_s1085" o:spid="_x0000_s1085" style="position:absolute;left:11068;top:16000;height:296;width:296;" fillcolor="#000080" filled="t" stroked="f" coordorigin="11068,16001" coordsize="296,296" path="m11364,16204l11364,16001,11272,16001,11272,16204,11068,16204,11068,16296,11272,16296,11364,16296,11364,16204xe">
              <v:path arrowok="t"/>
              <v:fill on="t" focussize="0,0"/>
              <v:stroke on="f"/>
              <v:imagedata o:title=""/>
              <o:lock v:ext="edit"/>
            </v:shape>
            <v:shape id="_x0000_s1086" o:spid="_x0000_s1086" style="position:absolute;left:11068;top:16063;height:296;width:359;" fillcolor="#000000" filled="t" stroked="f" coordorigin="11068,16063" coordsize="359,296" path="m11129,16345l11129,16345,11129,16141,11115,16141,11115,16345,11068,16345,11068,16358,11115,16358,11129,16358,11129,16358,11129,16345xm11426,16126l11208,16126,11208,16077,11426,16077,11426,16063,11208,16063,11194,16063,11194,16077,11194,16126,11115,16126,11115,16139,11194,16139,11194,16345,11194,16358,11208,16358,11413,16358,11426,16358,11426,16358,11426,16141,11413,16141,11413,16345,11208,16345,11208,16139,11426,16139,11426,16126xe">
              <v:path arrowok="t"/>
              <v:fill on="t" focussize="0,0"/>
              <v:stroke on="f"/>
              <v:imagedata o:title=""/>
              <o:lock v:ext="edit"/>
            </v:shape>
            <v:shape id="_x0000_s1087" o:spid="_x0000_s1087" style="position:absolute;left:542;top:542;height:296;width:296;" fillcolor="#000080" filled="t" stroked="f" coordorigin="543,543" coordsize="296,296" path="m838,543l635,543,543,543,543,635,543,838,635,838,635,635,838,635,838,543xe">
              <v:path arrowok="t"/>
              <v:fill on="t" focussize="0,0"/>
              <v:stroke on="f"/>
              <v:imagedata o:title=""/>
              <o:lock v:ext="edit"/>
            </v:shape>
            <v:shape id="_x0000_s1088" o:spid="_x0000_s1088" style="position:absolute;left:480;top:479;height:296;width:359;" fillcolor="#000000" filled="t" stroked="f" coordorigin="480,480" coordsize="359,296" path="m791,699l713,699,713,493,713,480,713,480,480,480,480,480,480,493,480,697,493,697,493,493,699,493,699,699,480,699,480,713,699,713,699,762,480,762,480,775,699,775,713,775,713,762,713,713,791,713,791,699xm838,480l778,480,778,480,778,493,778,697,791,697,791,493,838,493,838,480xe">
              <v:path arrowok="t"/>
              <v:fill on="t" focussize="0,0"/>
              <v:stroke on="f"/>
              <v:imagedata o:title=""/>
              <o:lock v:ext="edit"/>
            </v:shape>
            <v:rect id="_x0000_s1089" o:spid="_x0000_s1089" o:spt="1" style="position:absolute;left:840;top:542;height:92;width:363;" fillcolor="#000080" filled="t" stroked="f" coordsize="21600,21600">
              <v:path/>
              <v:fill on="t" focussize="0,0"/>
              <v:stroke on="f"/>
              <v:imagedata o:title=""/>
              <o:lock v:ext="edit"/>
            </v:rect>
            <v:rect id="_x0000_s1090" o:spid="_x0000_s1090" o:spt="1" style="position:absolute;left:840;top:479;height:14;width:363;" fillcolor="#000000" filled="t" stroked="f" coordsize="21600,21600">
              <v:path/>
              <v:fill on="t" focussize="0,0"/>
              <v:stroke on="f"/>
              <v:imagedata o:title=""/>
              <o:lock v:ext="edit"/>
            </v:rect>
            <v:rect id="_x0000_s1091" o:spid="_x0000_s1091" o:spt="1" style="position:absolute;left:1205;top:542;height:92;width:363;" fillcolor="#000080" filled="t" stroked="f" coordsize="21600,21600">
              <v:path/>
              <v:fill on="t" focussize="0,0"/>
              <v:stroke on="f"/>
              <v:imagedata o:title=""/>
              <o:lock v:ext="edit"/>
            </v:rect>
            <v:rect id="_x0000_s1092" o:spid="_x0000_s1092" o:spt="1" style="position:absolute;left:1205;top:479;height:14;width:363;" fillcolor="#000000" filled="t" stroked="f" coordsize="21600,21600">
              <v:path/>
              <v:fill on="t" focussize="0,0"/>
              <v:stroke on="f"/>
              <v:imagedata o:title=""/>
              <o:lock v:ext="edit"/>
            </v:rect>
            <v:rect id="_x0000_s1093" o:spid="_x0000_s1093" o:spt="1" style="position:absolute;left:1570;top:542;height:92;width:363;" fillcolor="#000080" filled="t" stroked="f" coordsize="21600,21600">
              <v:path/>
              <v:fill on="t" focussize="0,0"/>
              <v:stroke on="f"/>
              <v:imagedata o:title=""/>
              <o:lock v:ext="edit"/>
            </v:rect>
            <v:rect id="_x0000_s1094" o:spid="_x0000_s1094" o:spt="1" style="position:absolute;left:1570;top:479;height:14;width:363;" fillcolor="#000000" filled="t" stroked="f" coordsize="21600,21600">
              <v:path/>
              <v:fill on="t" focussize="0,0"/>
              <v:stroke on="f"/>
              <v:imagedata o:title=""/>
              <o:lock v:ext="edit"/>
            </v:rect>
            <v:rect id="_x0000_s1095" o:spid="_x0000_s1095" o:spt="1" style="position:absolute;left:1934;top:542;height:92;width:363;" fillcolor="#000080" filled="t" stroked="f" coordsize="21600,21600">
              <v:path/>
              <v:fill on="t" focussize="0,0"/>
              <v:stroke on="f"/>
              <v:imagedata o:title=""/>
              <o:lock v:ext="edit"/>
            </v:rect>
            <v:rect id="_x0000_s1096" o:spid="_x0000_s1096" o:spt="1" style="position:absolute;left:1934;top:479;height:14;width:363;" fillcolor="#000000" filled="t" stroked="f" coordsize="21600,21600">
              <v:path/>
              <v:fill on="t" focussize="0,0"/>
              <v:stroke on="f"/>
              <v:imagedata o:title=""/>
              <o:lock v:ext="edit"/>
            </v:rect>
            <v:rect id="_x0000_s1097" o:spid="_x0000_s1097" o:spt="1" style="position:absolute;left:2299;top:542;height:92;width:363;" fillcolor="#000080" filled="t" stroked="f" coordsize="21600,21600">
              <v:path/>
              <v:fill on="t" focussize="0,0"/>
              <v:stroke on="f"/>
              <v:imagedata o:title=""/>
              <o:lock v:ext="edit"/>
            </v:rect>
            <v:rect id="_x0000_s1098" o:spid="_x0000_s1098" o:spt="1" style="position:absolute;left:2299;top:479;height:14;width:363;" fillcolor="#000000" filled="t" stroked="f" coordsize="21600,21600">
              <v:path/>
              <v:fill on="t" focussize="0,0"/>
              <v:stroke on="f"/>
              <v:imagedata o:title=""/>
              <o:lock v:ext="edit"/>
            </v:rect>
            <v:rect id="_x0000_s1099" o:spid="_x0000_s1099" o:spt="1" style="position:absolute;left:2664;top:542;height:92;width:363;" fillcolor="#000080" filled="t" stroked="f" coordsize="21600,21600">
              <v:path/>
              <v:fill on="t" focussize="0,0"/>
              <v:stroke on="f"/>
              <v:imagedata o:title=""/>
              <o:lock v:ext="edit"/>
            </v:rect>
            <v:rect id="_x0000_s1100" o:spid="_x0000_s1100" o:spt="1" style="position:absolute;left:2664;top:479;height:14;width:363;" fillcolor="#000000" filled="t" stroked="f" coordsize="21600,21600">
              <v:path/>
              <v:fill on="t" focussize="0,0"/>
              <v:stroke on="f"/>
              <v:imagedata o:title=""/>
              <o:lock v:ext="edit"/>
            </v:rect>
            <v:rect id="_x0000_s1101" o:spid="_x0000_s1101" o:spt="1" style="position:absolute;left:3029;top:542;height:92;width:363;" fillcolor="#000080" filled="t" stroked="f" coordsize="21600,21600">
              <v:path/>
              <v:fill on="t" focussize="0,0"/>
              <v:stroke on="f"/>
              <v:imagedata o:title=""/>
              <o:lock v:ext="edit"/>
            </v:rect>
            <v:rect id="_x0000_s1102" o:spid="_x0000_s1102" o:spt="1" style="position:absolute;left:3029;top:479;height:14;width:363;" fillcolor="#000000" filled="t" stroked="f" coordsize="21600,21600">
              <v:path/>
              <v:fill on="t" focussize="0,0"/>
              <v:stroke on="f"/>
              <v:imagedata o:title=""/>
              <o:lock v:ext="edit"/>
            </v:rect>
            <v:rect id="_x0000_s1103" o:spid="_x0000_s1103" o:spt="1" style="position:absolute;left:3394;top:542;height:92;width:363;" fillcolor="#000080" filled="t" stroked="f" coordsize="21600,21600">
              <v:path/>
              <v:fill on="t" focussize="0,0"/>
              <v:stroke on="f"/>
              <v:imagedata o:title=""/>
              <o:lock v:ext="edit"/>
            </v:rect>
            <v:rect id="_x0000_s1104" o:spid="_x0000_s1104" o:spt="1" style="position:absolute;left:3394;top:479;height:14;width:363;" fillcolor="#000000" filled="t" stroked="f" coordsize="21600,21600">
              <v:path/>
              <v:fill on="t" focussize="0,0"/>
              <v:stroke on="f"/>
              <v:imagedata o:title=""/>
              <o:lock v:ext="edit"/>
            </v:rect>
            <v:rect id="_x0000_s1105" o:spid="_x0000_s1105" o:spt="1" style="position:absolute;left:3759;top:542;height:92;width:363;" fillcolor="#000080" filled="t" stroked="f" coordsize="21600,21600">
              <v:path/>
              <v:fill on="t" focussize="0,0"/>
              <v:stroke on="f"/>
              <v:imagedata o:title=""/>
              <o:lock v:ext="edit"/>
            </v:rect>
            <v:rect id="_x0000_s1106" o:spid="_x0000_s1106" o:spt="1" style="position:absolute;left:3759;top:479;height:14;width:363;" fillcolor="#000000" filled="t" stroked="f" coordsize="21600,21600">
              <v:path/>
              <v:fill on="t" focussize="0,0"/>
              <v:stroke on="f"/>
              <v:imagedata o:title=""/>
              <o:lock v:ext="edit"/>
            </v:rect>
            <v:rect id="_x0000_s1107" o:spid="_x0000_s1107" o:spt="1" style="position:absolute;left:4124;top:542;height:92;width:363;" fillcolor="#000080" filled="t" stroked="f" coordsize="21600,21600">
              <v:path/>
              <v:fill on="t" focussize="0,0"/>
              <v:stroke on="f"/>
              <v:imagedata o:title=""/>
              <o:lock v:ext="edit"/>
            </v:rect>
            <v:rect id="_x0000_s1108" o:spid="_x0000_s1108" o:spt="1" style="position:absolute;left:4124;top:479;height:14;width:363;" fillcolor="#000000" filled="t" stroked="f" coordsize="21600,21600">
              <v:path/>
              <v:fill on="t" focussize="0,0"/>
              <v:stroke on="f"/>
              <v:imagedata o:title=""/>
              <o:lock v:ext="edit"/>
            </v:rect>
            <v:rect id="_x0000_s1109" o:spid="_x0000_s1109" o:spt="1" style="position:absolute;left:4489;top:542;height:92;width:363;" fillcolor="#000080" filled="t" stroked="f" coordsize="21600,21600">
              <v:path/>
              <v:fill on="t" focussize="0,0"/>
              <v:stroke on="f"/>
              <v:imagedata o:title=""/>
              <o:lock v:ext="edit"/>
            </v:rect>
            <v:rect id="_x0000_s1110" o:spid="_x0000_s1110" o:spt="1" style="position:absolute;left:4489;top:479;height:14;width:363;" fillcolor="#000000" filled="t" stroked="f" coordsize="21600,21600">
              <v:path/>
              <v:fill on="t" focussize="0,0"/>
              <v:stroke on="f"/>
              <v:imagedata o:title=""/>
              <o:lock v:ext="edit"/>
            </v:rect>
            <v:rect id="_x0000_s1111" o:spid="_x0000_s1111" o:spt="1" style="position:absolute;left:4853;top:542;height:92;width:363;" fillcolor="#000080" filled="t" stroked="f" coordsize="21600,21600">
              <v:path/>
              <v:fill on="t" focussize="0,0"/>
              <v:stroke on="f"/>
              <v:imagedata o:title=""/>
              <o:lock v:ext="edit"/>
            </v:rect>
            <v:rect id="_x0000_s1112" o:spid="_x0000_s1112" o:spt="1" style="position:absolute;left:4853;top:479;height:14;width:363;" fillcolor="#000000" filled="t" stroked="f" coordsize="21600,21600">
              <v:path/>
              <v:fill on="t" focussize="0,0"/>
              <v:stroke on="f"/>
              <v:imagedata o:title=""/>
              <o:lock v:ext="edit"/>
            </v:rect>
            <v:rect id="_x0000_s1113" o:spid="_x0000_s1113" o:spt="1" style="position:absolute;left:5218;top:542;height:92;width:363;" fillcolor="#000080" filled="t" stroked="f" coordsize="21600,21600">
              <v:path/>
              <v:fill on="t" focussize="0,0"/>
              <v:stroke on="f"/>
              <v:imagedata o:title=""/>
              <o:lock v:ext="edit"/>
            </v:rect>
            <v:rect id="_x0000_s1114" o:spid="_x0000_s1114" o:spt="1" style="position:absolute;left:5218;top:479;height:14;width:363;" fillcolor="#000000" filled="t" stroked="f" coordsize="21600,21600">
              <v:path/>
              <v:fill on="t" focussize="0,0"/>
              <v:stroke on="f"/>
              <v:imagedata o:title=""/>
              <o:lock v:ext="edit"/>
            </v:rect>
            <v:rect id="_x0000_s1115" o:spid="_x0000_s1115" o:spt="1" style="position:absolute;left:5583;top:542;height:92;width:363;" fillcolor="#000080" filled="t" stroked="f" coordsize="21600,21600">
              <v:path/>
              <v:fill on="t" focussize="0,0"/>
              <v:stroke on="f"/>
              <v:imagedata o:title=""/>
              <o:lock v:ext="edit"/>
            </v:rect>
            <v:rect id="_x0000_s1116" o:spid="_x0000_s1116" o:spt="1" style="position:absolute;left:5583;top:479;height:14;width:363;" fillcolor="#000000" filled="t" stroked="f" coordsize="21600,21600">
              <v:path/>
              <v:fill on="t" focussize="0,0"/>
              <v:stroke on="f"/>
              <v:imagedata o:title=""/>
              <o:lock v:ext="edit"/>
            </v:rect>
            <v:rect id="_x0000_s1117" o:spid="_x0000_s1117" o:spt="1" style="position:absolute;left:5948;top:542;height:92;width:363;" fillcolor="#000080" filled="t" stroked="f" coordsize="21600,21600">
              <v:path/>
              <v:fill on="t" focussize="0,0"/>
              <v:stroke on="f"/>
              <v:imagedata o:title=""/>
              <o:lock v:ext="edit"/>
            </v:rect>
            <v:rect id="_x0000_s1118" o:spid="_x0000_s1118" o:spt="1" style="position:absolute;left:5948;top:479;height:14;width:363;" fillcolor="#000000" filled="t" stroked="f" coordsize="21600,21600">
              <v:path/>
              <v:fill on="t" focussize="0,0"/>
              <v:stroke on="f"/>
              <v:imagedata o:title=""/>
              <o:lock v:ext="edit"/>
            </v:rect>
            <v:rect id="_x0000_s1119" o:spid="_x0000_s1119" o:spt="1" style="position:absolute;left:6313;top:542;height:92;width:363;" fillcolor="#000080" filled="t" stroked="f" coordsize="21600,21600">
              <v:path/>
              <v:fill on="t" focussize="0,0"/>
              <v:stroke on="f"/>
              <v:imagedata o:title=""/>
              <o:lock v:ext="edit"/>
            </v:rect>
            <v:rect id="_x0000_s1120" o:spid="_x0000_s1120" o:spt="1" style="position:absolute;left:6313;top:479;height:14;width:363;" fillcolor="#000000" filled="t" stroked="f" coordsize="21600,21600">
              <v:path/>
              <v:fill on="t" focussize="0,0"/>
              <v:stroke on="f"/>
              <v:imagedata o:title=""/>
              <o:lock v:ext="edit"/>
            </v:rect>
            <v:rect id="_x0000_s1121" o:spid="_x0000_s1121" o:spt="1" style="position:absolute;left:6678;top:542;height:92;width:363;" fillcolor="#000080" filled="t" stroked="f" coordsize="21600,21600">
              <v:path/>
              <v:fill on="t" focussize="0,0"/>
              <v:stroke on="f"/>
              <v:imagedata o:title=""/>
              <o:lock v:ext="edit"/>
            </v:rect>
            <v:rect id="_x0000_s1122" o:spid="_x0000_s1122" o:spt="1" style="position:absolute;left:6678;top:479;height:14;width:363;" fillcolor="#000000" filled="t" stroked="f" coordsize="21600,21600">
              <v:path/>
              <v:fill on="t" focussize="0,0"/>
              <v:stroke on="f"/>
              <v:imagedata o:title=""/>
              <o:lock v:ext="edit"/>
            </v:rect>
            <v:rect id="_x0000_s1123" o:spid="_x0000_s1123" o:spt="1" style="position:absolute;left:7043;top:542;height:92;width:363;" fillcolor="#000080" filled="t" stroked="f" coordsize="21600,21600">
              <v:path/>
              <v:fill on="t" focussize="0,0"/>
              <v:stroke on="f"/>
              <v:imagedata o:title=""/>
              <o:lock v:ext="edit"/>
            </v:rect>
            <v:rect id="_x0000_s1124" o:spid="_x0000_s1124" o:spt="1" style="position:absolute;left:7043;top:479;height:14;width:363;" fillcolor="#000000" filled="t" stroked="f" coordsize="21600,21600">
              <v:path/>
              <v:fill on="t" focussize="0,0"/>
              <v:stroke on="f"/>
              <v:imagedata o:title=""/>
              <o:lock v:ext="edit"/>
            </v:rect>
            <v:rect id="_x0000_s1125" o:spid="_x0000_s1125" o:spt="1" style="position:absolute;left:7407;top:542;height:92;width:363;" fillcolor="#000080" filled="t" stroked="f" coordsize="21600,21600">
              <v:path/>
              <v:fill on="t" focussize="0,0"/>
              <v:stroke on="f"/>
              <v:imagedata o:title=""/>
              <o:lock v:ext="edit"/>
            </v:rect>
            <v:rect id="_x0000_s1126" o:spid="_x0000_s1126" o:spt="1" style="position:absolute;left:7407;top:479;height:14;width:363;" fillcolor="#000000" filled="t" stroked="f" coordsize="21600,21600">
              <v:path/>
              <v:fill on="t" focussize="0,0"/>
              <v:stroke on="f"/>
              <v:imagedata o:title=""/>
              <o:lock v:ext="edit"/>
            </v:rect>
            <v:rect id="_x0000_s1127" o:spid="_x0000_s1127" o:spt="1" style="position:absolute;left:7772;top:542;height:92;width:363;" fillcolor="#000080" filled="t" stroked="f" coordsize="21600,21600">
              <v:path/>
              <v:fill on="t" focussize="0,0"/>
              <v:stroke on="f"/>
              <v:imagedata o:title=""/>
              <o:lock v:ext="edit"/>
            </v:rect>
            <v:rect id="_x0000_s1128" o:spid="_x0000_s1128" o:spt="1" style="position:absolute;left:7772;top:479;height:14;width:363;" fillcolor="#000000" filled="t" stroked="f" coordsize="21600,21600">
              <v:path/>
              <v:fill on="t" focussize="0,0"/>
              <v:stroke on="f"/>
              <v:imagedata o:title=""/>
              <o:lock v:ext="edit"/>
            </v:rect>
            <v:rect id="_x0000_s1129" o:spid="_x0000_s1129" o:spt="1" style="position:absolute;left:8137;top:542;height:92;width:363;" fillcolor="#000080" filled="t" stroked="f" coordsize="21600,21600">
              <v:path/>
              <v:fill on="t" focussize="0,0"/>
              <v:stroke on="f"/>
              <v:imagedata o:title=""/>
              <o:lock v:ext="edit"/>
            </v:rect>
            <v:rect id="_x0000_s1130" o:spid="_x0000_s1130" o:spt="1" style="position:absolute;left:8137;top:479;height:14;width:363;" fillcolor="#000000" filled="t" stroked="f" coordsize="21600,21600">
              <v:path/>
              <v:fill on="t" focussize="0,0"/>
              <v:stroke on="f"/>
              <v:imagedata o:title=""/>
              <o:lock v:ext="edit"/>
            </v:rect>
            <v:rect id="_x0000_s1131" o:spid="_x0000_s1131" o:spt="1" style="position:absolute;left:8502;top:542;height:92;width:363;" fillcolor="#000080" filled="t" stroked="f" coordsize="21600,21600">
              <v:path/>
              <v:fill on="t" focussize="0,0"/>
              <v:stroke on="f"/>
              <v:imagedata o:title=""/>
              <o:lock v:ext="edit"/>
            </v:rect>
            <v:rect id="_x0000_s1132" o:spid="_x0000_s1132" o:spt="1" style="position:absolute;left:8502;top:479;height:14;width:363;" fillcolor="#000000" filled="t" stroked="f" coordsize="21600,21600">
              <v:path/>
              <v:fill on="t" focussize="0,0"/>
              <v:stroke on="f"/>
              <v:imagedata o:title=""/>
              <o:lock v:ext="edit"/>
            </v:rect>
            <v:rect id="_x0000_s1133" o:spid="_x0000_s1133" o:spt="1" style="position:absolute;left:8867;top:542;height:92;width:363;" fillcolor="#000080" filled="t" stroked="f" coordsize="21600,21600">
              <v:path/>
              <v:fill on="t" focussize="0,0"/>
              <v:stroke on="f"/>
              <v:imagedata o:title=""/>
              <o:lock v:ext="edit"/>
            </v:rect>
            <v:rect id="_x0000_s1134" o:spid="_x0000_s1134" o:spt="1" style="position:absolute;left:8867;top:479;height:14;width:363;" fillcolor="#000000" filled="t" stroked="f" coordsize="21600,21600">
              <v:path/>
              <v:fill on="t" focussize="0,0"/>
              <v:stroke on="f"/>
              <v:imagedata o:title=""/>
              <o:lock v:ext="edit"/>
            </v:rect>
            <v:rect id="_x0000_s1135" o:spid="_x0000_s1135" o:spt="1" style="position:absolute;left:9232;top:542;height:92;width:365;" fillcolor="#000080" filled="t" stroked="f" coordsize="21600,21600">
              <v:path/>
              <v:fill on="t" focussize="0,0"/>
              <v:stroke on="f"/>
              <v:imagedata o:title=""/>
              <o:lock v:ext="edit"/>
            </v:rect>
            <v:rect id="_x0000_s1136" o:spid="_x0000_s1136" o:spt="1" style="position:absolute;left:9232;top:479;height:14;width:365;" fillcolor="#000000" filled="t" stroked="f" coordsize="21600,21600">
              <v:path/>
              <v:fill on="t" focussize="0,0"/>
              <v:stroke on="f"/>
              <v:imagedata o:title=""/>
              <o:lock v:ext="edit"/>
            </v:rect>
            <v:rect id="_x0000_s1137" o:spid="_x0000_s1137" o:spt="1" style="position:absolute;left:9599;top:542;height:92;width:366;" fillcolor="#000080" filled="t" stroked="f" coordsize="21600,21600">
              <v:path/>
              <v:fill on="t" focussize="0,0"/>
              <v:stroke on="f"/>
              <v:imagedata o:title=""/>
              <o:lock v:ext="edit"/>
            </v:rect>
            <v:rect id="_x0000_s1138" o:spid="_x0000_s1138" o:spt="1" style="position:absolute;left:9599;top:479;height:14;width:366;" fillcolor="#000000" filled="t" stroked="f" coordsize="21600,21600">
              <v:path/>
              <v:fill on="t" focussize="0,0"/>
              <v:stroke on="f"/>
              <v:imagedata o:title=""/>
              <o:lock v:ext="edit"/>
            </v:rect>
            <v:rect id="_x0000_s1139" o:spid="_x0000_s1139" o:spt="1" style="position:absolute;left:9966;top:542;height:92;width:366;" fillcolor="#000080" filled="t" stroked="f" coordsize="21600,21600">
              <v:path/>
              <v:fill on="t" focussize="0,0"/>
              <v:stroke on="f"/>
              <v:imagedata o:title=""/>
              <o:lock v:ext="edit"/>
            </v:rect>
            <v:rect id="_x0000_s1140" o:spid="_x0000_s1140" o:spt="1" style="position:absolute;left:9966;top:479;height:14;width:366;" fillcolor="#000000" filled="t" stroked="f" coordsize="21600,21600">
              <v:path/>
              <v:fill on="t" focussize="0,0"/>
              <v:stroke on="f"/>
              <v:imagedata o:title=""/>
              <o:lock v:ext="edit"/>
            </v:rect>
            <v:rect id="_x0000_s1141" o:spid="_x0000_s1141" o:spt="1" style="position:absolute;left:10334;top:542;height:92;width:366;" fillcolor="#000080" filled="t" stroked="f" coordsize="21600,21600">
              <v:path/>
              <v:fill on="t" focussize="0,0"/>
              <v:stroke on="f"/>
              <v:imagedata o:title=""/>
              <o:lock v:ext="edit"/>
            </v:rect>
            <v:rect id="_x0000_s1142" o:spid="_x0000_s1142" o:spt="1" style="position:absolute;left:10334;top:479;height:14;width:366;" fillcolor="#000000" filled="t" stroked="f" coordsize="21600,21600">
              <v:path/>
              <v:fill on="t" focussize="0,0"/>
              <v:stroke on="f"/>
              <v:imagedata o:title=""/>
              <o:lock v:ext="edit"/>
            </v:rect>
            <v:rect id="_x0000_s1143" o:spid="_x0000_s1143" o:spt="1" style="position:absolute;left:10701;top:542;height:92;width:366;" fillcolor="#000080" filled="t" stroked="f" coordsize="21600,21600">
              <v:path/>
              <v:fill on="t" focussize="0,0"/>
              <v:stroke on="f"/>
              <v:imagedata o:title=""/>
              <o:lock v:ext="edit"/>
            </v:rect>
            <v:rect id="_x0000_s1144" o:spid="_x0000_s1144" o:spt="1" style="position:absolute;left:10701;top:479;height:14;width:366;" fillcolor="#000000" filled="t" stroked="f" coordsize="21600,21600">
              <v:path/>
              <v:fill on="t" focussize="0,0"/>
              <v:stroke on="f"/>
              <v:imagedata o:title=""/>
              <o:lock v:ext="edit"/>
            </v:rect>
            <v:shape id="_x0000_s1145" o:spid="_x0000_s1145" style="position:absolute;left:11068;top:542;height:296;width:296;" fillcolor="#000080" filled="t" stroked="f" coordorigin="11068,543" coordsize="296,296" path="m11364,543l11272,543,11068,543,11068,635,11272,635,11272,838,11364,838,11364,635,11364,543xe">
              <v:path arrowok="t"/>
              <v:fill on="t" focussize="0,0"/>
              <v:stroke on="f"/>
              <v:imagedata o:title=""/>
              <o:lock v:ext="edit"/>
            </v:shape>
            <v:shape id="_x0000_s1146" o:spid="_x0000_s1146" style="position:absolute;left:11068;top:479;height:312;width:359;" fillcolor="#000000" filled="t" stroked="f" coordorigin="11068,480" coordsize="359,312" path="m11426,778l11209,778,11209,791,11426,791,11426,778xm11426,480l11426,480,11426,480,11209,480,11209,493,11413,493,11413,699,11208,699,11208,480,11194,480,11194,699,11145,699,11145,493,11145,493,11145,480,11068,480,11068,493,11131,493,11131,699,11131,713,11145,713,11194,713,11194,791,11208,791,11208,713,11413,713,11426,713,11426,713,11426,480xe">
              <v:path arrowok="t"/>
              <v:fill on="t" focussize="0,0"/>
              <v:stroke on="f"/>
              <v:imagedata o:title=""/>
              <o:lock v:ext="edit"/>
            </v:shape>
            <v:shape id="_x0000_s1147" o:spid="_x0000_s1147" style="position:absolute;left:11271;top:839;height:15159;width:93;" fillcolor="#000080" filled="t" stroked="f" coordorigin="11272,840" coordsize="93,15159" path="m11364,15628l11272,15628,11272,15998,11364,15998,11364,15628xm11364,15256l11272,15256,11272,15626,11364,15626,11364,15256xm11364,14887l11272,14887,11272,15254,11364,15254,11364,14887xm11364,14517l11272,14517,11272,14885,11364,14885,11364,14517xm11364,14148l11272,14148,11272,14515,11364,14515,11364,14148xm11364,13778l11272,13778,11272,14146,11364,14146,11364,13778xm11364,13408l11272,13408,11272,13776,11364,13776,11364,13408xm11364,13039l11272,13039,11272,13406,11364,13406,11364,13039xm11364,12669l11272,12669,11272,13036,11364,13036,11364,12669xm11364,12299l11272,12299,11272,12667,11364,12667,11364,12299xm11364,11930l11272,11930,11272,12297,11364,12297,11364,11930xm11364,11560l11272,11560,11272,11928,11364,11928,11364,11560xm11364,11190l11272,11190,11272,11558,11364,11558,11364,11190xm11364,10821l11272,10821,11272,11188,11364,11188,11364,10821xm11364,10451l11272,10451,11272,10819,11364,10819,11364,10451xm11364,10081l11272,10081,11272,10449,11364,10449,11364,10081xm11364,9712l11272,9712,11272,10079,11364,10079,11364,9712xm11364,9342l11272,9342,11272,9709,11364,9709,11364,9342xm11364,8973l11272,8973,11272,9340,11364,9340,11364,8973xm11364,8603l11272,8603,11272,8970,11364,8970,11364,8603xm11364,8233l11272,8233,11272,8601,11364,8601,11364,8233xm11364,7863l11272,7863,11272,8231,11364,8231,11364,7863xm11364,7494l11272,7494,11272,7861,11364,7861,11364,7494xm11364,7124l11272,7124,11272,7492,11364,7492,11364,7124xm11364,6755l11272,6755,11272,7122,11364,7122,11364,6755xm11364,6385l11272,6385,11272,6752,11364,6752,11364,6385xm11364,6015l11272,6015,11272,6383,11364,6383,11364,6015xm11364,5646l11272,5646,11272,6013,11364,6013,11364,5646xm11364,5276l11272,5276,11272,5643,11364,5643,11364,5276xm11364,4906l11272,4906,11272,5274,11364,5274,11364,4906xm11364,4537l11272,4537,11272,4904,11364,4904,11364,4537xm11364,4167l11272,4167,11272,4535,11364,4535,11364,4167xm11364,3797l11272,3797,11272,4165,11364,4165,11364,3797xm11364,3428l11272,3428,11272,3795,11364,3795,11364,3428xm11364,3058l11272,3058,11272,3426,11364,3426,11364,3058xm11364,2688l11272,2688,11272,3056,11364,3056,11364,2688xm11364,2319l11272,2319,11272,2686,11364,2686,11364,2319xm11364,1949l11272,1949,11272,2316,11364,2316,11364,1949xm11364,1579l11272,1579,11272,1947,11364,1947,11364,1579xm11364,1210l11272,1210,11272,1577,11364,1577,11364,1210xm11364,840l11272,840,11272,1208,11364,1208,11364,840xe">
              <v:path arrowok="t"/>
              <v:fill on="t" focussize="0,0"/>
              <v:stroke on="f"/>
              <v:imagedata o:title=""/>
              <o:lock v:ext="edit"/>
            </v:shape>
            <v:rect id="_x0000_s1148" o:spid="_x0000_s1148" o:spt="1" style="position:absolute;left:11413;top:777;height:15300;width:14;" fillcolor="#000000" filled="t" stroked="f" coordsize="21600,21600">
              <v:path/>
              <v:fill on="t" focussize="0,0"/>
              <v:stroke on="f"/>
              <v:imagedata o:title=""/>
              <o:lock v:ext="edit"/>
            </v:rect>
            <v:shape id="_x0000_s1149" o:spid="_x0000_s1149" style="position:absolute;left:542;top:839;height:15159;width:92;" fillcolor="#000080" filled="t" stroked="f" coordorigin="543,840" coordsize="92,15159" path="m635,15628l543,15628,543,15998,635,15998,635,15628xm635,15256l543,15256,543,15626,635,15626,635,15256xm635,14887l543,14887,543,15254,635,15254,635,14887xm635,14517l543,14517,543,14885,635,14885,635,14517xm635,14148l543,14148,543,14515,635,14515,635,14148xm635,13778l543,13778,543,14146,635,14146,635,13778xm635,13408l543,13408,543,13776,635,13776,635,13408xm635,13039l543,13039,543,13406,635,13406,635,13039xm635,12669l543,12669,543,13036,635,13036,635,12669xm635,12299l543,12299,543,12667,635,12667,635,12299xm635,11930l543,11930,543,12297,635,12297,635,11930xm635,11560l543,11560,543,11928,635,11928,635,11560xm635,11190l543,11190,543,11558,635,11558,635,11190xm635,10821l543,10821,543,11188,635,11188,635,10821xm635,10451l543,10451,543,10819,635,10819,635,10451xm635,10081l543,10081,543,10449,635,10449,635,10081xm635,9712l543,9712,543,10079,635,10079,635,9712xm635,9342l543,9342,543,9709,635,9709,635,9342xm635,8973l543,8973,543,9340,635,9340,635,8973xm635,8603l543,8603,543,8970,635,8970,635,8603xm635,8233l543,8233,543,8601,635,8601,635,8233xm635,7863l543,7863,543,8231,635,8231,635,7863xm635,7494l543,7494,543,7861,635,7861,635,7494xm635,7124l543,7124,543,7492,635,7492,635,7124xm635,6755l543,6755,543,7122,635,7122,635,6755xm635,6385l543,6385,543,6752,635,6752,635,6385xm635,6015l543,6015,543,6383,635,6383,635,6015xm635,5646l543,5646,543,6013,635,6013,635,5646xm635,5276l543,5276,543,5643,635,5643,635,5276xm635,4906l543,4906,543,5274,635,5274,635,4906xm635,4537l543,4537,543,4904,635,4904,635,4537xm635,4167l543,4167,543,4535,635,4535,635,4167xm635,3797l543,3797,543,4165,635,4165,635,3797xm635,3428l543,3428,543,3795,635,3795,635,3428xm635,3058l543,3058,543,3426,635,3426,635,3058xm635,2688l543,2688,543,3056,635,3056,635,2688xm635,2319l543,2319,543,2686,635,2686,635,2319xm635,1949l543,1949,543,2316,635,2316,635,1949xm635,1579l543,1579,543,1947,635,1947,635,1579xm635,1210l543,1210,543,1577,635,1577,635,1210xm635,840l543,840,543,1208,635,1208,635,840xe">
              <v:path arrowok="t"/>
              <v:fill on="t" focussize="0,0"/>
              <v:stroke on="f"/>
              <v:imagedata o:title=""/>
              <o:lock v:ext="edit"/>
            </v:shape>
            <v:rect id="_x0000_s1150" o:spid="_x0000_s1150" o:spt="1" style="position:absolute;left:480;top:761;height:15299;width:14;" fillcolor="#000000" filled="t" stroked="f" coordsize="21600,21600">
              <v:path/>
              <v:fill on="t" focussize="0,0"/>
              <v:stroke on="f"/>
              <v:imagedata o:title=""/>
              <o:lock v:ext="edit"/>
            </v:rect>
          </v:group>
        </w:pict>
      </w:r>
    </w:p>
    <w:p>
      <w:pPr>
        <w:pStyle w:val="6"/>
        <w:rPr>
          <w:sz w:val="20"/>
        </w:rPr>
      </w:pPr>
    </w:p>
    <w:p>
      <w:pPr>
        <w:pStyle w:val="6"/>
        <w:rPr>
          <w:sz w:val="20"/>
        </w:rPr>
      </w:pPr>
    </w:p>
    <w:p>
      <w:pPr>
        <w:pStyle w:val="6"/>
        <w:spacing w:before="9"/>
        <w:rPr>
          <w:sz w:val="19"/>
        </w:rPr>
      </w:pPr>
    </w:p>
    <w:p>
      <w:pPr>
        <w:pStyle w:val="6"/>
        <w:ind w:left="3829"/>
        <w:rPr>
          <w:sz w:val="20"/>
        </w:rPr>
      </w:pPr>
      <w:r>
        <w:rPr>
          <w:sz w:val="20"/>
        </w:rPr>
        <w:drawing>
          <wp:inline distT="0" distB="0" distL="0" distR="0">
            <wp:extent cx="1823085" cy="166370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10" cstate="print"/>
                    <a:stretch>
                      <a:fillRect/>
                    </a:stretch>
                  </pic:blipFill>
                  <pic:spPr>
                    <a:xfrm>
                      <a:off x="0" y="0"/>
                      <a:ext cx="1823328" cy="1664207"/>
                    </a:xfrm>
                    <a:prstGeom prst="rect">
                      <a:avLst/>
                    </a:prstGeom>
                  </pic:spPr>
                </pic:pic>
              </a:graphicData>
            </a:graphic>
          </wp:inline>
        </w:drawing>
      </w:r>
    </w:p>
    <w:p>
      <w:pPr>
        <w:pStyle w:val="6"/>
        <w:rPr>
          <w:sz w:val="20"/>
        </w:rPr>
      </w:pPr>
    </w:p>
    <w:p>
      <w:pPr>
        <w:pStyle w:val="6"/>
        <w:rPr>
          <w:sz w:val="20"/>
        </w:rPr>
      </w:pPr>
    </w:p>
    <w:p>
      <w:pPr>
        <w:pStyle w:val="6"/>
        <w:rPr>
          <w:sz w:val="20"/>
        </w:rPr>
      </w:pPr>
    </w:p>
    <w:p>
      <w:pPr>
        <w:pStyle w:val="6"/>
        <w:rPr>
          <w:sz w:val="22"/>
        </w:rPr>
      </w:pPr>
    </w:p>
    <w:p>
      <w:pPr>
        <w:pStyle w:val="2"/>
        <w:spacing w:before="0" w:line="487" w:lineRule="auto"/>
        <w:ind w:left="3127" w:right="3252" w:firstLine="904"/>
      </w:pPr>
      <w:r>
        <w:t>NIÊN LUẬN</w:t>
      </w:r>
      <w:r>
        <w:rPr>
          <w:rFonts w:hint="default"/>
          <w:lang w:val="vi-VN"/>
        </w:rPr>
        <w:t xml:space="preserve"> CƠ SỞ </w:t>
      </w:r>
      <w:r>
        <w:t xml:space="preserve"> NGÀNH: CÔNG NGHỆ THÔNG TIN</w:t>
      </w:r>
    </w:p>
    <w:p>
      <w:pPr>
        <w:spacing w:before="4"/>
        <w:ind w:left="1479" w:right="1618" w:firstLine="0"/>
        <w:jc w:val="center"/>
        <w:rPr>
          <w:rFonts w:hint="default"/>
          <w:b/>
          <w:sz w:val="26"/>
          <w:lang w:val="vi-VN"/>
        </w:rPr>
      </w:pPr>
      <w:r>
        <w:rPr>
          <w:b/>
          <w:sz w:val="26"/>
        </w:rPr>
        <w:t xml:space="preserve">XÂY DỰNG WEBSITE </w:t>
      </w:r>
      <w:r>
        <w:rPr>
          <w:rFonts w:hint="default"/>
          <w:b/>
          <w:sz w:val="26"/>
          <w:lang w:val="vi-VN"/>
        </w:rPr>
        <w:t>BÁN BẤT ĐỘNG SẢN</w:t>
      </w:r>
    </w:p>
    <w:p>
      <w:pPr>
        <w:pStyle w:val="6"/>
        <w:rPr>
          <w:b/>
          <w:sz w:val="28"/>
        </w:rPr>
      </w:pPr>
    </w:p>
    <w:p>
      <w:pPr>
        <w:pStyle w:val="6"/>
        <w:rPr>
          <w:b/>
          <w:sz w:val="28"/>
        </w:rPr>
      </w:pPr>
    </w:p>
    <w:p>
      <w:pPr>
        <w:pStyle w:val="6"/>
        <w:rPr>
          <w:b/>
          <w:sz w:val="28"/>
        </w:rPr>
      </w:pPr>
    </w:p>
    <w:p>
      <w:pPr>
        <w:pStyle w:val="6"/>
        <w:rPr>
          <w:b/>
          <w:sz w:val="28"/>
        </w:rPr>
      </w:pPr>
    </w:p>
    <w:p>
      <w:pPr>
        <w:pStyle w:val="6"/>
        <w:tabs>
          <w:tab w:val="left" w:pos="6521"/>
        </w:tabs>
        <w:spacing w:before="230"/>
        <w:ind w:left="760"/>
      </w:pPr>
      <w:r>
        <w:t>Sinh viên</w:t>
      </w:r>
      <w:r>
        <w:rPr>
          <w:spacing w:val="-5"/>
        </w:rPr>
        <w:t xml:space="preserve"> </w:t>
      </w:r>
      <w:r>
        <w:t>thực</w:t>
      </w:r>
      <w:r>
        <w:rPr>
          <w:spacing w:val="-1"/>
        </w:rPr>
        <w:t xml:space="preserve"> </w:t>
      </w:r>
      <w:r>
        <w:t>hiện</w:t>
      </w:r>
      <w:r>
        <w:tab/>
      </w:r>
      <w:r>
        <w:t>Giảng viên hướng</w:t>
      </w:r>
      <w:r>
        <w:rPr>
          <w:spacing w:val="-2"/>
        </w:rPr>
        <w:t xml:space="preserve"> </w:t>
      </w:r>
      <w:r>
        <w:t>dẫn</w:t>
      </w:r>
    </w:p>
    <w:p>
      <w:pPr>
        <w:pStyle w:val="6"/>
        <w:rPr>
          <w:sz w:val="27"/>
        </w:rPr>
      </w:pPr>
    </w:p>
    <w:p>
      <w:pPr>
        <w:pStyle w:val="6"/>
        <w:tabs>
          <w:tab w:val="left" w:pos="6521"/>
        </w:tabs>
        <w:spacing w:line="487" w:lineRule="auto"/>
        <w:ind w:left="760" w:right="2276"/>
        <w:rPr>
          <w:rFonts w:hint="default"/>
          <w:lang w:val="vi-VN"/>
        </w:rPr>
      </w:pPr>
      <w:r>
        <w:rPr>
          <w:rFonts w:hint="default"/>
          <w:lang w:val="vi-VN"/>
        </w:rPr>
        <w:t>Trần Nhật Hào</w:t>
      </w:r>
      <w:r>
        <w:tab/>
      </w:r>
      <w:r>
        <w:t xml:space="preserve">ThS. Sử Kim </w:t>
      </w:r>
      <w:r>
        <w:rPr>
          <w:spacing w:val="-5"/>
        </w:rPr>
        <w:t xml:space="preserve">Anh </w:t>
      </w:r>
      <w:r>
        <w:rPr>
          <w:rFonts w:hint="default"/>
          <w:lang w:val="vi-VN"/>
        </w:rPr>
        <w:t>B2014831</w:t>
      </w:r>
    </w:p>
    <w:p>
      <w:pPr>
        <w:pStyle w:val="6"/>
        <w:spacing w:line="262" w:lineRule="exact"/>
        <w:ind w:left="760"/>
        <w:rPr>
          <w:rFonts w:hint="default"/>
          <w:lang w:val="vi-VN"/>
        </w:rPr>
      </w:pPr>
      <w:r>
        <w:t>Công Nghệ Thông Tin Khóa 4</w:t>
      </w:r>
      <w:r>
        <w:rPr>
          <w:rFonts w:hint="default"/>
          <w:lang w:val="vi-VN"/>
        </w:rPr>
        <w:t>6</w:t>
      </w:r>
    </w:p>
    <w:p>
      <w:pPr>
        <w:spacing w:after="0" w:line="262" w:lineRule="exact"/>
        <w:sectPr>
          <w:headerReference r:id="rId5" w:type="default"/>
          <w:footerReference r:id="rId6" w:type="default"/>
          <w:type w:val="continuous"/>
          <w:pgSz w:w="11910" w:h="16840"/>
          <w:pgMar w:top="2940" w:right="540" w:bottom="2280" w:left="680" w:header="1452" w:footer="2093" w:gutter="0"/>
          <w:cols w:space="720" w:num="1"/>
        </w:sectPr>
      </w:pPr>
    </w:p>
    <w:p>
      <w:pPr>
        <w:pStyle w:val="6"/>
        <w:rPr>
          <w:sz w:val="20"/>
        </w:rPr>
      </w:pPr>
      <w:r>
        <w:pict>
          <v:group id="_x0000_s1151" o:spid="_x0000_s1151" o:spt="203" style="position:absolute;left:0pt;margin-left:24pt;margin-top:23.95pt;height:793.95pt;width:547.35pt;mso-position-horizontal-relative:page;mso-position-vertical-relative:page;z-index:-251655168;mso-width-relative:page;mso-height-relative:page;" coordorigin="480,480" coordsize="10947,15879">
            <o:lock v:ext="edit"/>
            <v:shape id="_x0000_s1152" o:spid="_x0000_s1152" style="position:absolute;left:542;top:16000;height:296;width:296;" fillcolor="#000080" filled="t" stroked="f" coordorigin="543,16001" coordsize="296,296" path="m838,16204l635,16204,635,16001,543,16001,543,16204,543,16296,635,16296,838,16296,838,16204xe">
              <v:path arrowok="t"/>
              <v:fill on="t" focussize="0,0"/>
              <v:stroke on="f"/>
              <v:imagedata o:title=""/>
              <o:lock v:ext="edit"/>
            </v:shape>
            <v:shape id="_x0000_s1153" o:spid="_x0000_s1153" style="position:absolute;left:480;top:16047;height:312;width:359;" fillcolor="#000000" filled="t" stroked="f" coordorigin="480,16047" coordsize="359,312" path="m697,16047l480,16047,480,16060,697,16060,697,16047xm838,16345l776,16345,776,16139,776,16126,776,16126,762,16126,762,16126,713,16126,713,16047,699,16047,699,16126,493,16126,493,16126,480,16126,480,16126,480,16139,480,16345,480,16358,493,16358,697,16358,697,16345,493,16345,493,16139,699,16139,699,16358,713,16358,713,16139,762,16139,762,16345,762,16358,776,16358,838,16358,838,16345xe">
              <v:path arrowok="t"/>
              <v:fill on="t" focussize="0,0"/>
              <v:stroke on="f"/>
              <v:imagedata o:title=""/>
              <o:lock v:ext="edit"/>
            </v:shape>
            <v:rect id="_x0000_s1154" o:spid="_x0000_s1154" o:spt="1" style="position:absolute;left:840;top:16204;height:92;width:363;" fillcolor="#000080" filled="t" stroked="f" coordsize="21600,21600">
              <v:path/>
              <v:fill on="t" focussize="0,0"/>
              <v:stroke on="f"/>
              <v:imagedata o:title=""/>
              <o:lock v:ext="edit"/>
            </v:rect>
            <v:rect id="_x0000_s1155" o:spid="_x0000_s1155" o:spt="1" style="position:absolute;left:840;top:16344;height:14;width:363;" fillcolor="#000000" filled="t" stroked="f" coordsize="21600,21600">
              <v:path/>
              <v:fill on="t" focussize="0,0"/>
              <v:stroke on="f"/>
              <v:imagedata o:title=""/>
              <o:lock v:ext="edit"/>
            </v:rect>
            <v:rect id="_x0000_s1156" o:spid="_x0000_s1156" o:spt="1" style="position:absolute;left:1205;top:16204;height:92;width:363;" fillcolor="#000080" filled="t" stroked="f" coordsize="21600,21600">
              <v:path/>
              <v:fill on="t" focussize="0,0"/>
              <v:stroke on="f"/>
              <v:imagedata o:title=""/>
              <o:lock v:ext="edit"/>
            </v:rect>
            <v:rect id="_x0000_s1157" o:spid="_x0000_s1157" o:spt="1" style="position:absolute;left:1205;top:16344;height:14;width:363;" fillcolor="#000000" filled="t" stroked="f" coordsize="21600,21600">
              <v:path/>
              <v:fill on="t" focussize="0,0"/>
              <v:stroke on="f"/>
              <v:imagedata o:title=""/>
              <o:lock v:ext="edit"/>
            </v:rect>
            <v:rect id="_x0000_s1158" o:spid="_x0000_s1158" o:spt="1" style="position:absolute;left:1570;top:16204;height:92;width:363;" fillcolor="#000080" filled="t" stroked="f" coordsize="21600,21600">
              <v:path/>
              <v:fill on="t" focussize="0,0"/>
              <v:stroke on="f"/>
              <v:imagedata o:title=""/>
              <o:lock v:ext="edit"/>
            </v:rect>
            <v:rect id="_x0000_s1159" o:spid="_x0000_s1159" o:spt="1" style="position:absolute;left:1570;top:16344;height:14;width:363;" fillcolor="#000000" filled="t" stroked="f" coordsize="21600,21600">
              <v:path/>
              <v:fill on="t" focussize="0,0"/>
              <v:stroke on="f"/>
              <v:imagedata o:title=""/>
              <o:lock v:ext="edit"/>
            </v:rect>
            <v:rect id="_x0000_s1160" o:spid="_x0000_s1160" o:spt="1" style="position:absolute;left:1934;top:16204;height:92;width:363;" fillcolor="#000080" filled="t" stroked="f" coordsize="21600,21600">
              <v:path/>
              <v:fill on="t" focussize="0,0"/>
              <v:stroke on="f"/>
              <v:imagedata o:title=""/>
              <o:lock v:ext="edit"/>
            </v:rect>
            <v:rect id="_x0000_s1161" o:spid="_x0000_s1161" o:spt="1" style="position:absolute;left:1934;top:16344;height:14;width:363;" fillcolor="#000000" filled="t" stroked="f" coordsize="21600,21600">
              <v:path/>
              <v:fill on="t" focussize="0,0"/>
              <v:stroke on="f"/>
              <v:imagedata o:title=""/>
              <o:lock v:ext="edit"/>
            </v:rect>
            <v:rect id="_x0000_s1162" o:spid="_x0000_s1162" o:spt="1" style="position:absolute;left:2299;top:16204;height:92;width:363;" fillcolor="#000080" filled="t" stroked="f" coordsize="21600,21600">
              <v:path/>
              <v:fill on="t" focussize="0,0"/>
              <v:stroke on="f"/>
              <v:imagedata o:title=""/>
              <o:lock v:ext="edit"/>
            </v:rect>
            <v:rect id="_x0000_s1163" o:spid="_x0000_s1163" o:spt="1" style="position:absolute;left:2299;top:16344;height:14;width:363;" fillcolor="#000000" filled="t" stroked="f" coordsize="21600,21600">
              <v:path/>
              <v:fill on="t" focussize="0,0"/>
              <v:stroke on="f"/>
              <v:imagedata o:title=""/>
              <o:lock v:ext="edit"/>
            </v:rect>
            <v:rect id="_x0000_s1164" o:spid="_x0000_s1164" o:spt="1" style="position:absolute;left:2664;top:16204;height:92;width:363;" fillcolor="#000080" filled="t" stroked="f" coordsize="21600,21600">
              <v:path/>
              <v:fill on="t" focussize="0,0"/>
              <v:stroke on="f"/>
              <v:imagedata o:title=""/>
              <o:lock v:ext="edit"/>
            </v:rect>
            <v:rect id="_x0000_s1165" o:spid="_x0000_s1165" o:spt="1" style="position:absolute;left:2664;top:16344;height:14;width:363;" fillcolor="#000000" filled="t" stroked="f" coordsize="21600,21600">
              <v:path/>
              <v:fill on="t" focussize="0,0"/>
              <v:stroke on="f"/>
              <v:imagedata o:title=""/>
              <o:lock v:ext="edit"/>
            </v:rect>
            <v:rect id="_x0000_s1166" o:spid="_x0000_s1166" o:spt="1" style="position:absolute;left:3029;top:16204;height:92;width:363;" fillcolor="#000080" filled="t" stroked="f" coordsize="21600,21600">
              <v:path/>
              <v:fill on="t" focussize="0,0"/>
              <v:stroke on="f"/>
              <v:imagedata o:title=""/>
              <o:lock v:ext="edit"/>
            </v:rect>
            <v:rect id="_x0000_s1167" o:spid="_x0000_s1167" o:spt="1" style="position:absolute;left:3029;top:16344;height:14;width:363;" fillcolor="#000000" filled="t" stroked="f" coordsize="21600,21600">
              <v:path/>
              <v:fill on="t" focussize="0,0"/>
              <v:stroke on="f"/>
              <v:imagedata o:title=""/>
              <o:lock v:ext="edit"/>
            </v:rect>
            <v:rect id="_x0000_s1168" o:spid="_x0000_s1168" o:spt="1" style="position:absolute;left:3394;top:16204;height:92;width:363;" fillcolor="#000080" filled="t" stroked="f" coordsize="21600,21600">
              <v:path/>
              <v:fill on="t" focussize="0,0"/>
              <v:stroke on="f"/>
              <v:imagedata o:title=""/>
              <o:lock v:ext="edit"/>
            </v:rect>
            <v:rect id="_x0000_s1169" o:spid="_x0000_s1169" o:spt="1" style="position:absolute;left:3394;top:16344;height:14;width:363;" fillcolor="#000000" filled="t" stroked="f" coordsize="21600,21600">
              <v:path/>
              <v:fill on="t" focussize="0,0"/>
              <v:stroke on="f"/>
              <v:imagedata o:title=""/>
              <o:lock v:ext="edit"/>
            </v:rect>
            <v:rect id="_x0000_s1170" o:spid="_x0000_s1170" o:spt="1" style="position:absolute;left:3759;top:16204;height:92;width:363;" fillcolor="#000080" filled="t" stroked="f" coordsize="21600,21600">
              <v:path/>
              <v:fill on="t" focussize="0,0"/>
              <v:stroke on="f"/>
              <v:imagedata o:title=""/>
              <o:lock v:ext="edit"/>
            </v:rect>
            <v:rect id="_x0000_s1171" o:spid="_x0000_s1171" o:spt="1" style="position:absolute;left:3759;top:16344;height:14;width:363;" fillcolor="#000000" filled="t" stroked="f" coordsize="21600,21600">
              <v:path/>
              <v:fill on="t" focussize="0,0"/>
              <v:stroke on="f"/>
              <v:imagedata o:title=""/>
              <o:lock v:ext="edit"/>
            </v:rect>
            <v:rect id="_x0000_s1172" o:spid="_x0000_s1172" o:spt="1" style="position:absolute;left:4124;top:16204;height:92;width:363;" fillcolor="#000080" filled="t" stroked="f" coordsize="21600,21600">
              <v:path/>
              <v:fill on="t" focussize="0,0"/>
              <v:stroke on="f"/>
              <v:imagedata o:title=""/>
              <o:lock v:ext="edit"/>
            </v:rect>
            <v:rect id="_x0000_s1173" o:spid="_x0000_s1173" o:spt="1" style="position:absolute;left:4124;top:16344;height:14;width:363;" fillcolor="#000000" filled="t" stroked="f" coordsize="21600,21600">
              <v:path/>
              <v:fill on="t" focussize="0,0"/>
              <v:stroke on="f"/>
              <v:imagedata o:title=""/>
              <o:lock v:ext="edit"/>
            </v:rect>
            <v:rect id="_x0000_s1174" o:spid="_x0000_s1174" o:spt="1" style="position:absolute;left:4489;top:16204;height:92;width:363;" fillcolor="#000080" filled="t" stroked="f" coordsize="21600,21600">
              <v:path/>
              <v:fill on="t" focussize="0,0"/>
              <v:stroke on="f"/>
              <v:imagedata o:title=""/>
              <o:lock v:ext="edit"/>
            </v:rect>
            <v:rect id="_x0000_s1175" o:spid="_x0000_s1175" o:spt="1" style="position:absolute;left:4489;top:16344;height:14;width:363;" fillcolor="#000000" filled="t" stroked="f" coordsize="21600,21600">
              <v:path/>
              <v:fill on="t" focussize="0,0"/>
              <v:stroke on="f"/>
              <v:imagedata o:title=""/>
              <o:lock v:ext="edit"/>
            </v:rect>
            <v:rect id="_x0000_s1176" o:spid="_x0000_s1176" o:spt="1" style="position:absolute;left:4853;top:16204;height:92;width:363;" fillcolor="#000080" filled="t" stroked="f" coordsize="21600,21600">
              <v:path/>
              <v:fill on="t" focussize="0,0"/>
              <v:stroke on="f"/>
              <v:imagedata o:title=""/>
              <o:lock v:ext="edit"/>
            </v:rect>
            <v:rect id="_x0000_s1177" o:spid="_x0000_s1177" o:spt="1" style="position:absolute;left:4853;top:16344;height:14;width:363;" fillcolor="#000000" filled="t" stroked="f" coordsize="21600,21600">
              <v:path/>
              <v:fill on="t" focussize="0,0"/>
              <v:stroke on="f"/>
              <v:imagedata o:title=""/>
              <o:lock v:ext="edit"/>
            </v:rect>
            <v:rect id="_x0000_s1178" o:spid="_x0000_s1178" o:spt="1" style="position:absolute;left:5218;top:16204;height:92;width:363;" fillcolor="#000080" filled="t" stroked="f" coordsize="21600,21600">
              <v:path/>
              <v:fill on="t" focussize="0,0"/>
              <v:stroke on="f"/>
              <v:imagedata o:title=""/>
              <o:lock v:ext="edit"/>
            </v:rect>
            <v:rect id="_x0000_s1179" o:spid="_x0000_s1179" o:spt="1" style="position:absolute;left:5218;top:16344;height:14;width:363;" fillcolor="#000000" filled="t" stroked="f" coordsize="21600,21600">
              <v:path/>
              <v:fill on="t" focussize="0,0"/>
              <v:stroke on="f"/>
              <v:imagedata o:title=""/>
              <o:lock v:ext="edit"/>
            </v:rect>
            <v:rect id="_x0000_s1180" o:spid="_x0000_s1180" o:spt="1" style="position:absolute;left:5583;top:16204;height:92;width:363;" fillcolor="#000080" filled="t" stroked="f" coordsize="21600,21600">
              <v:path/>
              <v:fill on="t" focussize="0,0"/>
              <v:stroke on="f"/>
              <v:imagedata o:title=""/>
              <o:lock v:ext="edit"/>
            </v:rect>
            <v:rect id="_x0000_s1181" o:spid="_x0000_s1181" o:spt="1" style="position:absolute;left:5583;top:16344;height:14;width:363;" fillcolor="#000000" filled="t" stroked="f" coordsize="21600,21600">
              <v:path/>
              <v:fill on="t" focussize="0,0"/>
              <v:stroke on="f"/>
              <v:imagedata o:title=""/>
              <o:lock v:ext="edit"/>
            </v:rect>
            <v:rect id="_x0000_s1182" o:spid="_x0000_s1182" o:spt="1" style="position:absolute;left:5948;top:16204;height:92;width:363;" fillcolor="#000080" filled="t" stroked="f" coordsize="21600,21600">
              <v:path/>
              <v:fill on="t" focussize="0,0"/>
              <v:stroke on="f"/>
              <v:imagedata o:title=""/>
              <o:lock v:ext="edit"/>
            </v:rect>
            <v:rect id="_x0000_s1183" o:spid="_x0000_s1183" o:spt="1" style="position:absolute;left:5948;top:16344;height:14;width:363;" fillcolor="#000000" filled="t" stroked="f" coordsize="21600,21600">
              <v:path/>
              <v:fill on="t" focussize="0,0"/>
              <v:stroke on="f"/>
              <v:imagedata o:title=""/>
              <o:lock v:ext="edit"/>
            </v:rect>
            <v:rect id="_x0000_s1184" o:spid="_x0000_s1184" o:spt="1" style="position:absolute;left:6313;top:16204;height:92;width:363;" fillcolor="#000080" filled="t" stroked="f" coordsize="21600,21600">
              <v:path/>
              <v:fill on="t" focussize="0,0"/>
              <v:stroke on="f"/>
              <v:imagedata o:title=""/>
              <o:lock v:ext="edit"/>
            </v:rect>
            <v:rect id="_x0000_s1185" o:spid="_x0000_s1185" o:spt="1" style="position:absolute;left:6313;top:16344;height:14;width:363;" fillcolor="#000000" filled="t" stroked="f" coordsize="21600,21600">
              <v:path/>
              <v:fill on="t" focussize="0,0"/>
              <v:stroke on="f"/>
              <v:imagedata o:title=""/>
              <o:lock v:ext="edit"/>
            </v:rect>
            <v:rect id="_x0000_s1186" o:spid="_x0000_s1186" o:spt="1" style="position:absolute;left:6678;top:16204;height:92;width:363;" fillcolor="#000080" filled="t" stroked="f" coordsize="21600,21600">
              <v:path/>
              <v:fill on="t" focussize="0,0"/>
              <v:stroke on="f"/>
              <v:imagedata o:title=""/>
              <o:lock v:ext="edit"/>
            </v:rect>
            <v:rect id="_x0000_s1187" o:spid="_x0000_s1187" o:spt="1" style="position:absolute;left:6678;top:16344;height:14;width:363;" fillcolor="#000000" filled="t" stroked="f" coordsize="21600,21600">
              <v:path/>
              <v:fill on="t" focussize="0,0"/>
              <v:stroke on="f"/>
              <v:imagedata o:title=""/>
              <o:lock v:ext="edit"/>
            </v:rect>
            <v:rect id="_x0000_s1188" o:spid="_x0000_s1188" o:spt="1" style="position:absolute;left:7043;top:16204;height:92;width:363;" fillcolor="#000080" filled="t" stroked="f" coordsize="21600,21600">
              <v:path/>
              <v:fill on="t" focussize="0,0"/>
              <v:stroke on="f"/>
              <v:imagedata o:title=""/>
              <o:lock v:ext="edit"/>
            </v:rect>
            <v:rect id="_x0000_s1189" o:spid="_x0000_s1189" o:spt="1" style="position:absolute;left:7043;top:16344;height:14;width:363;" fillcolor="#000000" filled="t" stroked="f" coordsize="21600,21600">
              <v:path/>
              <v:fill on="t" focussize="0,0"/>
              <v:stroke on="f"/>
              <v:imagedata o:title=""/>
              <o:lock v:ext="edit"/>
            </v:rect>
            <v:rect id="_x0000_s1190" o:spid="_x0000_s1190" o:spt="1" style="position:absolute;left:7407;top:16204;height:92;width:363;" fillcolor="#000080" filled="t" stroked="f" coordsize="21600,21600">
              <v:path/>
              <v:fill on="t" focussize="0,0"/>
              <v:stroke on="f"/>
              <v:imagedata o:title=""/>
              <o:lock v:ext="edit"/>
            </v:rect>
            <v:rect id="_x0000_s1191" o:spid="_x0000_s1191" o:spt="1" style="position:absolute;left:7407;top:16344;height:14;width:363;" fillcolor="#000000" filled="t" stroked="f" coordsize="21600,21600">
              <v:path/>
              <v:fill on="t" focussize="0,0"/>
              <v:stroke on="f"/>
              <v:imagedata o:title=""/>
              <o:lock v:ext="edit"/>
            </v:rect>
            <v:rect id="_x0000_s1192" o:spid="_x0000_s1192" o:spt="1" style="position:absolute;left:7772;top:16204;height:92;width:363;" fillcolor="#000080" filled="t" stroked="f" coordsize="21600,21600">
              <v:path/>
              <v:fill on="t" focussize="0,0"/>
              <v:stroke on="f"/>
              <v:imagedata o:title=""/>
              <o:lock v:ext="edit"/>
            </v:rect>
            <v:rect id="_x0000_s1193" o:spid="_x0000_s1193" o:spt="1" style="position:absolute;left:7772;top:16344;height:14;width:363;" fillcolor="#000000" filled="t" stroked="f" coordsize="21600,21600">
              <v:path/>
              <v:fill on="t" focussize="0,0"/>
              <v:stroke on="f"/>
              <v:imagedata o:title=""/>
              <o:lock v:ext="edit"/>
            </v:rect>
            <v:rect id="_x0000_s1194" o:spid="_x0000_s1194" o:spt="1" style="position:absolute;left:8137;top:16204;height:92;width:363;" fillcolor="#000080" filled="t" stroked="f" coordsize="21600,21600">
              <v:path/>
              <v:fill on="t" focussize="0,0"/>
              <v:stroke on="f"/>
              <v:imagedata o:title=""/>
              <o:lock v:ext="edit"/>
            </v:rect>
            <v:rect id="_x0000_s1195" o:spid="_x0000_s1195" o:spt="1" style="position:absolute;left:8137;top:16344;height:14;width:363;" fillcolor="#000000" filled="t" stroked="f" coordsize="21600,21600">
              <v:path/>
              <v:fill on="t" focussize="0,0"/>
              <v:stroke on="f"/>
              <v:imagedata o:title=""/>
              <o:lock v:ext="edit"/>
            </v:rect>
            <v:rect id="_x0000_s1196" o:spid="_x0000_s1196" o:spt="1" style="position:absolute;left:8502;top:16204;height:92;width:363;" fillcolor="#000080" filled="t" stroked="f" coordsize="21600,21600">
              <v:path/>
              <v:fill on="t" focussize="0,0"/>
              <v:stroke on="f"/>
              <v:imagedata o:title=""/>
              <o:lock v:ext="edit"/>
            </v:rect>
            <v:rect id="_x0000_s1197" o:spid="_x0000_s1197" o:spt="1" style="position:absolute;left:8502;top:16344;height:14;width:363;" fillcolor="#000000" filled="t" stroked="f" coordsize="21600,21600">
              <v:path/>
              <v:fill on="t" focussize="0,0"/>
              <v:stroke on="f"/>
              <v:imagedata o:title=""/>
              <o:lock v:ext="edit"/>
            </v:rect>
            <v:rect id="_x0000_s1198" o:spid="_x0000_s1198" o:spt="1" style="position:absolute;left:8867;top:16204;height:92;width:363;" fillcolor="#000080" filled="t" stroked="f" coordsize="21600,21600">
              <v:path/>
              <v:fill on="t" focussize="0,0"/>
              <v:stroke on="f"/>
              <v:imagedata o:title=""/>
              <o:lock v:ext="edit"/>
            </v:rect>
            <v:rect id="_x0000_s1199" o:spid="_x0000_s1199" o:spt="1" style="position:absolute;left:8867;top:16344;height:14;width:363;" fillcolor="#000000" filled="t" stroked="f" coordsize="21600,21600">
              <v:path/>
              <v:fill on="t" focussize="0,0"/>
              <v:stroke on="f"/>
              <v:imagedata o:title=""/>
              <o:lock v:ext="edit"/>
            </v:rect>
            <v:rect id="_x0000_s1200" o:spid="_x0000_s1200" o:spt="1" style="position:absolute;left:9232;top:16204;height:92;width:365;" fillcolor="#000080" filled="t" stroked="f" coordsize="21600,21600">
              <v:path/>
              <v:fill on="t" focussize="0,0"/>
              <v:stroke on="f"/>
              <v:imagedata o:title=""/>
              <o:lock v:ext="edit"/>
            </v:rect>
            <v:rect id="_x0000_s1201" o:spid="_x0000_s1201" o:spt="1" style="position:absolute;left:9232;top:16344;height:14;width:365;" fillcolor="#000000" filled="t" stroked="f" coordsize="21600,21600">
              <v:path/>
              <v:fill on="t" focussize="0,0"/>
              <v:stroke on="f"/>
              <v:imagedata o:title=""/>
              <o:lock v:ext="edit"/>
            </v:rect>
            <v:rect id="_x0000_s1202" o:spid="_x0000_s1202" o:spt="1" style="position:absolute;left:9599;top:16204;height:92;width:366;" fillcolor="#000080" filled="t" stroked="f" coordsize="21600,21600">
              <v:path/>
              <v:fill on="t" focussize="0,0"/>
              <v:stroke on="f"/>
              <v:imagedata o:title=""/>
              <o:lock v:ext="edit"/>
            </v:rect>
            <v:rect id="_x0000_s1203" o:spid="_x0000_s1203" o:spt="1" style="position:absolute;left:9599;top:16344;height:14;width:366;" fillcolor="#000000" filled="t" stroked="f" coordsize="21600,21600">
              <v:path/>
              <v:fill on="t" focussize="0,0"/>
              <v:stroke on="f"/>
              <v:imagedata o:title=""/>
              <o:lock v:ext="edit"/>
            </v:rect>
            <v:rect id="_x0000_s1204" o:spid="_x0000_s1204" o:spt="1" style="position:absolute;left:9966;top:16204;height:92;width:366;" fillcolor="#000080" filled="t" stroked="f" coordsize="21600,21600">
              <v:path/>
              <v:fill on="t" focussize="0,0"/>
              <v:stroke on="f"/>
              <v:imagedata o:title=""/>
              <o:lock v:ext="edit"/>
            </v:rect>
            <v:rect id="_x0000_s1205" o:spid="_x0000_s1205" o:spt="1" style="position:absolute;left:9966;top:16344;height:14;width:366;" fillcolor="#000000" filled="t" stroked="f" coordsize="21600,21600">
              <v:path/>
              <v:fill on="t" focussize="0,0"/>
              <v:stroke on="f"/>
              <v:imagedata o:title=""/>
              <o:lock v:ext="edit"/>
            </v:rect>
            <v:rect id="_x0000_s1206" o:spid="_x0000_s1206" o:spt="1" style="position:absolute;left:10334;top:16204;height:92;width:366;" fillcolor="#000080" filled="t" stroked="f" coordsize="21600,21600">
              <v:path/>
              <v:fill on="t" focussize="0,0"/>
              <v:stroke on="f"/>
              <v:imagedata o:title=""/>
              <o:lock v:ext="edit"/>
            </v:rect>
            <v:rect id="_x0000_s1207" o:spid="_x0000_s1207" o:spt="1" style="position:absolute;left:10334;top:16344;height:14;width:366;" fillcolor="#000000" filled="t" stroked="f" coordsize="21600,21600">
              <v:path/>
              <v:fill on="t" focussize="0,0"/>
              <v:stroke on="f"/>
              <v:imagedata o:title=""/>
              <o:lock v:ext="edit"/>
            </v:rect>
            <v:rect id="_x0000_s1208" o:spid="_x0000_s1208" o:spt="1" style="position:absolute;left:10701;top:16204;height:92;width:366;" fillcolor="#000080" filled="t" stroked="f" coordsize="21600,21600">
              <v:path/>
              <v:fill on="t" focussize="0,0"/>
              <v:stroke on="f"/>
              <v:imagedata o:title=""/>
              <o:lock v:ext="edit"/>
            </v:rect>
            <v:rect id="_x0000_s1209" o:spid="_x0000_s1209" o:spt="1" style="position:absolute;left:10701;top:16344;height:14;width:366;" fillcolor="#000000" filled="t" stroked="f" coordsize="21600,21600">
              <v:path/>
              <v:fill on="t" focussize="0,0"/>
              <v:stroke on="f"/>
              <v:imagedata o:title=""/>
              <o:lock v:ext="edit"/>
            </v:rect>
            <v:shape id="_x0000_s1210" o:spid="_x0000_s1210" style="position:absolute;left:11068;top:16000;height:296;width:296;" fillcolor="#000080" filled="t" stroked="f" coordorigin="11068,16001" coordsize="296,296" path="m11364,16204l11364,16001,11272,16001,11272,16204,11068,16204,11068,16296,11272,16296,11364,16296,11364,16204xe">
              <v:path arrowok="t"/>
              <v:fill on="t" focussize="0,0"/>
              <v:stroke on="f"/>
              <v:imagedata o:title=""/>
              <o:lock v:ext="edit"/>
            </v:shape>
            <v:shape id="_x0000_s1211" o:spid="_x0000_s1211" style="position:absolute;left:11068;top:16063;height:296;width:359;" fillcolor="#000000" filled="t" stroked="f" coordorigin="11068,16063" coordsize="359,296" path="m11129,16345l11129,16345,11129,16141,11115,16141,11115,16345,11068,16345,11068,16358,11115,16358,11129,16358,11129,16358,11129,16345xm11426,16126l11208,16126,11208,16077,11426,16077,11426,16063,11208,16063,11194,16063,11194,16077,11194,16126,11115,16126,11115,16139,11194,16139,11194,16345,11194,16358,11208,16358,11413,16358,11426,16358,11426,16358,11426,16141,11413,16141,11413,16345,11208,16345,11208,16139,11426,16139,11426,16126xe">
              <v:path arrowok="t"/>
              <v:fill on="t" focussize="0,0"/>
              <v:stroke on="f"/>
              <v:imagedata o:title=""/>
              <o:lock v:ext="edit"/>
            </v:shape>
            <v:shape id="_x0000_s1212" o:spid="_x0000_s1212" style="position:absolute;left:542;top:542;height:296;width:296;" fillcolor="#000080" filled="t" stroked="f" coordorigin="543,543" coordsize="296,296" path="m838,543l635,543,543,543,543,635,543,838,635,838,635,635,838,635,838,543xe">
              <v:path arrowok="t"/>
              <v:fill on="t" focussize="0,0"/>
              <v:stroke on="f"/>
              <v:imagedata o:title=""/>
              <o:lock v:ext="edit"/>
            </v:shape>
            <v:shape id="_x0000_s1213" o:spid="_x0000_s1213" style="position:absolute;left:480;top:479;height:296;width:359;" fillcolor="#000000" filled="t" stroked="f" coordorigin="480,480" coordsize="359,296" path="m791,699l713,699,713,493,713,480,713,480,480,480,480,480,480,493,480,697,493,697,493,493,699,493,699,699,480,699,480,713,699,713,699,762,480,762,480,775,699,775,713,775,713,762,713,713,791,713,791,699xm838,480l778,480,778,480,778,493,778,697,791,697,791,493,838,493,838,480xe">
              <v:path arrowok="t"/>
              <v:fill on="t" focussize="0,0"/>
              <v:stroke on="f"/>
              <v:imagedata o:title=""/>
              <o:lock v:ext="edit"/>
            </v:shape>
            <v:rect id="_x0000_s1214" o:spid="_x0000_s1214" o:spt="1" style="position:absolute;left:840;top:542;height:92;width:363;" fillcolor="#000080" filled="t" stroked="f" coordsize="21600,21600">
              <v:path/>
              <v:fill on="t" focussize="0,0"/>
              <v:stroke on="f"/>
              <v:imagedata o:title=""/>
              <o:lock v:ext="edit"/>
            </v:rect>
            <v:rect id="_x0000_s1215" o:spid="_x0000_s1215" o:spt="1" style="position:absolute;left:840;top:479;height:14;width:363;" fillcolor="#000000" filled="t" stroked="f" coordsize="21600,21600">
              <v:path/>
              <v:fill on="t" focussize="0,0"/>
              <v:stroke on="f"/>
              <v:imagedata o:title=""/>
              <o:lock v:ext="edit"/>
            </v:rect>
            <v:rect id="_x0000_s1216" o:spid="_x0000_s1216" o:spt="1" style="position:absolute;left:1205;top:542;height:92;width:363;" fillcolor="#000080" filled="t" stroked="f" coordsize="21600,21600">
              <v:path/>
              <v:fill on="t" focussize="0,0"/>
              <v:stroke on="f"/>
              <v:imagedata o:title=""/>
              <o:lock v:ext="edit"/>
            </v:rect>
            <v:rect id="_x0000_s1217" o:spid="_x0000_s1217" o:spt="1" style="position:absolute;left:1205;top:479;height:14;width:363;" fillcolor="#000000" filled="t" stroked="f" coordsize="21600,21600">
              <v:path/>
              <v:fill on="t" focussize="0,0"/>
              <v:stroke on="f"/>
              <v:imagedata o:title=""/>
              <o:lock v:ext="edit"/>
            </v:rect>
            <v:rect id="_x0000_s1218" o:spid="_x0000_s1218" o:spt="1" style="position:absolute;left:1570;top:542;height:92;width:363;" fillcolor="#000080" filled="t" stroked="f" coordsize="21600,21600">
              <v:path/>
              <v:fill on="t" focussize="0,0"/>
              <v:stroke on="f"/>
              <v:imagedata o:title=""/>
              <o:lock v:ext="edit"/>
            </v:rect>
            <v:rect id="_x0000_s1219" o:spid="_x0000_s1219" o:spt="1" style="position:absolute;left:1570;top:479;height:14;width:363;" fillcolor="#000000" filled="t" stroked="f" coordsize="21600,21600">
              <v:path/>
              <v:fill on="t" focussize="0,0"/>
              <v:stroke on="f"/>
              <v:imagedata o:title=""/>
              <o:lock v:ext="edit"/>
            </v:rect>
            <v:rect id="_x0000_s1220" o:spid="_x0000_s1220" o:spt="1" style="position:absolute;left:1934;top:542;height:92;width:363;" fillcolor="#000080" filled="t" stroked="f" coordsize="21600,21600">
              <v:path/>
              <v:fill on="t" focussize="0,0"/>
              <v:stroke on="f"/>
              <v:imagedata o:title=""/>
              <o:lock v:ext="edit"/>
            </v:rect>
            <v:rect id="_x0000_s1221" o:spid="_x0000_s1221" o:spt="1" style="position:absolute;left:1934;top:479;height:14;width:363;" fillcolor="#000000" filled="t" stroked="f" coordsize="21600,21600">
              <v:path/>
              <v:fill on="t" focussize="0,0"/>
              <v:stroke on="f"/>
              <v:imagedata o:title=""/>
              <o:lock v:ext="edit"/>
            </v:rect>
            <v:rect id="_x0000_s1222" o:spid="_x0000_s1222" o:spt="1" style="position:absolute;left:2299;top:542;height:92;width:363;" fillcolor="#000080" filled="t" stroked="f" coordsize="21600,21600">
              <v:path/>
              <v:fill on="t" focussize="0,0"/>
              <v:stroke on="f"/>
              <v:imagedata o:title=""/>
              <o:lock v:ext="edit"/>
            </v:rect>
            <v:rect id="_x0000_s1223" o:spid="_x0000_s1223" o:spt="1" style="position:absolute;left:2299;top:479;height:14;width:363;" fillcolor="#000000" filled="t" stroked="f" coordsize="21600,21600">
              <v:path/>
              <v:fill on="t" focussize="0,0"/>
              <v:stroke on="f"/>
              <v:imagedata o:title=""/>
              <o:lock v:ext="edit"/>
            </v:rect>
            <v:rect id="_x0000_s1224" o:spid="_x0000_s1224" o:spt="1" style="position:absolute;left:2664;top:542;height:92;width:363;" fillcolor="#000080" filled="t" stroked="f" coordsize="21600,21600">
              <v:path/>
              <v:fill on="t" focussize="0,0"/>
              <v:stroke on="f"/>
              <v:imagedata o:title=""/>
              <o:lock v:ext="edit"/>
            </v:rect>
            <v:rect id="_x0000_s1225" o:spid="_x0000_s1225" o:spt="1" style="position:absolute;left:2664;top:479;height:14;width:363;" fillcolor="#000000" filled="t" stroked="f" coordsize="21600,21600">
              <v:path/>
              <v:fill on="t" focussize="0,0"/>
              <v:stroke on="f"/>
              <v:imagedata o:title=""/>
              <o:lock v:ext="edit"/>
            </v:rect>
            <v:rect id="_x0000_s1226" o:spid="_x0000_s1226" o:spt="1" style="position:absolute;left:3029;top:542;height:92;width:363;" fillcolor="#000080" filled="t" stroked="f" coordsize="21600,21600">
              <v:path/>
              <v:fill on="t" focussize="0,0"/>
              <v:stroke on="f"/>
              <v:imagedata o:title=""/>
              <o:lock v:ext="edit"/>
            </v:rect>
            <v:rect id="_x0000_s1227" o:spid="_x0000_s1227" o:spt="1" style="position:absolute;left:3029;top:479;height:14;width:363;" fillcolor="#000000" filled="t" stroked="f" coordsize="21600,21600">
              <v:path/>
              <v:fill on="t" focussize="0,0"/>
              <v:stroke on="f"/>
              <v:imagedata o:title=""/>
              <o:lock v:ext="edit"/>
            </v:rect>
            <v:rect id="_x0000_s1228" o:spid="_x0000_s1228" o:spt="1" style="position:absolute;left:3394;top:542;height:92;width:363;" fillcolor="#000080" filled="t" stroked="f" coordsize="21600,21600">
              <v:path/>
              <v:fill on="t" focussize="0,0"/>
              <v:stroke on="f"/>
              <v:imagedata o:title=""/>
              <o:lock v:ext="edit"/>
            </v:rect>
            <v:rect id="_x0000_s1229" o:spid="_x0000_s1229" o:spt="1" style="position:absolute;left:3394;top:479;height:14;width:363;" fillcolor="#000000" filled="t" stroked="f" coordsize="21600,21600">
              <v:path/>
              <v:fill on="t" focussize="0,0"/>
              <v:stroke on="f"/>
              <v:imagedata o:title=""/>
              <o:lock v:ext="edit"/>
            </v:rect>
            <v:rect id="_x0000_s1230" o:spid="_x0000_s1230" o:spt="1" style="position:absolute;left:3759;top:542;height:92;width:363;" fillcolor="#000080" filled="t" stroked="f" coordsize="21600,21600">
              <v:path/>
              <v:fill on="t" focussize="0,0"/>
              <v:stroke on="f"/>
              <v:imagedata o:title=""/>
              <o:lock v:ext="edit"/>
            </v:rect>
            <v:rect id="_x0000_s1231" o:spid="_x0000_s1231" o:spt="1" style="position:absolute;left:3759;top:479;height:14;width:363;" fillcolor="#000000" filled="t" stroked="f" coordsize="21600,21600">
              <v:path/>
              <v:fill on="t" focussize="0,0"/>
              <v:stroke on="f"/>
              <v:imagedata o:title=""/>
              <o:lock v:ext="edit"/>
            </v:rect>
            <v:rect id="_x0000_s1232" o:spid="_x0000_s1232" o:spt="1" style="position:absolute;left:4124;top:542;height:92;width:363;" fillcolor="#000080" filled="t" stroked="f" coordsize="21600,21600">
              <v:path/>
              <v:fill on="t" focussize="0,0"/>
              <v:stroke on="f"/>
              <v:imagedata o:title=""/>
              <o:lock v:ext="edit"/>
            </v:rect>
            <v:rect id="_x0000_s1233" o:spid="_x0000_s1233" o:spt="1" style="position:absolute;left:4124;top:479;height:14;width:363;" fillcolor="#000000" filled="t" stroked="f" coordsize="21600,21600">
              <v:path/>
              <v:fill on="t" focussize="0,0"/>
              <v:stroke on="f"/>
              <v:imagedata o:title=""/>
              <o:lock v:ext="edit"/>
            </v:rect>
            <v:rect id="_x0000_s1234" o:spid="_x0000_s1234" o:spt="1" style="position:absolute;left:4489;top:542;height:92;width:363;" fillcolor="#000080" filled="t" stroked="f" coordsize="21600,21600">
              <v:path/>
              <v:fill on="t" focussize="0,0"/>
              <v:stroke on="f"/>
              <v:imagedata o:title=""/>
              <o:lock v:ext="edit"/>
            </v:rect>
            <v:rect id="_x0000_s1235" o:spid="_x0000_s1235" o:spt="1" style="position:absolute;left:4489;top:479;height:14;width:363;" fillcolor="#000000" filled="t" stroked="f" coordsize="21600,21600">
              <v:path/>
              <v:fill on="t" focussize="0,0"/>
              <v:stroke on="f"/>
              <v:imagedata o:title=""/>
              <o:lock v:ext="edit"/>
            </v:rect>
            <v:rect id="_x0000_s1236" o:spid="_x0000_s1236" o:spt="1" style="position:absolute;left:4853;top:542;height:92;width:363;" fillcolor="#000080" filled="t" stroked="f" coordsize="21600,21600">
              <v:path/>
              <v:fill on="t" focussize="0,0"/>
              <v:stroke on="f"/>
              <v:imagedata o:title=""/>
              <o:lock v:ext="edit"/>
            </v:rect>
            <v:rect id="_x0000_s1237" o:spid="_x0000_s1237" o:spt="1" style="position:absolute;left:4853;top:479;height:14;width:363;" fillcolor="#000000" filled="t" stroked="f" coordsize="21600,21600">
              <v:path/>
              <v:fill on="t" focussize="0,0"/>
              <v:stroke on="f"/>
              <v:imagedata o:title=""/>
              <o:lock v:ext="edit"/>
            </v:rect>
            <v:rect id="_x0000_s1238" o:spid="_x0000_s1238" o:spt="1" style="position:absolute;left:5218;top:542;height:92;width:363;" fillcolor="#000080" filled="t" stroked="f" coordsize="21600,21600">
              <v:path/>
              <v:fill on="t" focussize="0,0"/>
              <v:stroke on="f"/>
              <v:imagedata o:title=""/>
              <o:lock v:ext="edit"/>
            </v:rect>
            <v:rect id="_x0000_s1239" o:spid="_x0000_s1239" o:spt="1" style="position:absolute;left:5218;top:479;height:14;width:363;" fillcolor="#000000" filled="t" stroked="f" coordsize="21600,21600">
              <v:path/>
              <v:fill on="t" focussize="0,0"/>
              <v:stroke on="f"/>
              <v:imagedata o:title=""/>
              <o:lock v:ext="edit"/>
            </v:rect>
            <v:rect id="_x0000_s1240" o:spid="_x0000_s1240" o:spt="1" style="position:absolute;left:5583;top:542;height:92;width:363;" fillcolor="#000080" filled="t" stroked="f" coordsize="21600,21600">
              <v:path/>
              <v:fill on="t" focussize="0,0"/>
              <v:stroke on="f"/>
              <v:imagedata o:title=""/>
              <o:lock v:ext="edit"/>
            </v:rect>
            <v:rect id="_x0000_s1241" o:spid="_x0000_s1241" o:spt="1" style="position:absolute;left:5583;top:479;height:14;width:363;" fillcolor="#000000" filled="t" stroked="f" coordsize="21600,21600">
              <v:path/>
              <v:fill on="t" focussize="0,0"/>
              <v:stroke on="f"/>
              <v:imagedata o:title=""/>
              <o:lock v:ext="edit"/>
            </v:rect>
            <v:rect id="_x0000_s1242" o:spid="_x0000_s1242" o:spt="1" style="position:absolute;left:5948;top:542;height:92;width:363;" fillcolor="#000080" filled="t" stroked="f" coordsize="21600,21600">
              <v:path/>
              <v:fill on="t" focussize="0,0"/>
              <v:stroke on="f"/>
              <v:imagedata o:title=""/>
              <o:lock v:ext="edit"/>
            </v:rect>
            <v:rect id="_x0000_s1243" o:spid="_x0000_s1243" o:spt="1" style="position:absolute;left:5948;top:479;height:14;width:363;" fillcolor="#000000" filled="t" stroked="f" coordsize="21600,21600">
              <v:path/>
              <v:fill on="t" focussize="0,0"/>
              <v:stroke on="f"/>
              <v:imagedata o:title=""/>
              <o:lock v:ext="edit"/>
            </v:rect>
            <v:rect id="_x0000_s1244" o:spid="_x0000_s1244" o:spt="1" style="position:absolute;left:6313;top:542;height:92;width:363;" fillcolor="#000080" filled="t" stroked="f" coordsize="21600,21600">
              <v:path/>
              <v:fill on="t" focussize="0,0"/>
              <v:stroke on="f"/>
              <v:imagedata o:title=""/>
              <o:lock v:ext="edit"/>
            </v:rect>
            <v:rect id="_x0000_s1245" o:spid="_x0000_s1245" o:spt="1" style="position:absolute;left:6313;top:479;height:14;width:363;" fillcolor="#000000" filled="t" stroked="f" coordsize="21600,21600">
              <v:path/>
              <v:fill on="t" focussize="0,0"/>
              <v:stroke on="f"/>
              <v:imagedata o:title=""/>
              <o:lock v:ext="edit"/>
            </v:rect>
            <v:rect id="_x0000_s1246" o:spid="_x0000_s1246" o:spt="1" style="position:absolute;left:6678;top:542;height:92;width:363;" fillcolor="#000080" filled="t" stroked="f" coordsize="21600,21600">
              <v:path/>
              <v:fill on="t" focussize="0,0"/>
              <v:stroke on="f"/>
              <v:imagedata o:title=""/>
              <o:lock v:ext="edit"/>
            </v:rect>
            <v:rect id="_x0000_s1247" o:spid="_x0000_s1247" o:spt="1" style="position:absolute;left:6678;top:479;height:14;width:363;" fillcolor="#000000" filled="t" stroked="f" coordsize="21600,21600">
              <v:path/>
              <v:fill on="t" focussize="0,0"/>
              <v:stroke on="f"/>
              <v:imagedata o:title=""/>
              <o:lock v:ext="edit"/>
            </v:rect>
            <v:rect id="_x0000_s1248" o:spid="_x0000_s1248" o:spt="1" style="position:absolute;left:7043;top:542;height:92;width:363;" fillcolor="#000080" filled="t" stroked="f" coordsize="21600,21600">
              <v:path/>
              <v:fill on="t" focussize="0,0"/>
              <v:stroke on="f"/>
              <v:imagedata o:title=""/>
              <o:lock v:ext="edit"/>
            </v:rect>
            <v:rect id="_x0000_s1249" o:spid="_x0000_s1249" o:spt="1" style="position:absolute;left:7043;top:479;height:14;width:363;" fillcolor="#000000" filled="t" stroked="f" coordsize="21600,21600">
              <v:path/>
              <v:fill on="t" focussize="0,0"/>
              <v:stroke on="f"/>
              <v:imagedata o:title=""/>
              <o:lock v:ext="edit"/>
            </v:rect>
            <v:rect id="_x0000_s1250" o:spid="_x0000_s1250" o:spt="1" style="position:absolute;left:7407;top:542;height:92;width:363;" fillcolor="#000080" filled="t" stroked="f" coordsize="21600,21600">
              <v:path/>
              <v:fill on="t" focussize="0,0"/>
              <v:stroke on="f"/>
              <v:imagedata o:title=""/>
              <o:lock v:ext="edit"/>
            </v:rect>
            <v:rect id="_x0000_s1251" o:spid="_x0000_s1251" o:spt="1" style="position:absolute;left:7407;top:479;height:14;width:363;" fillcolor="#000000" filled="t" stroked="f" coordsize="21600,21600">
              <v:path/>
              <v:fill on="t" focussize="0,0"/>
              <v:stroke on="f"/>
              <v:imagedata o:title=""/>
              <o:lock v:ext="edit"/>
            </v:rect>
            <v:rect id="_x0000_s1252" o:spid="_x0000_s1252" o:spt="1" style="position:absolute;left:7772;top:542;height:92;width:363;" fillcolor="#000080" filled="t" stroked="f" coordsize="21600,21600">
              <v:path/>
              <v:fill on="t" focussize="0,0"/>
              <v:stroke on="f"/>
              <v:imagedata o:title=""/>
              <o:lock v:ext="edit"/>
            </v:rect>
            <v:rect id="_x0000_s1253" o:spid="_x0000_s1253" o:spt="1" style="position:absolute;left:7772;top:479;height:14;width:363;" fillcolor="#000000" filled="t" stroked="f" coordsize="21600,21600">
              <v:path/>
              <v:fill on="t" focussize="0,0"/>
              <v:stroke on="f"/>
              <v:imagedata o:title=""/>
              <o:lock v:ext="edit"/>
            </v:rect>
            <v:rect id="_x0000_s1254" o:spid="_x0000_s1254" o:spt="1" style="position:absolute;left:8137;top:542;height:92;width:363;" fillcolor="#000080" filled="t" stroked="f" coordsize="21600,21600">
              <v:path/>
              <v:fill on="t" focussize="0,0"/>
              <v:stroke on="f"/>
              <v:imagedata o:title=""/>
              <o:lock v:ext="edit"/>
            </v:rect>
            <v:rect id="_x0000_s1255" o:spid="_x0000_s1255" o:spt="1" style="position:absolute;left:8137;top:479;height:14;width:363;" fillcolor="#000000" filled="t" stroked="f" coordsize="21600,21600">
              <v:path/>
              <v:fill on="t" focussize="0,0"/>
              <v:stroke on="f"/>
              <v:imagedata o:title=""/>
              <o:lock v:ext="edit"/>
            </v:rect>
            <v:rect id="_x0000_s1256" o:spid="_x0000_s1256" o:spt="1" style="position:absolute;left:8502;top:542;height:92;width:363;" fillcolor="#000080" filled="t" stroked="f" coordsize="21600,21600">
              <v:path/>
              <v:fill on="t" focussize="0,0"/>
              <v:stroke on="f"/>
              <v:imagedata o:title=""/>
              <o:lock v:ext="edit"/>
            </v:rect>
            <v:rect id="_x0000_s1257" o:spid="_x0000_s1257" o:spt="1" style="position:absolute;left:8502;top:479;height:14;width:363;" fillcolor="#000000" filled="t" stroked="f" coordsize="21600,21600">
              <v:path/>
              <v:fill on="t" focussize="0,0"/>
              <v:stroke on="f"/>
              <v:imagedata o:title=""/>
              <o:lock v:ext="edit"/>
            </v:rect>
            <v:rect id="_x0000_s1258" o:spid="_x0000_s1258" o:spt="1" style="position:absolute;left:8867;top:542;height:92;width:363;" fillcolor="#000080" filled="t" stroked="f" coordsize="21600,21600">
              <v:path/>
              <v:fill on="t" focussize="0,0"/>
              <v:stroke on="f"/>
              <v:imagedata o:title=""/>
              <o:lock v:ext="edit"/>
            </v:rect>
            <v:rect id="_x0000_s1259" o:spid="_x0000_s1259" o:spt="1" style="position:absolute;left:8867;top:479;height:14;width:363;" fillcolor="#000000" filled="t" stroked="f" coordsize="21600,21600">
              <v:path/>
              <v:fill on="t" focussize="0,0"/>
              <v:stroke on="f"/>
              <v:imagedata o:title=""/>
              <o:lock v:ext="edit"/>
            </v:rect>
            <v:rect id="_x0000_s1260" o:spid="_x0000_s1260" o:spt="1" style="position:absolute;left:9232;top:542;height:92;width:365;" fillcolor="#000080" filled="t" stroked="f" coordsize="21600,21600">
              <v:path/>
              <v:fill on="t" focussize="0,0"/>
              <v:stroke on="f"/>
              <v:imagedata o:title=""/>
              <o:lock v:ext="edit"/>
            </v:rect>
            <v:rect id="_x0000_s1261" o:spid="_x0000_s1261" o:spt="1" style="position:absolute;left:9232;top:479;height:14;width:365;" fillcolor="#000000" filled="t" stroked="f" coordsize="21600,21600">
              <v:path/>
              <v:fill on="t" focussize="0,0"/>
              <v:stroke on="f"/>
              <v:imagedata o:title=""/>
              <o:lock v:ext="edit"/>
            </v:rect>
            <v:rect id="_x0000_s1262" o:spid="_x0000_s1262" o:spt="1" style="position:absolute;left:9599;top:542;height:92;width:366;" fillcolor="#000080" filled="t" stroked="f" coordsize="21600,21600">
              <v:path/>
              <v:fill on="t" focussize="0,0"/>
              <v:stroke on="f"/>
              <v:imagedata o:title=""/>
              <o:lock v:ext="edit"/>
            </v:rect>
            <v:rect id="_x0000_s1263" o:spid="_x0000_s1263" o:spt="1" style="position:absolute;left:9599;top:479;height:14;width:366;" fillcolor="#000000" filled="t" stroked="f" coordsize="21600,21600">
              <v:path/>
              <v:fill on="t" focussize="0,0"/>
              <v:stroke on="f"/>
              <v:imagedata o:title=""/>
              <o:lock v:ext="edit"/>
            </v:rect>
            <v:rect id="_x0000_s1264" o:spid="_x0000_s1264" o:spt="1" style="position:absolute;left:9966;top:542;height:92;width:366;" fillcolor="#000080" filled="t" stroked="f" coordsize="21600,21600">
              <v:path/>
              <v:fill on="t" focussize="0,0"/>
              <v:stroke on="f"/>
              <v:imagedata o:title=""/>
              <o:lock v:ext="edit"/>
            </v:rect>
            <v:rect id="_x0000_s1265" o:spid="_x0000_s1265" o:spt="1" style="position:absolute;left:9966;top:479;height:14;width:366;" fillcolor="#000000" filled="t" stroked="f" coordsize="21600,21600">
              <v:path/>
              <v:fill on="t" focussize="0,0"/>
              <v:stroke on="f"/>
              <v:imagedata o:title=""/>
              <o:lock v:ext="edit"/>
            </v:rect>
            <v:rect id="_x0000_s1266" o:spid="_x0000_s1266" o:spt="1" style="position:absolute;left:10334;top:542;height:92;width:366;" fillcolor="#000080" filled="t" stroked="f" coordsize="21600,21600">
              <v:path/>
              <v:fill on="t" focussize="0,0"/>
              <v:stroke on="f"/>
              <v:imagedata o:title=""/>
              <o:lock v:ext="edit"/>
            </v:rect>
            <v:rect id="_x0000_s1267" o:spid="_x0000_s1267" o:spt="1" style="position:absolute;left:10334;top:479;height:14;width:366;" fillcolor="#000000" filled="t" stroked="f" coordsize="21600,21600">
              <v:path/>
              <v:fill on="t" focussize="0,0"/>
              <v:stroke on="f"/>
              <v:imagedata o:title=""/>
              <o:lock v:ext="edit"/>
            </v:rect>
            <v:rect id="_x0000_s1268" o:spid="_x0000_s1268" o:spt="1" style="position:absolute;left:10701;top:542;height:92;width:366;" fillcolor="#000080" filled="t" stroked="f" coordsize="21600,21600">
              <v:path/>
              <v:fill on="t" focussize="0,0"/>
              <v:stroke on="f"/>
              <v:imagedata o:title=""/>
              <o:lock v:ext="edit"/>
            </v:rect>
            <v:rect id="_x0000_s1269" o:spid="_x0000_s1269" o:spt="1" style="position:absolute;left:10701;top:479;height:14;width:366;" fillcolor="#000000" filled="t" stroked="f" coordsize="21600,21600">
              <v:path/>
              <v:fill on="t" focussize="0,0"/>
              <v:stroke on="f"/>
              <v:imagedata o:title=""/>
              <o:lock v:ext="edit"/>
            </v:rect>
            <v:shape id="_x0000_s1270" o:spid="_x0000_s1270" style="position:absolute;left:11068;top:542;height:296;width:296;" fillcolor="#000080" filled="t" stroked="f" coordorigin="11068,543" coordsize="296,296" path="m11364,543l11272,543,11068,543,11068,635,11272,635,11272,838,11364,838,11364,635,11364,543xe">
              <v:path arrowok="t"/>
              <v:fill on="t" focussize="0,0"/>
              <v:stroke on="f"/>
              <v:imagedata o:title=""/>
              <o:lock v:ext="edit"/>
            </v:shape>
            <v:shape id="_x0000_s1271" o:spid="_x0000_s1271" style="position:absolute;left:11068;top:479;height:312;width:359;" fillcolor="#000000" filled="t" stroked="f" coordorigin="11068,480" coordsize="359,312" path="m11426,778l11209,778,11209,791,11426,791,11426,778xm11426,480l11426,480,11426,480,11209,480,11209,493,11413,493,11413,699,11208,699,11208,480,11194,480,11194,699,11145,699,11145,493,11145,493,11145,480,11068,480,11068,493,11131,493,11131,699,11131,713,11145,713,11194,713,11194,791,11208,791,11208,713,11413,713,11426,713,11426,713,11426,480xe">
              <v:path arrowok="t"/>
              <v:fill on="t" focussize="0,0"/>
              <v:stroke on="f"/>
              <v:imagedata o:title=""/>
              <o:lock v:ext="edit"/>
            </v:shape>
            <v:shape id="_x0000_s1272" o:spid="_x0000_s1272" style="position:absolute;left:11271;top:839;height:15159;width:93;" fillcolor="#000080" filled="t" stroked="f" coordorigin="11272,840" coordsize="93,15159" path="m11364,15628l11272,15628,11272,15998,11364,15998,11364,15628xm11364,15256l11272,15256,11272,15626,11364,15626,11364,15256xm11364,14887l11272,14887,11272,15254,11364,15254,11364,14887xm11364,14517l11272,14517,11272,14885,11364,14885,11364,14517xm11364,14148l11272,14148,11272,14515,11364,14515,11364,14148xm11364,13778l11272,13778,11272,14146,11364,14146,11364,13778xm11364,13408l11272,13408,11272,13776,11364,13776,11364,13408xm11364,13039l11272,13039,11272,13406,11364,13406,11364,13039xm11364,12669l11272,12669,11272,13036,11364,13036,11364,12669xm11364,12299l11272,12299,11272,12667,11364,12667,11364,12299xm11364,11930l11272,11930,11272,12297,11364,12297,11364,11930xm11364,11560l11272,11560,11272,11928,11364,11928,11364,11560xm11364,11190l11272,11190,11272,11558,11364,11558,11364,11190xm11364,10821l11272,10821,11272,11188,11364,11188,11364,10821xm11364,10451l11272,10451,11272,10819,11364,10819,11364,10451xm11364,10081l11272,10081,11272,10449,11364,10449,11364,10081xm11364,9712l11272,9712,11272,10079,11364,10079,11364,9712xm11364,9342l11272,9342,11272,9709,11364,9709,11364,9342xm11364,8973l11272,8973,11272,9340,11364,9340,11364,8973xm11364,8603l11272,8603,11272,8970,11364,8970,11364,8603xm11364,8233l11272,8233,11272,8601,11364,8601,11364,8233xm11364,7863l11272,7863,11272,8231,11364,8231,11364,7863xm11364,7494l11272,7494,11272,7861,11364,7861,11364,7494xm11364,7124l11272,7124,11272,7492,11364,7492,11364,7124xm11364,6755l11272,6755,11272,7122,11364,7122,11364,6755xm11364,6385l11272,6385,11272,6752,11364,6752,11364,6385xm11364,6015l11272,6015,11272,6383,11364,6383,11364,6015xm11364,5646l11272,5646,11272,6013,11364,6013,11364,5646xm11364,5276l11272,5276,11272,5643,11364,5643,11364,5276xm11364,4906l11272,4906,11272,5274,11364,5274,11364,4906xm11364,4537l11272,4537,11272,4904,11364,4904,11364,4537xm11364,4167l11272,4167,11272,4535,11364,4535,11364,4167xm11364,3797l11272,3797,11272,4165,11364,4165,11364,3797xm11364,3428l11272,3428,11272,3795,11364,3795,11364,3428xm11364,3058l11272,3058,11272,3426,11364,3426,11364,3058xm11364,2688l11272,2688,11272,3056,11364,3056,11364,2688xm11364,2319l11272,2319,11272,2686,11364,2686,11364,2319xm11364,1949l11272,1949,11272,2316,11364,2316,11364,1949xm11364,1579l11272,1579,11272,1947,11364,1947,11364,1579xm11364,1210l11272,1210,11272,1577,11364,1577,11364,1210xm11364,840l11272,840,11272,1208,11364,1208,11364,840xe">
              <v:path arrowok="t"/>
              <v:fill on="t" focussize="0,0"/>
              <v:stroke on="f"/>
              <v:imagedata o:title=""/>
              <o:lock v:ext="edit"/>
            </v:shape>
            <v:rect id="_x0000_s1273" o:spid="_x0000_s1273" o:spt="1" style="position:absolute;left:11413;top:777;height:15300;width:14;" fillcolor="#000000" filled="t" stroked="f" coordsize="21600,21600">
              <v:path/>
              <v:fill on="t" focussize="0,0"/>
              <v:stroke on="f"/>
              <v:imagedata o:title=""/>
              <o:lock v:ext="edit"/>
            </v:rect>
            <v:shape id="_x0000_s1274" o:spid="_x0000_s1274" style="position:absolute;left:542;top:839;height:15159;width:92;" fillcolor="#000080" filled="t" stroked="f" coordorigin="543,840" coordsize="92,15159" path="m635,15628l543,15628,543,15998,635,15998,635,15628xm635,15256l543,15256,543,15626,635,15626,635,15256xm635,14887l543,14887,543,15254,635,15254,635,14887xm635,14517l543,14517,543,14885,635,14885,635,14517xm635,14148l543,14148,543,14515,635,14515,635,14148xm635,13778l543,13778,543,14146,635,14146,635,13778xm635,13408l543,13408,543,13776,635,13776,635,13408xm635,13039l543,13039,543,13406,635,13406,635,13039xm635,12669l543,12669,543,13036,635,13036,635,12669xm635,12299l543,12299,543,12667,635,12667,635,12299xm635,11930l543,11930,543,12297,635,12297,635,11930xm635,11560l543,11560,543,11928,635,11928,635,11560xm635,11190l543,11190,543,11558,635,11558,635,11190xm635,10821l543,10821,543,11188,635,11188,635,10821xm635,10451l543,10451,543,10819,635,10819,635,10451xm635,10081l543,10081,543,10449,635,10449,635,10081xm635,9712l543,9712,543,10079,635,10079,635,9712xm635,9342l543,9342,543,9709,635,9709,635,9342xm635,8973l543,8973,543,9340,635,9340,635,8973xm635,8603l543,8603,543,8970,635,8970,635,8603xm635,8233l543,8233,543,8601,635,8601,635,8233xm635,7863l543,7863,543,8231,635,8231,635,7863xm635,7494l543,7494,543,7861,635,7861,635,7494xm635,7124l543,7124,543,7492,635,7492,635,7124xm635,6755l543,6755,543,7122,635,7122,635,6755xm635,6385l543,6385,543,6752,635,6752,635,6385xm635,6015l543,6015,543,6383,635,6383,635,6015xm635,5646l543,5646,543,6013,635,6013,635,5646xm635,5276l543,5276,543,5643,635,5643,635,5276xm635,4906l543,4906,543,5274,635,5274,635,4906xm635,4537l543,4537,543,4904,635,4904,635,4537xm635,4167l543,4167,543,4535,635,4535,635,4167xm635,3797l543,3797,543,4165,635,4165,635,3797xm635,3428l543,3428,543,3795,635,3795,635,3428xm635,3058l543,3058,543,3426,635,3426,635,3058xm635,2688l543,2688,543,3056,635,3056,635,2688xm635,2319l543,2319,543,2686,635,2686,635,2319xm635,1949l543,1949,543,2316,635,2316,635,1949xm635,1579l543,1579,543,1947,635,1947,635,1579xm635,1210l543,1210,543,1577,635,1577,635,1210xm635,840l543,840,543,1208,635,1208,635,840xe">
              <v:path arrowok="t"/>
              <v:fill on="t" focussize="0,0"/>
              <v:stroke on="f"/>
              <v:imagedata o:title=""/>
              <o:lock v:ext="edit"/>
            </v:shape>
            <v:rect id="_x0000_s1275" o:spid="_x0000_s1275" o:spt="1" style="position:absolute;left:480;top:761;height:15299;width:14;" fillcolor="#000000" filled="t" stroked="f" coordsize="21600,21600">
              <v:path/>
              <v:fill on="t" focussize="0,0"/>
              <v:stroke on="f"/>
              <v:imagedata o:title=""/>
              <o:lock v:ext="edit"/>
            </v:rect>
          </v:group>
        </w:pict>
      </w:r>
    </w:p>
    <w:p>
      <w:pPr>
        <w:pStyle w:val="6"/>
        <w:rPr>
          <w:sz w:val="20"/>
        </w:rPr>
      </w:pPr>
    </w:p>
    <w:p>
      <w:pPr>
        <w:pStyle w:val="6"/>
        <w:rPr>
          <w:sz w:val="20"/>
        </w:rPr>
      </w:pPr>
    </w:p>
    <w:p>
      <w:pPr>
        <w:pStyle w:val="6"/>
        <w:spacing w:before="9"/>
        <w:rPr>
          <w:sz w:val="19"/>
        </w:rPr>
      </w:pPr>
    </w:p>
    <w:p>
      <w:pPr>
        <w:pStyle w:val="6"/>
        <w:ind w:left="3829"/>
        <w:rPr>
          <w:sz w:val="20"/>
        </w:rPr>
      </w:pPr>
      <w:r>
        <w:rPr>
          <w:sz w:val="20"/>
        </w:rPr>
        <w:drawing>
          <wp:inline distT="0" distB="0" distL="0" distR="0">
            <wp:extent cx="1823085" cy="1663700"/>
            <wp:effectExtent l="0" t="0" r="0" b="0"/>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pic:cNvPicPr>
                      <a:picLocks noChangeAspect="1"/>
                    </pic:cNvPicPr>
                  </pic:nvPicPr>
                  <pic:blipFill>
                    <a:blip r:embed="rId10" cstate="print"/>
                    <a:stretch>
                      <a:fillRect/>
                    </a:stretch>
                  </pic:blipFill>
                  <pic:spPr>
                    <a:xfrm>
                      <a:off x="0" y="0"/>
                      <a:ext cx="1823328" cy="1664207"/>
                    </a:xfrm>
                    <a:prstGeom prst="rect">
                      <a:avLst/>
                    </a:prstGeom>
                  </pic:spPr>
                </pic:pic>
              </a:graphicData>
            </a:graphic>
          </wp:inline>
        </w:drawing>
      </w:r>
    </w:p>
    <w:p>
      <w:pPr>
        <w:pStyle w:val="6"/>
        <w:rPr>
          <w:sz w:val="20"/>
        </w:rPr>
      </w:pPr>
    </w:p>
    <w:p>
      <w:pPr>
        <w:pStyle w:val="6"/>
        <w:rPr>
          <w:sz w:val="20"/>
        </w:rPr>
      </w:pPr>
    </w:p>
    <w:p>
      <w:pPr>
        <w:pStyle w:val="6"/>
        <w:rPr>
          <w:sz w:val="20"/>
        </w:rPr>
      </w:pPr>
    </w:p>
    <w:p>
      <w:pPr>
        <w:pStyle w:val="6"/>
        <w:rPr>
          <w:sz w:val="22"/>
        </w:rPr>
      </w:pPr>
    </w:p>
    <w:p>
      <w:pPr>
        <w:pStyle w:val="2"/>
        <w:spacing w:before="0" w:line="487" w:lineRule="auto"/>
        <w:ind w:left="3127" w:right="3252" w:firstLine="904"/>
      </w:pPr>
      <w:r>
        <w:t>NIÊN LUẬN</w:t>
      </w:r>
      <w:r>
        <w:rPr>
          <w:rFonts w:hint="default"/>
          <w:lang w:val="vi-VN"/>
        </w:rPr>
        <w:t xml:space="preserve"> CƠ SỞ</w:t>
      </w:r>
      <w:r>
        <w:t xml:space="preserve">  NGÀNH: CÔNG NGHỆ THÔNG TIN</w:t>
      </w:r>
    </w:p>
    <w:p>
      <w:pPr>
        <w:spacing w:before="4"/>
        <w:ind w:left="1479" w:right="1618" w:firstLine="0"/>
        <w:jc w:val="center"/>
        <w:rPr>
          <w:b/>
          <w:sz w:val="26"/>
        </w:rPr>
      </w:pPr>
      <w:r>
        <w:rPr>
          <w:b/>
          <w:sz w:val="26"/>
        </w:rPr>
        <w:t xml:space="preserve">XÂY DỰNG WEBSITE </w:t>
      </w:r>
      <w:r>
        <w:rPr>
          <w:rFonts w:hint="default"/>
          <w:b/>
          <w:sz w:val="26"/>
          <w:lang w:val="vi-VN"/>
        </w:rPr>
        <w:t>BÁN BẤT ĐỘNG SẢN</w:t>
      </w:r>
    </w:p>
    <w:p>
      <w:pPr>
        <w:pStyle w:val="6"/>
        <w:rPr>
          <w:b/>
          <w:sz w:val="28"/>
        </w:rPr>
      </w:pPr>
    </w:p>
    <w:p>
      <w:pPr>
        <w:pStyle w:val="6"/>
        <w:rPr>
          <w:b/>
          <w:sz w:val="28"/>
        </w:rPr>
      </w:pPr>
    </w:p>
    <w:p>
      <w:pPr>
        <w:pStyle w:val="6"/>
        <w:rPr>
          <w:b/>
          <w:sz w:val="28"/>
        </w:rPr>
      </w:pPr>
    </w:p>
    <w:p>
      <w:pPr>
        <w:pStyle w:val="6"/>
        <w:rPr>
          <w:b/>
          <w:sz w:val="28"/>
        </w:rPr>
      </w:pPr>
    </w:p>
    <w:p>
      <w:pPr>
        <w:pStyle w:val="6"/>
        <w:tabs>
          <w:tab w:val="left" w:pos="6521"/>
        </w:tabs>
        <w:spacing w:before="230"/>
        <w:ind w:left="760"/>
      </w:pPr>
      <w:r>
        <w:t>Sinh viên</w:t>
      </w:r>
      <w:r>
        <w:rPr>
          <w:spacing w:val="-6"/>
        </w:rPr>
        <w:t xml:space="preserve"> </w:t>
      </w:r>
      <w:r>
        <w:t>thực</w:t>
      </w:r>
      <w:r>
        <w:rPr>
          <w:spacing w:val="-1"/>
        </w:rPr>
        <w:t xml:space="preserve"> </w:t>
      </w:r>
      <w:r>
        <w:t>hiện</w:t>
      </w:r>
      <w:r>
        <w:tab/>
      </w:r>
      <w:r>
        <w:t>Giảng viên hướng</w:t>
      </w:r>
      <w:r>
        <w:rPr>
          <w:spacing w:val="-2"/>
        </w:rPr>
        <w:t xml:space="preserve"> </w:t>
      </w:r>
      <w:r>
        <w:t>dẫn</w:t>
      </w:r>
    </w:p>
    <w:p>
      <w:pPr>
        <w:pStyle w:val="6"/>
        <w:rPr>
          <w:sz w:val="27"/>
        </w:rPr>
      </w:pPr>
    </w:p>
    <w:p>
      <w:pPr>
        <w:pStyle w:val="6"/>
        <w:tabs>
          <w:tab w:val="left" w:pos="6521"/>
        </w:tabs>
        <w:spacing w:line="487" w:lineRule="auto"/>
        <w:ind w:left="760" w:right="2276"/>
        <w:rPr>
          <w:rFonts w:hint="default"/>
          <w:lang w:val="vi-VN"/>
        </w:rPr>
      </w:pPr>
      <w:r>
        <w:rPr>
          <w:rFonts w:hint="default"/>
          <w:lang w:val="vi-VN"/>
        </w:rPr>
        <w:t>Trần Nhật Hào</w:t>
      </w:r>
      <w:r>
        <w:tab/>
      </w:r>
      <w:r>
        <w:t xml:space="preserve">ThS. Sử Kim </w:t>
      </w:r>
      <w:r>
        <w:rPr>
          <w:spacing w:val="-5"/>
        </w:rPr>
        <w:t xml:space="preserve">Anh </w:t>
      </w:r>
      <w:r>
        <w:t>B</w:t>
      </w:r>
      <w:r>
        <w:rPr>
          <w:rFonts w:hint="default"/>
          <w:lang w:val="vi-VN"/>
        </w:rPr>
        <w:t>2014831</w:t>
      </w:r>
    </w:p>
    <w:p>
      <w:pPr>
        <w:pStyle w:val="6"/>
        <w:spacing w:line="262" w:lineRule="exact"/>
        <w:ind w:left="760"/>
        <w:rPr>
          <w:rFonts w:hint="default"/>
          <w:lang w:val="vi-VN"/>
        </w:rPr>
      </w:pPr>
      <w:r>
        <w:t>Công Nghệ Thông Tin Khóa 4</w:t>
      </w:r>
      <w:r>
        <w:rPr>
          <w:rFonts w:hint="default"/>
          <w:lang w:val="vi-VN"/>
        </w:rPr>
        <w:t>6</w:t>
      </w:r>
    </w:p>
    <w:p>
      <w:pPr>
        <w:spacing w:after="0" w:line="262" w:lineRule="exact"/>
        <w:rPr>
          <w:rFonts w:hint="default"/>
          <w:lang w:val="vi-VN"/>
        </w:rPr>
        <w:sectPr>
          <w:pgSz w:w="11910" w:h="16840"/>
          <w:pgMar w:top="2940" w:right="540" w:bottom="2280" w:left="680" w:header="1452" w:footer="2093" w:gutter="0"/>
          <w:cols w:space="720" w:num="1"/>
        </w:sectPr>
      </w:pPr>
    </w:p>
    <w:p>
      <w:pPr>
        <w:pStyle w:val="6"/>
        <w:rPr>
          <w:sz w:val="20"/>
        </w:rPr>
      </w:pPr>
    </w:p>
    <w:p>
      <w:pPr>
        <w:pStyle w:val="6"/>
        <w:spacing w:before="5"/>
        <w:rPr>
          <w:sz w:val="19"/>
        </w:rPr>
      </w:pPr>
    </w:p>
    <w:p>
      <w:pPr>
        <w:pStyle w:val="2"/>
        <w:ind w:left="1479" w:right="1617"/>
        <w:jc w:val="center"/>
      </w:pPr>
      <w:bookmarkStart w:id="0" w:name="_bookmark0"/>
      <w:bookmarkEnd w:id="0"/>
      <w:r>
        <w:t>NHẬN XÉT CỦA GIẢNG VIÊN HƯỚNG DẪN</w:t>
      </w:r>
    </w:p>
    <w:p>
      <w:pPr>
        <w:pStyle w:val="6"/>
        <w:spacing w:before="136"/>
        <w:ind w:left="332"/>
      </w:pPr>
      <w:r>
        <w:t>……………………………………………………………………………………………….</w:t>
      </w:r>
    </w:p>
    <w:p>
      <w:pPr>
        <w:pStyle w:val="6"/>
        <w:spacing w:before="5"/>
        <w:rPr>
          <w:sz w:val="23"/>
        </w:rPr>
      </w:pPr>
    </w:p>
    <w:p>
      <w:pPr>
        <w:pStyle w:val="6"/>
        <w:ind w:left="332"/>
      </w:pPr>
      <w:r>
        <w:t>……………………………………………………………………………………………….</w:t>
      </w:r>
    </w:p>
    <w:p>
      <w:pPr>
        <w:pStyle w:val="6"/>
        <w:spacing w:before="6"/>
        <w:rPr>
          <w:sz w:val="23"/>
        </w:rPr>
      </w:pPr>
    </w:p>
    <w:p>
      <w:pPr>
        <w:pStyle w:val="6"/>
        <w:ind w:left="332"/>
      </w:pPr>
      <w:r>
        <w:t>……………………………………………………………………………………………….</w:t>
      </w:r>
    </w:p>
    <w:p>
      <w:pPr>
        <w:pStyle w:val="6"/>
        <w:spacing w:before="5"/>
        <w:rPr>
          <w:sz w:val="23"/>
        </w:rPr>
      </w:pPr>
    </w:p>
    <w:p>
      <w:pPr>
        <w:pStyle w:val="6"/>
        <w:ind w:left="332"/>
      </w:pPr>
      <w:r>
        <w:t>……………………………………………………………………………………………….</w:t>
      </w:r>
    </w:p>
    <w:p>
      <w:pPr>
        <w:pStyle w:val="6"/>
        <w:spacing w:before="5"/>
        <w:rPr>
          <w:sz w:val="23"/>
        </w:rPr>
      </w:pPr>
    </w:p>
    <w:p>
      <w:pPr>
        <w:pStyle w:val="6"/>
        <w:spacing w:before="1"/>
        <w:ind w:left="332"/>
      </w:pPr>
      <w:r>
        <w:t>……………………………………………………………………………………………….</w:t>
      </w:r>
    </w:p>
    <w:p>
      <w:pPr>
        <w:pStyle w:val="6"/>
        <w:spacing w:before="2"/>
        <w:rPr>
          <w:sz w:val="23"/>
        </w:rPr>
      </w:pPr>
    </w:p>
    <w:p>
      <w:pPr>
        <w:pStyle w:val="6"/>
        <w:ind w:left="332"/>
      </w:pPr>
      <w:r>
        <w:t>……………………………………………………………………………………………….</w:t>
      </w:r>
    </w:p>
    <w:p>
      <w:pPr>
        <w:pStyle w:val="6"/>
        <w:spacing w:before="6"/>
        <w:rPr>
          <w:sz w:val="23"/>
        </w:rPr>
      </w:pPr>
    </w:p>
    <w:p>
      <w:pPr>
        <w:pStyle w:val="6"/>
        <w:ind w:left="332"/>
      </w:pPr>
      <w:r>
        <w:t>……………………………………………………………………………………………….</w:t>
      </w:r>
    </w:p>
    <w:p>
      <w:pPr>
        <w:pStyle w:val="6"/>
        <w:spacing w:before="6"/>
        <w:rPr>
          <w:sz w:val="23"/>
        </w:rPr>
      </w:pPr>
    </w:p>
    <w:p>
      <w:pPr>
        <w:pStyle w:val="6"/>
        <w:ind w:left="332"/>
      </w:pPr>
      <w:r>
        <w:t>……………………………………………………………………………………………….</w:t>
      </w:r>
    </w:p>
    <w:p>
      <w:pPr>
        <w:pStyle w:val="6"/>
        <w:spacing w:before="5"/>
        <w:rPr>
          <w:sz w:val="23"/>
        </w:rPr>
      </w:pPr>
    </w:p>
    <w:p>
      <w:pPr>
        <w:pStyle w:val="6"/>
        <w:ind w:left="332"/>
      </w:pPr>
      <w:r>
        <w:t>……………………………………………………………………………………………….</w:t>
      </w:r>
    </w:p>
    <w:p>
      <w:pPr>
        <w:pStyle w:val="6"/>
        <w:spacing w:before="5"/>
        <w:rPr>
          <w:sz w:val="23"/>
        </w:rPr>
      </w:pPr>
    </w:p>
    <w:p>
      <w:pPr>
        <w:pStyle w:val="6"/>
        <w:ind w:left="332"/>
      </w:pPr>
      <w:r>
        <w:t>……………………………………………………………………………………………….</w:t>
      </w:r>
    </w:p>
    <w:p>
      <w:pPr>
        <w:pStyle w:val="6"/>
        <w:spacing w:before="6"/>
        <w:rPr>
          <w:sz w:val="23"/>
        </w:rPr>
      </w:pPr>
    </w:p>
    <w:p>
      <w:pPr>
        <w:pStyle w:val="6"/>
        <w:ind w:left="332"/>
      </w:pPr>
      <w:r>
        <w:t>……………………………………………………………………………………………….</w:t>
      </w:r>
    </w:p>
    <w:p>
      <w:pPr>
        <w:pStyle w:val="6"/>
        <w:spacing w:before="5"/>
        <w:rPr>
          <w:sz w:val="23"/>
        </w:rPr>
      </w:pPr>
    </w:p>
    <w:p>
      <w:pPr>
        <w:pStyle w:val="6"/>
        <w:ind w:left="332"/>
      </w:pPr>
      <w:r>
        <w:t>……………………………………………………………………………………………….</w:t>
      </w:r>
    </w:p>
    <w:p>
      <w:pPr>
        <w:pStyle w:val="6"/>
        <w:spacing w:before="3"/>
        <w:rPr>
          <w:sz w:val="23"/>
        </w:rPr>
      </w:pPr>
    </w:p>
    <w:p>
      <w:pPr>
        <w:pStyle w:val="6"/>
        <w:spacing w:before="1"/>
        <w:ind w:left="332"/>
      </w:pPr>
      <w:r>
        <w:t>……………………………………………………………………………………………….</w:t>
      </w:r>
    </w:p>
    <w:p>
      <w:pPr>
        <w:pStyle w:val="6"/>
        <w:spacing w:before="5"/>
        <w:rPr>
          <w:sz w:val="23"/>
        </w:rPr>
      </w:pPr>
    </w:p>
    <w:p>
      <w:pPr>
        <w:pStyle w:val="6"/>
        <w:ind w:left="332"/>
      </w:pPr>
      <w:r>
        <w:t>……………………………………………………………………………………………….</w:t>
      </w:r>
    </w:p>
    <w:p>
      <w:pPr>
        <w:pStyle w:val="6"/>
        <w:spacing w:before="5"/>
        <w:rPr>
          <w:sz w:val="23"/>
        </w:rPr>
      </w:pPr>
    </w:p>
    <w:p>
      <w:pPr>
        <w:pStyle w:val="6"/>
        <w:ind w:left="332"/>
      </w:pPr>
      <w:r>
        <w:t>……………………………………………………………………………………………….</w:t>
      </w:r>
    </w:p>
    <w:p>
      <w:pPr>
        <w:pStyle w:val="6"/>
        <w:spacing w:before="5"/>
        <w:rPr>
          <w:sz w:val="23"/>
        </w:rPr>
      </w:pPr>
    </w:p>
    <w:p>
      <w:pPr>
        <w:pStyle w:val="6"/>
        <w:spacing w:before="1"/>
        <w:ind w:left="332"/>
      </w:pPr>
      <w:r>
        <w:t>……………………………………………………………………………………………….</w:t>
      </w:r>
    </w:p>
    <w:p>
      <w:pPr>
        <w:pStyle w:val="6"/>
        <w:spacing w:before="5"/>
        <w:rPr>
          <w:sz w:val="23"/>
        </w:rPr>
      </w:pPr>
    </w:p>
    <w:p>
      <w:pPr>
        <w:pStyle w:val="6"/>
        <w:ind w:left="332"/>
      </w:pPr>
      <w:r>
        <w:t>……………………………………………………………………………………………….</w:t>
      </w:r>
    </w:p>
    <w:p>
      <w:pPr>
        <w:pStyle w:val="6"/>
        <w:spacing w:before="5"/>
        <w:rPr>
          <w:sz w:val="23"/>
        </w:rPr>
      </w:pPr>
    </w:p>
    <w:p>
      <w:pPr>
        <w:pStyle w:val="6"/>
        <w:ind w:left="332"/>
      </w:pPr>
      <w:r>
        <w:t>……………………………………………………………………………………………….</w:t>
      </w:r>
    </w:p>
    <w:p>
      <w:pPr>
        <w:pStyle w:val="6"/>
        <w:spacing w:before="5"/>
        <w:rPr>
          <w:sz w:val="23"/>
        </w:rPr>
      </w:pPr>
    </w:p>
    <w:p>
      <w:pPr>
        <w:pStyle w:val="6"/>
        <w:spacing w:before="1"/>
        <w:ind w:left="332"/>
      </w:pPr>
      <w:r>
        <w:t>……………………………………………………………………………………………….</w:t>
      </w:r>
    </w:p>
    <w:p>
      <w:pPr>
        <w:pStyle w:val="6"/>
        <w:spacing w:before="3"/>
        <w:rPr>
          <w:sz w:val="23"/>
        </w:rPr>
      </w:pPr>
    </w:p>
    <w:p>
      <w:pPr>
        <w:pStyle w:val="6"/>
        <w:ind w:left="332"/>
      </w:pPr>
      <w:r>
        <w:t>……………………………………………………………………………………………….</w:t>
      </w:r>
    </w:p>
    <w:p>
      <w:pPr>
        <w:pStyle w:val="6"/>
        <w:spacing w:before="5"/>
        <w:rPr>
          <w:sz w:val="23"/>
        </w:rPr>
      </w:pPr>
    </w:p>
    <w:p>
      <w:pPr>
        <w:pStyle w:val="6"/>
        <w:ind w:left="332"/>
      </w:pPr>
      <w:r>
        <w:t>……………………………………………………………………………………………….</w:t>
      </w:r>
    </w:p>
    <w:p>
      <w:pPr>
        <w:pStyle w:val="6"/>
        <w:spacing w:before="6"/>
        <w:rPr>
          <w:sz w:val="23"/>
        </w:rPr>
      </w:pPr>
    </w:p>
    <w:p>
      <w:pPr>
        <w:pStyle w:val="6"/>
        <w:spacing w:line="456" w:lineRule="auto"/>
        <w:ind w:left="6948" w:right="969" w:hanging="800"/>
      </w:pPr>
      <w:r>
        <w:t>Cần Thơ, Ngày…Tháng…Năm… Giảng viên hướng dẫn</w:t>
      </w:r>
    </w:p>
    <w:p>
      <w:pPr>
        <w:spacing w:after="0" w:line="456" w:lineRule="auto"/>
        <w:sectPr>
          <w:headerReference r:id="rId7" w:type="default"/>
          <w:footerReference r:id="rId8" w:type="default"/>
          <w:pgSz w:w="11910" w:h="16840"/>
          <w:pgMar w:top="840" w:right="540" w:bottom="1120" w:left="680" w:header="439" w:footer="921" w:gutter="0"/>
          <w:pgNumType w:start="1"/>
          <w:cols w:space="720" w:num="1"/>
        </w:sectPr>
      </w:pPr>
    </w:p>
    <w:p>
      <w:pPr>
        <w:pStyle w:val="6"/>
        <w:rPr>
          <w:sz w:val="29"/>
        </w:rPr>
      </w:pPr>
    </w:p>
    <w:p>
      <w:pPr>
        <w:pStyle w:val="2"/>
        <w:ind w:left="1478" w:right="1618"/>
        <w:jc w:val="center"/>
      </w:pPr>
      <w:bookmarkStart w:id="1" w:name="_bookmark1"/>
      <w:bookmarkEnd w:id="1"/>
      <w:r>
        <w:t>LỜI CẢM ƠN</w:t>
      </w:r>
    </w:p>
    <w:p>
      <w:pPr>
        <w:pStyle w:val="6"/>
        <w:spacing w:before="136" w:line="360" w:lineRule="auto"/>
        <w:ind w:left="332" w:right="991" w:firstLine="1147"/>
      </w:pPr>
      <w:r>
        <w:t xml:space="preserve">Lời đầu tiên em xin gởi lời cảm ơn chân thành và sâu sắc đến giảng viên cô Sử Kim Anh – Người trực tiếp hướng dẫn và giúp đỡ em trong quá trình làm bài để có được một bài niên luận </w:t>
      </w:r>
      <w:r>
        <w:rPr>
          <w:rFonts w:hint="default"/>
          <w:lang w:val="vi-VN"/>
        </w:rPr>
        <w:t>cơ sở</w:t>
      </w:r>
      <w:r>
        <w:t xml:space="preserve"> như hiện nay.</w:t>
      </w:r>
    </w:p>
    <w:p>
      <w:pPr>
        <w:pStyle w:val="6"/>
        <w:spacing w:before="121" w:line="360" w:lineRule="auto"/>
        <w:ind w:left="332" w:right="900" w:firstLine="1147"/>
      </w:pPr>
      <w:r>
        <w:t xml:space="preserve">Được phân công và hướng dẫn của Cô em đã tiếp tục thiết kế và phát triển một website “Bán </w:t>
      </w:r>
      <w:r>
        <w:rPr>
          <w:rFonts w:hint="default"/>
          <w:lang w:val="vi-VN"/>
        </w:rPr>
        <w:t>bất động sản</w:t>
      </w:r>
      <w:r>
        <w:t xml:space="preserve">”. Để hoàn thành tốt niên luận </w:t>
      </w:r>
      <w:r>
        <w:rPr>
          <w:rFonts w:hint="default"/>
          <w:lang w:val="vi-VN"/>
        </w:rPr>
        <w:t>cơ sở</w:t>
      </w:r>
      <w:r>
        <w:t xml:space="preserve"> này em cảm ơn cô đã tạo điều kiện, định hướng và đồng hành cùng em trong suốt quá trình làm bài.</w:t>
      </w:r>
    </w:p>
    <w:p>
      <w:pPr>
        <w:pStyle w:val="6"/>
        <w:spacing w:before="119" w:line="360" w:lineRule="auto"/>
        <w:ind w:left="332" w:right="926" w:firstLine="1147"/>
      </w:pPr>
      <w:r>
        <w:t>Tuy có nhiều cố gắng để hoàn thành đề tài cách tốt nhất, nhưng do vẫn còn hạn chế về kiến thức và thiếu kinh nghiệm trong việc lập trình nên đề tài vẫn còn nhiều sai sót.</w:t>
      </w:r>
    </w:p>
    <w:p>
      <w:pPr>
        <w:pStyle w:val="6"/>
        <w:spacing w:before="121" w:line="360" w:lineRule="auto"/>
        <w:ind w:left="332" w:right="1323" w:firstLine="1147"/>
      </w:pPr>
      <w:r>
        <w:t>Em rất mong nhận được góp ý của cô để đề tài có thể hoàn chỉnh hơn, đồng thời tạo điều kiện cho quá trình nghiên cứu về sao có nhiều hiệu quả hơn bây giờ.</w:t>
      </w:r>
    </w:p>
    <w:p>
      <w:pPr>
        <w:pStyle w:val="6"/>
        <w:spacing w:before="121" w:line="360" w:lineRule="auto"/>
        <w:ind w:left="332" w:right="1075" w:firstLine="1147"/>
      </w:pPr>
      <w:r>
        <w:t>Cuối cùng em xin gửi lời chúc đến cô, chúc cô dồi dào sức khỏe và ngày càng thành công hơn trên con đường giảng dạy của mình.</w:t>
      </w:r>
    </w:p>
    <w:p>
      <w:pPr>
        <w:pStyle w:val="6"/>
        <w:spacing w:before="118"/>
        <w:ind w:left="332"/>
      </w:pPr>
      <w:r>
        <w:t>Em xin chân thành cảm ơn Cô.</w:t>
      </w:r>
    </w:p>
    <w:p>
      <w:pPr>
        <w:pStyle w:val="6"/>
        <w:rPr>
          <w:sz w:val="28"/>
        </w:rPr>
      </w:pPr>
    </w:p>
    <w:p>
      <w:pPr>
        <w:pStyle w:val="6"/>
        <w:rPr>
          <w:sz w:val="28"/>
        </w:rPr>
      </w:pPr>
    </w:p>
    <w:p>
      <w:pPr>
        <w:pStyle w:val="6"/>
        <w:rPr>
          <w:sz w:val="28"/>
        </w:rPr>
      </w:pPr>
    </w:p>
    <w:p>
      <w:pPr>
        <w:pStyle w:val="6"/>
        <w:spacing w:before="5"/>
        <w:rPr>
          <w:sz w:val="38"/>
        </w:rPr>
      </w:pPr>
    </w:p>
    <w:p>
      <w:pPr>
        <w:pStyle w:val="6"/>
        <w:spacing w:line="456" w:lineRule="auto"/>
        <w:ind w:left="7025" w:right="1123" w:hanging="735"/>
      </w:pPr>
      <w:r>
        <w:t>Hòa An, ngày…tháng…năm… Sinh viên thực</w:t>
      </w:r>
      <w:r>
        <w:rPr>
          <w:spacing w:val="-5"/>
        </w:rPr>
        <w:t xml:space="preserve"> </w:t>
      </w:r>
      <w:r>
        <w:t>hiện</w:t>
      </w:r>
    </w:p>
    <w:p>
      <w:pPr>
        <w:spacing w:after="0"/>
        <w:jc w:val="right"/>
        <w:rPr>
          <w:rFonts w:hint="default"/>
          <w:lang w:val="vi-VN"/>
        </w:rPr>
        <w:sectPr>
          <w:pgSz w:w="11910" w:h="16840"/>
          <w:pgMar w:top="840" w:right="540" w:bottom="1120" w:left="680" w:header="439" w:footer="921" w:gutter="0"/>
          <w:cols w:space="720" w:num="1"/>
        </w:sectPr>
      </w:pPr>
      <w:r>
        <w:rPr>
          <w:rFonts w:hint="default"/>
          <w:b w:val="0"/>
          <w:bCs w:val="0"/>
          <w:sz w:val="28"/>
          <w:szCs w:val="28"/>
          <w:lang w:val="vi-VN"/>
        </w:rPr>
        <w:t>Trần Nhật Hào</w:t>
      </w:r>
      <w:r>
        <w:rPr>
          <w:rFonts w:hint="default"/>
          <w:b w:val="0"/>
          <w:bCs w:val="0"/>
          <w:sz w:val="28"/>
          <w:szCs w:val="28"/>
          <w:lang w:val="vi-VN"/>
        </w:rPr>
        <w:tab/>
      </w:r>
      <w:r>
        <w:rPr>
          <w:rFonts w:hint="default"/>
          <w:lang w:val="vi-VN"/>
        </w:rPr>
        <w:tab/>
      </w:r>
      <w:r>
        <w:rPr>
          <w:rFonts w:hint="default"/>
          <w:lang w:val="vi-VN"/>
        </w:rPr>
        <w:tab/>
      </w:r>
    </w:p>
    <w:p>
      <w:pPr>
        <w:pStyle w:val="6"/>
        <w:rPr>
          <w:sz w:val="29"/>
        </w:rPr>
      </w:pPr>
    </w:p>
    <w:p>
      <w:pPr>
        <w:pStyle w:val="2"/>
        <w:ind w:left="1478" w:right="1618"/>
        <w:jc w:val="center"/>
      </w:pPr>
      <w:r>
        <w:t>Mục Lục</w:t>
      </w:r>
    </w:p>
    <w:p>
      <w:pPr>
        <w:spacing w:after="0"/>
        <w:jc w:val="center"/>
        <w:sectPr>
          <w:pgSz w:w="11910" w:h="16840"/>
          <w:pgMar w:top="840" w:right="540" w:bottom="1632" w:left="680" w:header="439" w:footer="921" w:gutter="0"/>
          <w:cols w:space="720" w:num="1"/>
        </w:sectPr>
      </w:pPr>
    </w:p>
    <w:sdt>
      <w:sdtPr>
        <w:id w:val="1"/>
        <w:docPartObj>
          <w:docPartGallery w:val="Table of Contents"/>
          <w:docPartUnique/>
        </w:docPartObj>
      </w:sdtPr>
      <w:sdtContent>
        <w:p>
          <w:pPr>
            <w:pStyle w:val="7"/>
            <w:tabs>
              <w:tab w:val="right" w:leader="dot" w:pos="9780"/>
            </w:tabs>
            <w:spacing w:before="21"/>
            <w:rPr>
              <w:rFonts w:ascii="Carlito" w:hAnsi="Carlito"/>
              <w:b w:val="0"/>
            </w:rPr>
          </w:pPr>
          <w:r>
            <w:fldChar w:fldCharType="begin"/>
          </w:r>
          <w:r>
            <w:instrText xml:space="preserve"> HYPERLINK \l "_bookmark0" </w:instrText>
          </w:r>
          <w:r>
            <w:fldChar w:fldCharType="separate"/>
          </w:r>
          <w:r>
            <w:t>NHẬN XÉT CỦA GIẢNG VIÊN</w:t>
          </w:r>
          <w:r>
            <w:rPr>
              <w:spacing w:val="-8"/>
            </w:rPr>
            <w:t xml:space="preserve"> </w:t>
          </w:r>
          <w:r>
            <w:t>HƯỚNG</w:t>
          </w:r>
          <w:r>
            <w:rPr>
              <w:spacing w:val="-2"/>
            </w:rPr>
            <w:t xml:space="preserve"> </w:t>
          </w:r>
          <w:r>
            <w:t>DẪN</w:t>
          </w:r>
          <w:r>
            <w:tab/>
          </w:r>
          <w:r>
            <w:rPr>
              <w:rFonts w:ascii="Carlito" w:hAnsi="Carlito"/>
              <w:b w:val="0"/>
            </w:rPr>
            <w:t>1</w:t>
          </w:r>
          <w:r>
            <w:rPr>
              <w:rFonts w:ascii="Carlito" w:hAnsi="Carlito"/>
              <w:b w:val="0"/>
            </w:rPr>
            <w:fldChar w:fldCharType="end"/>
          </w:r>
        </w:p>
        <w:p>
          <w:pPr>
            <w:pStyle w:val="7"/>
            <w:tabs>
              <w:tab w:val="right" w:leader="dot" w:pos="9780"/>
            </w:tabs>
            <w:spacing w:before="122"/>
            <w:rPr>
              <w:rFonts w:ascii="Carlito" w:hAnsi="Carlito"/>
              <w:b w:val="0"/>
            </w:rPr>
          </w:pPr>
          <w:r>
            <w:fldChar w:fldCharType="begin"/>
          </w:r>
          <w:r>
            <w:instrText xml:space="preserve"> HYPERLINK \l "_bookmark1" </w:instrText>
          </w:r>
          <w:r>
            <w:fldChar w:fldCharType="separate"/>
          </w:r>
          <w:r>
            <w:t>LỜI CẢM</w:t>
          </w:r>
          <w:r>
            <w:rPr>
              <w:spacing w:val="-2"/>
            </w:rPr>
            <w:t xml:space="preserve"> </w:t>
          </w:r>
          <w:r>
            <w:t>ƠN</w:t>
          </w:r>
          <w:r>
            <w:tab/>
          </w:r>
          <w:r>
            <w:rPr>
              <w:rFonts w:ascii="Carlito" w:hAnsi="Carlito"/>
              <w:b w:val="0"/>
            </w:rPr>
            <w:t>2</w:t>
          </w:r>
          <w:r>
            <w:rPr>
              <w:rFonts w:ascii="Carlito" w:hAnsi="Carlito"/>
              <w:b w:val="0"/>
            </w:rPr>
            <w:fldChar w:fldCharType="end"/>
          </w:r>
        </w:p>
        <w:p>
          <w:pPr>
            <w:pStyle w:val="7"/>
            <w:tabs>
              <w:tab w:val="right" w:leader="dot" w:pos="9780"/>
            </w:tabs>
            <w:rPr>
              <w:rFonts w:ascii="Carlito" w:hAnsi="Carlito"/>
              <w:b w:val="0"/>
            </w:rPr>
          </w:pPr>
          <w:r>
            <w:fldChar w:fldCharType="begin"/>
          </w:r>
          <w:r>
            <w:instrText xml:space="preserve"> HYPERLINK \l "_bookmark2" </w:instrText>
          </w:r>
          <w:r>
            <w:fldChar w:fldCharType="separate"/>
          </w:r>
          <w:r>
            <w:t>TÓM TẮT</w:t>
          </w:r>
          <w:r>
            <w:rPr>
              <w:spacing w:val="-2"/>
            </w:rPr>
            <w:t xml:space="preserve"> </w:t>
          </w:r>
          <w:r>
            <w:t>VẤN</w:t>
          </w:r>
          <w:r>
            <w:rPr>
              <w:spacing w:val="-1"/>
            </w:rPr>
            <w:t xml:space="preserve"> </w:t>
          </w:r>
          <w:r>
            <w:t>ĐỀ</w:t>
          </w:r>
          <w:r>
            <w:tab/>
          </w:r>
          <w:r>
            <w:rPr>
              <w:rFonts w:ascii="Carlito" w:hAnsi="Carlito"/>
              <w:b w:val="0"/>
            </w:rPr>
            <w:t>6</w:t>
          </w:r>
          <w:r>
            <w:rPr>
              <w:rFonts w:ascii="Carlito" w:hAnsi="Carlito"/>
              <w:b w:val="0"/>
            </w:rPr>
            <w:fldChar w:fldCharType="end"/>
          </w:r>
        </w:p>
        <w:p>
          <w:pPr>
            <w:pStyle w:val="7"/>
            <w:tabs>
              <w:tab w:val="right" w:leader="dot" w:pos="9780"/>
            </w:tabs>
            <w:spacing w:before="121"/>
            <w:rPr>
              <w:rFonts w:ascii="Carlito"/>
              <w:b w:val="0"/>
            </w:rPr>
          </w:pPr>
          <w:r>
            <w:fldChar w:fldCharType="begin"/>
          </w:r>
          <w:r>
            <w:instrText xml:space="preserve"> HYPERLINK \l "_bookmark3" </w:instrText>
          </w:r>
          <w:r>
            <w:fldChar w:fldCharType="separate"/>
          </w:r>
          <w:r>
            <w:t>ABSTRACT</w:t>
          </w:r>
          <w:r>
            <w:tab/>
          </w:r>
          <w:r>
            <w:rPr>
              <w:rFonts w:ascii="Carlito"/>
              <w:b w:val="0"/>
            </w:rPr>
            <w:t>7</w:t>
          </w:r>
          <w:r>
            <w:rPr>
              <w:rFonts w:ascii="Carlito"/>
              <w:b w:val="0"/>
            </w:rPr>
            <w:fldChar w:fldCharType="end"/>
          </w:r>
        </w:p>
        <w:p>
          <w:pPr>
            <w:pStyle w:val="7"/>
            <w:tabs>
              <w:tab w:val="right" w:leader="dot" w:pos="9780"/>
            </w:tabs>
            <w:spacing w:before="122"/>
            <w:rPr>
              <w:rFonts w:ascii="Carlito" w:hAnsi="Carlito"/>
              <w:b w:val="0"/>
            </w:rPr>
          </w:pPr>
          <w:r>
            <w:fldChar w:fldCharType="begin"/>
          </w:r>
          <w:r>
            <w:instrText xml:space="preserve"> HYPERLINK \l "_bookmark4" </w:instrText>
          </w:r>
          <w:r>
            <w:fldChar w:fldCharType="separate"/>
          </w:r>
          <w:r>
            <w:t>Phần I:</w:t>
          </w:r>
          <w:r>
            <w:rPr>
              <w:spacing w:val="-2"/>
            </w:rPr>
            <w:t xml:space="preserve"> </w:t>
          </w:r>
          <w:r>
            <w:t>GIỚI THIỆU</w:t>
          </w:r>
          <w:r>
            <w:tab/>
          </w:r>
          <w:r>
            <w:rPr>
              <w:rFonts w:ascii="Carlito" w:hAnsi="Carlito"/>
              <w:b w:val="0"/>
            </w:rPr>
            <w:t>8</w:t>
          </w:r>
          <w:r>
            <w:rPr>
              <w:rFonts w:ascii="Carlito" w:hAnsi="Carlito"/>
              <w:b w:val="0"/>
            </w:rPr>
            <w:fldChar w:fldCharType="end"/>
          </w:r>
        </w:p>
        <w:p>
          <w:pPr>
            <w:pStyle w:val="8"/>
            <w:numPr>
              <w:ilvl w:val="0"/>
              <w:numId w:val="1"/>
            </w:numPr>
            <w:tabs>
              <w:tab w:val="left" w:pos="1612"/>
              <w:tab w:val="left" w:pos="1613"/>
              <w:tab w:val="right" w:leader="dot" w:pos="9780"/>
            </w:tabs>
            <w:spacing w:before="121" w:after="0" w:line="240" w:lineRule="auto"/>
            <w:ind w:left="1612" w:right="0" w:hanging="632"/>
            <w:jc w:val="left"/>
            <w:rPr>
              <w:rFonts w:ascii="Carlito" w:hAnsi="Carlito"/>
              <w:b w:val="0"/>
            </w:rPr>
          </w:pPr>
          <w:r>
            <w:fldChar w:fldCharType="begin"/>
          </w:r>
          <w:r>
            <w:instrText xml:space="preserve"> HYPERLINK \l "_bookmark5" </w:instrText>
          </w:r>
          <w:r>
            <w:fldChar w:fldCharType="separate"/>
          </w:r>
          <w:r>
            <w:t>Đặt vấn đề</w:t>
          </w:r>
          <w:r>
            <w:tab/>
          </w:r>
          <w:r>
            <w:rPr>
              <w:rFonts w:ascii="Carlito" w:hAnsi="Carlito"/>
              <w:b w:val="0"/>
            </w:rPr>
            <w:t>8</w:t>
          </w:r>
          <w:r>
            <w:rPr>
              <w:rFonts w:ascii="Carlito" w:hAnsi="Carlito"/>
              <w:b w:val="0"/>
            </w:rPr>
            <w:fldChar w:fldCharType="end"/>
          </w:r>
        </w:p>
        <w:p>
          <w:pPr>
            <w:pStyle w:val="8"/>
            <w:numPr>
              <w:ilvl w:val="0"/>
              <w:numId w:val="1"/>
            </w:numPr>
            <w:tabs>
              <w:tab w:val="left" w:pos="1612"/>
              <w:tab w:val="left" w:pos="1613"/>
              <w:tab w:val="right" w:leader="dot" w:pos="9780"/>
            </w:tabs>
            <w:spacing w:before="122" w:after="0" w:line="240" w:lineRule="auto"/>
            <w:ind w:left="1612" w:right="0" w:hanging="632"/>
            <w:jc w:val="left"/>
            <w:rPr>
              <w:rFonts w:ascii="Carlito" w:hAnsi="Carlito"/>
              <w:b w:val="0"/>
            </w:rPr>
          </w:pPr>
          <w:r>
            <w:fldChar w:fldCharType="begin"/>
          </w:r>
          <w:r>
            <w:instrText xml:space="preserve"> HYPERLINK \l "_bookmark6" </w:instrText>
          </w:r>
          <w:r>
            <w:fldChar w:fldCharType="separate"/>
          </w:r>
          <w:r>
            <w:t>Mục tiêu</w:t>
          </w:r>
          <w:r>
            <w:rPr>
              <w:spacing w:val="-1"/>
            </w:rPr>
            <w:t xml:space="preserve"> </w:t>
          </w:r>
          <w:r>
            <w:t>đề tài</w:t>
          </w:r>
          <w:r>
            <w:tab/>
          </w:r>
          <w:r>
            <w:rPr>
              <w:rFonts w:ascii="Carlito" w:hAnsi="Carlito"/>
              <w:b w:val="0"/>
            </w:rPr>
            <w:t>8</w:t>
          </w:r>
          <w:r>
            <w:rPr>
              <w:rFonts w:ascii="Carlito" w:hAnsi="Carlito"/>
              <w:b w:val="0"/>
            </w:rPr>
            <w:fldChar w:fldCharType="end"/>
          </w:r>
        </w:p>
        <w:p>
          <w:pPr>
            <w:pStyle w:val="8"/>
            <w:numPr>
              <w:ilvl w:val="0"/>
              <w:numId w:val="1"/>
            </w:numPr>
            <w:tabs>
              <w:tab w:val="left" w:pos="1612"/>
              <w:tab w:val="left" w:pos="1613"/>
              <w:tab w:val="right" w:leader="dot" w:pos="9780"/>
            </w:tabs>
            <w:spacing w:before="120" w:after="0" w:line="240" w:lineRule="auto"/>
            <w:ind w:left="1612" w:right="0" w:hanging="632"/>
            <w:jc w:val="left"/>
            <w:rPr>
              <w:rFonts w:ascii="Carlito" w:hAnsi="Carlito"/>
              <w:b w:val="0"/>
            </w:rPr>
          </w:pPr>
          <w:r>
            <w:fldChar w:fldCharType="begin"/>
          </w:r>
          <w:r>
            <w:instrText xml:space="preserve"> HYPERLINK \l "_bookmark7" </w:instrText>
          </w:r>
          <w:r>
            <w:fldChar w:fldCharType="separate"/>
          </w:r>
          <w:r>
            <w:t>Phạm vi ứng dụng</w:t>
          </w:r>
          <w:r>
            <w:tab/>
          </w:r>
          <w:r>
            <w:rPr>
              <w:rFonts w:ascii="Carlito" w:hAnsi="Carlito"/>
              <w:b w:val="0"/>
            </w:rPr>
            <w:t>9</w:t>
          </w:r>
          <w:r>
            <w:rPr>
              <w:rFonts w:ascii="Carlito" w:hAnsi="Carlito"/>
              <w:b w:val="0"/>
            </w:rPr>
            <w:fldChar w:fldCharType="end"/>
          </w:r>
        </w:p>
        <w:p>
          <w:pPr>
            <w:pStyle w:val="8"/>
            <w:numPr>
              <w:ilvl w:val="0"/>
              <w:numId w:val="1"/>
            </w:numPr>
            <w:tabs>
              <w:tab w:val="left" w:pos="1612"/>
              <w:tab w:val="left" w:pos="1613"/>
              <w:tab w:val="right" w:leader="dot" w:pos="9780"/>
            </w:tabs>
            <w:spacing w:before="121" w:after="0" w:line="240" w:lineRule="auto"/>
            <w:ind w:left="1612" w:right="0" w:hanging="632"/>
            <w:jc w:val="left"/>
            <w:rPr>
              <w:rFonts w:ascii="Carlito" w:hAnsi="Carlito"/>
              <w:b w:val="0"/>
            </w:rPr>
          </w:pPr>
          <w:r>
            <w:fldChar w:fldCharType="begin"/>
          </w:r>
          <w:r>
            <w:instrText xml:space="preserve"> HYPERLINK \l "_bookmark8" </w:instrText>
          </w:r>
          <w:r>
            <w:fldChar w:fldCharType="separate"/>
          </w:r>
          <w:r>
            <w:t>Phương pháp để tiến hành việc</w:t>
          </w:r>
          <w:r>
            <w:rPr>
              <w:spacing w:val="-8"/>
            </w:rPr>
            <w:t xml:space="preserve"> </w:t>
          </w:r>
          <w:r>
            <w:t>nghiên cứu</w:t>
          </w:r>
          <w:r>
            <w:tab/>
          </w:r>
          <w:r>
            <w:rPr>
              <w:rFonts w:ascii="Carlito" w:hAnsi="Carlito"/>
              <w:b w:val="0"/>
            </w:rPr>
            <w:t>9</w:t>
          </w:r>
          <w:r>
            <w:rPr>
              <w:rFonts w:ascii="Carlito" w:hAnsi="Carlito"/>
              <w:b w:val="0"/>
            </w:rPr>
            <w:fldChar w:fldCharType="end"/>
          </w:r>
        </w:p>
        <w:p>
          <w:pPr>
            <w:pStyle w:val="9"/>
            <w:numPr>
              <w:ilvl w:val="1"/>
              <w:numId w:val="1"/>
            </w:numPr>
            <w:tabs>
              <w:tab w:val="left" w:pos="1612"/>
              <w:tab w:val="left" w:pos="1613"/>
              <w:tab w:val="right" w:leader="dot" w:pos="9780"/>
            </w:tabs>
            <w:spacing w:before="123" w:after="0" w:line="240" w:lineRule="auto"/>
            <w:ind w:left="1612" w:right="0" w:hanging="414"/>
            <w:jc w:val="left"/>
            <w:rPr>
              <w:rFonts w:ascii="Carlito" w:hAnsi="Carlito"/>
              <w:b w:val="0"/>
            </w:rPr>
          </w:pPr>
          <w:r>
            <w:fldChar w:fldCharType="begin"/>
          </w:r>
          <w:r>
            <w:instrText xml:space="preserve"> HYPERLINK \l "_bookmark9" </w:instrText>
          </w:r>
          <w:r>
            <w:fldChar w:fldCharType="separate"/>
          </w:r>
          <w:r>
            <w:t>Thu thập</w:t>
          </w:r>
          <w:r>
            <w:rPr>
              <w:spacing w:val="-2"/>
            </w:rPr>
            <w:t xml:space="preserve"> </w:t>
          </w:r>
          <w:r>
            <w:t>thông tin.</w:t>
          </w:r>
          <w:r>
            <w:tab/>
          </w:r>
          <w:r>
            <w:rPr>
              <w:rFonts w:ascii="Carlito" w:hAnsi="Carlito"/>
              <w:b w:val="0"/>
            </w:rPr>
            <w:t>9</w:t>
          </w:r>
          <w:r>
            <w:rPr>
              <w:rFonts w:ascii="Carlito" w:hAnsi="Carlito"/>
              <w:b w:val="0"/>
            </w:rPr>
            <w:fldChar w:fldCharType="end"/>
          </w:r>
        </w:p>
        <w:p>
          <w:pPr>
            <w:pStyle w:val="9"/>
            <w:numPr>
              <w:ilvl w:val="1"/>
              <w:numId w:val="1"/>
            </w:numPr>
            <w:tabs>
              <w:tab w:val="left" w:pos="1612"/>
              <w:tab w:val="left" w:pos="1613"/>
              <w:tab w:val="right" w:leader="dot" w:pos="9780"/>
            </w:tabs>
            <w:spacing w:before="120" w:after="0" w:line="240" w:lineRule="auto"/>
            <w:ind w:left="1612" w:right="0" w:hanging="414"/>
            <w:jc w:val="left"/>
            <w:rPr>
              <w:rFonts w:ascii="Carlito" w:hAnsi="Carlito"/>
              <w:b w:val="0"/>
            </w:rPr>
          </w:pPr>
          <w:r>
            <w:fldChar w:fldCharType="begin"/>
          </w:r>
          <w:r>
            <w:instrText xml:space="preserve"> HYPERLINK \l "_bookmark10" </w:instrText>
          </w:r>
          <w:r>
            <w:fldChar w:fldCharType="separate"/>
          </w:r>
          <w:r>
            <w:t>Phương pháp</w:t>
          </w:r>
          <w:r>
            <w:rPr>
              <w:spacing w:val="-4"/>
            </w:rPr>
            <w:t xml:space="preserve"> </w:t>
          </w:r>
          <w:r>
            <w:t>nghiên cứu.</w:t>
          </w:r>
          <w:r>
            <w:tab/>
          </w:r>
          <w:r>
            <w:rPr>
              <w:rFonts w:ascii="Carlito" w:hAnsi="Carlito"/>
              <w:b w:val="0"/>
            </w:rPr>
            <w:t>9</w:t>
          </w:r>
          <w:r>
            <w:rPr>
              <w:rFonts w:ascii="Carlito" w:hAnsi="Carlito"/>
              <w:b w:val="0"/>
            </w:rPr>
            <w:fldChar w:fldCharType="end"/>
          </w:r>
        </w:p>
        <w:p>
          <w:pPr>
            <w:pStyle w:val="9"/>
            <w:numPr>
              <w:ilvl w:val="1"/>
              <w:numId w:val="1"/>
            </w:numPr>
            <w:tabs>
              <w:tab w:val="left" w:pos="1612"/>
              <w:tab w:val="left" w:pos="1613"/>
              <w:tab w:val="right" w:leader="dot" w:pos="9781"/>
            </w:tabs>
            <w:spacing w:before="123" w:after="0" w:line="240" w:lineRule="auto"/>
            <w:ind w:left="1612" w:right="0" w:hanging="414"/>
            <w:jc w:val="left"/>
            <w:rPr>
              <w:rFonts w:ascii="Carlito" w:hAnsi="Carlito"/>
              <w:b w:val="0"/>
            </w:rPr>
          </w:pPr>
          <w:r>
            <w:fldChar w:fldCharType="begin"/>
          </w:r>
          <w:r>
            <w:instrText xml:space="preserve"> HYPERLINK \l "_bookmark11" </w:instrText>
          </w:r>
          <w:r>
            <w:fldChar w:fldCharType="separate"/>
          </w:r>
          <w:r>
            <w:t>Phương pháp để tiến hành bắt đầu</w:t>
          </w:r>
          <w:r>
            <w:rPr>
              <w:spacing w:val="-6"/>
            </w:rPr>
            <w:t xml:space="preserve"> </w:t>
          </w:r>
          <w:r>
            <w:t>nghiên</w:t>
          </w:r>
          <w:r>
            <w:rPr>
              <w:spacing w:val="-3"/>
            </w:rPr>
            <w:t xml:space="preserve"> </w:t>
          </w:r>
          <w:r>
            <w:t>cứu.</w:t>
          </w:r>
          <w:r>
            <w:tab/>
          </w:r>
          <w:r>
            <w:rPr>
              <w:rFonts w:ascii="Carlito" w:hAnsi="Carlito"/>
              <w:b w:val="0"/>
            </w:rPr>
            <w:t>10</w:t>
          </w:r>
          <w:r>
            <w:rPr>
              <w:rFonts w:ascii="Carlito" w:hAnsi="Carlito"/>
              <w:b w:val="0"/>
            </w:rPr>
            <w:fldChar w:fldCharType="end"/>
          </w:r>
        </w:p>
        <w:p>
          <w:pPr>
            <w:pStyle w:val="9"/>
            <w:numPr>
              <w:ilvl w:val="1"/>
              <w:numId w:val="1"/>
            </w:numPr>
            <w:tabs>
              <w:tab w:val="left" w:pos="1612"/>
              <w:tab w:val="left" w:pos="1613"/>
              <w:tab w:val="right" w:leader="dot" w:pos="9781"/>
            </w:tabs>
            <w:spacing w:before="120" w:after="0" w:line="240" w:lineRule="auto"/>
            <w:ind w:left="1612" w:right="0" w:hanging="414"/>
            <w:jc w:val="left"/>
            <w:rPr>
              <w:rFonts w:ascii="Carlito" w:hAnsi="Carlito"/>
              <w:b w:val="0"/>
            </w:rPr>
          </w:pPr>
          <w:r>
            <w:fldChar w:fldCharType="begin"/>
          </w:r>
          <w:r>
            <w:instrText xml:space="preserve"> HYPERLINK \l "_bookmark12" </w:instrText>
          </w:r>
          <w:r>
            <w:fldChar w:fldCharType="separate"/>
          </w:r>
          <w:r>
            <w:t>Công nghệ và công cụ</w:t>
          </w:r>
          <w:r>
            <w:rPr>
              <w:spacing w:val="-6"/>
            </w:rPr>
            <w:t xml:space="preserve"> </w:t>
          </w:r>
          <w:r>
            <w:t>cần</w:t>
          </w:r>
          <w:r>
            <w:rPr>
              <w:spacing w:val="-3"/>
            </w:rPr>
            <w:t xml:space="preserve"> </w:t>
          </w:r>
          <w:r>
            <w:t>có.</w:t>
          </w:r>
          <w:r>
            <w:tab/>
          </w:r>
          <w:r>
            <w:rPr>
              <w:rFonts w:ascii="Carlito" w:hAnsi="Carlito"/>
              <w:b w:val="0"/>
            </w:rPr>
            <w:t>10</w:t>
          </w:r>
          <w:r>
            <w:rPr>
              <w:rFonts w:ascii="Carlito" w:hAnsi="Carlito"/>
              <w:b w:val="0"/>
            </w:rPr>
            <w:fldChar w:fldCharType="end"/>
          </w:r>
        </w:p>
        <w:p>
          <w:pPr>
            <w:pStyle w:val="12"/>
            <w:numPr>
              <w:ilvl w:val="2"/>
              <w:numId w:val="1"/>
            </w:numPr>
            <w:tabs>
              <w:tab w:val="left" w:pos="2080"/>
              <w:tab w:val="left" w:pos="2081"/>
              <w:tab w:val="right" w:leader="dot" w:pos="9781"/>
            </w:tabs>
            <w:spacing w:before="123" w:after="0" w:line="240" w:lineRule="auto"/>
            <w:ind w:left="2080" w:right="0" w:hanging="469"/>
            <w:jc w:val="left"/>
            <w:rPr>
              <w:rFonts w:ascii="Carlito" w:hAnsi="Carlito"/>
            </w:rPr>
          </w:pPr>
          <w:r>
            <w:fldChar w:fldCharType="begin"/>
          </w:r>
          <w:r>
            <w:instrText xml:space="preserve"> HYPERLINK \l "_bookmark13" </w:instrText>
          </w:r>
          <w:r>
            <w:fldChar w:fldCharType="separate"/>
          </w:r>
          <w:r>
            <w:t>Công</w:t>
          </w:r>
          <w:r>
            <w:rPr>
              <w:spacing w:val="-3"/>
            </w:rPr>
            <w:t xml:space="preserve"> </w:t>
          </w:r>
          <w:r>
            <w:t>nghệ</w:t>
          </w:r>
          <w:r>
            <w:tab/>
          </w:r>
          <w:r>
            <w:rPr>
              <w:rFonts w:ascii="Carlito" w:hAnsi="Carlito"/>
            </w:rPr>
            <w:t>10</w:t>
          </w:r>
          <w:r>
            <w:rPr>
              <w:rFonts w:ascii="Carlito" w:hAnsi="Carlito"/>
            </w:rPr>
            <w:fldChar w:fldCharType="end"/>
          </w:r>
        </w:p>
        <w:p>
          <w:pPr>
            <w:pStyle w:val="12"/>
            <w:numPr>
              <w:ilvl w:val="2"/>
              <w:numId w:val="1"/>
            </w:numPr>
            <w:tabs>
              <w:tab w:val="left" w:pos="2080"/>
              <w:tab w:val="left" w:pos="2081"/>
              <w:tab w:val="right" w:leader="dot" w:pos="9781"/>
            </w:tabs>
            <w:spacing w:before="120" w:after="0" w:line="240" w:lineRule="auto"/>
            <w:ind w:left="2080" w:right="0" w:hanging="469"/>
            <w:jc w:val="left"/>
            <w:rPr>
              <w:rFonts w:ascii="Carlito" w:hAnsi="Carlito"/>
            </w:rPr>
          </w:pPr>
          <w:r>
            <w:fldChar w:fldCharType="begin"/>
          </w:r>
          <w:r>
            <w:instrText xml:space="preserve"> HYPERLINK \l "_bookmark14" </w:instrText>
          </w:r>
          <w:r>
            <w:fldChar w:fldCharType="separate"/>
          </w:r>
          <w:r>
            <w:t>Công</w:t>
          </w:r>
          <w:r>
            <w:rPr>
              <w:spacing w:val="-3"/>
            </w:rPr>
            <w:t xml:space="preserve"> </w:t>
          </w:r>
          <w:r>
            <w:t>cụ</w:t>
          </w:r>
          <w:r>
            <w:tab/>
          </w:r>
          <w:r>
            <w:rPr>
              <w:rFonts w:ascii="Carlito" w:hAnsi="Carlito"/>
            </w:rPr>
            <w:t>10</w:t>
          </w:r>
          <w:r>
            <w:rPr>
              <w:rFonts w:ascii="Carlito" w:hAnsi="Carlito"/>
            </w:rPr>
            <w:fldChar w:fldCharType="end"/>
          </w:r>
        </w:p>
        <w:p>
          <w:pPr>
            <w:pStyle w:val="8"/>
            <w:numPr>
              <w:ilvl w:val="0"/>
              <w:numId w:val="1"/>
            </w:numPr>
            <w:tabs>
              <w:tab w:val="left" w:pos="1612"/>
              <w:tab w:val="left" w:pos="1613"/>
              <w:tab w:val="right" w:leader="dot" w:pos="9781"/>
            </w:tabs>
            <w:spacing w:before="120" w:after="0" w:line="240" w:lineRule="auto"/>
            <w:ind w:left="1612" w:right="0" w:hanging="632"/>
            <w:jc w:val="left"/>
            <w:rPr>
              <w:rFonts w:ascii="Carlito" w:hAnsi="Carlito"/>
              <w:b w:val="0"/>
            </w:rPr>
          </w:pPr>
          <w:r>
            <w:fldChar w:fldCharType="begin"/>
          </w:r>
          <w:r>
            <w:instrText xml:space="preserve"> HYPERLINK \l "_bookmark15" </w:instrText>
          </w:r>
          <w:r>
            <w:fldChar w:fldCharType="separate"/>
          </w:r>
          <w:r>
            <w:t>Nội dung</w:t>
          </w:r>
          <w:r>
            <w:rPr>
              <w:spacing w:val="1"/>
            </w:rPr>
            <w:t xml:space="preserve"> </w:t>
          </w:r>
          <w:r>
            <w:t>nghiên cứu</w:t>
          </w:r>
          <w:r>
            <w:tab/>
          </w:r>
          <w:r>
            <w:rPr>
              <w:rFonts w:ascii="Carlito" w:hAnsi="Carlito"/>
              <w:b w:val="0"/>
            </w:rPr>
            <w:t>10</w:t>
          </w:r>
          <w:r>
            <w:rPr>
              <w:rFonts w:ascii="Carlito" w:hAnsi="Carlito"/>
              <w:b w:val="0"/>
            </w:rPr>
            <w:fldChar w:fldCharType="end"/>
          </w:r>
        </w:p>
        <w:p>
          <w:pPr>
            <w:pStyle w:val="9"/>
            <w:numPr>
              <w:ilvl w:val="1"/>
              <w:numId w:val="1"/>
            </w:numPr>
            <w:tabs>
              <w:tab w:val="left" w:pos="1612"/>
              <w:tab w:val="left" w:pos="1613"/>
              <w:tab w:val="right" w:leader="dot" w:pos="9781"/>
            </w:tabs>
            <w:spacing w:before="123" w:after="0" w:line="240" w:lineRule="auto"/>
            <w:ind w:left="1612" w:right="0" w:hanging="414"/>
            <w:jc w:val="left"/>
            <w:rPr>
              <w:rFonts w:ascii="Carlito" w:hAnsi="Carlito"/>
              <w:b w:val="0"/>
            </w:rPr>
          </w:pPr>
          <w:r>
            <w:fldChar w:fldCharType="begin"/>
          </w:r>
          <w:r>
            <w:instrText xml:space="preserve"> HYPERLINK \l "_bookmark16" </w:instrText>
          </w:r>
          <w:r>
            <w:fldChar w:fldCharType="separate"/>
          </w:r>
          <w:r>
            <w:t>Có hai nội dung nghiên cứu:</w:t>
          </w:r>
          <w:r>
            <w:tab/>
          </w:r>
          <w:r>
            <w:rPr>
              <w:rFonts w:ascii="Carlito" w:hAnsi="Carlito"/>
              <w:b w:val="0"/>
            </w:rPr>
            <w:t>10</w:t>
          </w:r>
          <w:r>
            <w:rPr>
              <w:rFonts w:ascii="Carlito" w:hAnsi="Carlito"/>
              <w:b w:val="0"/>
            </w:rPr>
            <w:fldChar w:fldCharType="end"/>
          </w:r>
        </w:p>
        <w:p>
          <w:pPr>
            <w:pStyle w:val="12"/>
            <w:numPr>
              <w:ilvl w:val="1"/>
              <w:numId w:val="2"/>
            </w:numPr>
            <w:tabs>
              <w:tab w:val="left" w:pos="2081"/>
              <w:tab w:val="right" w:leader="dot" w:pos="9781"/>
            </w:tabs>
            <w:spacing w:before="120" w:after="0" w:line="240" w:lineRule="auto"/>
            <w:ind w:left="2080" w:right="0" w:hanging="469"/>
            <w:jc w:val="left"/>
            <w:rPr>
              <w:rFonts w:ascii="Carlito" w:hAnsi="Carlito"/>
            </w:rPr>
          </w:pPr>
          <w:r>
            <w:fldChar w:fldCharType="begin"/>
          </w:r>
          <w:r>
            <w:instrText xml:space="preserve"> HYPERLINK \l "_bookmark17" </w:instrText>
          </w:r>
          <w:r>
            <w:fldChar w:fldCharType="separate"/>
          </w:r>
          <w:r>
            <w:t>Đối với Admin người</w:t>
          </w:r>
          <w:r>
            <w:rPr>
              <w:spacing w:val="2"/>
            </w:rPr>
            <w:t xml:space="preserve"> </w:t>
          </w:r>
          <w:r>
            <w:t>quản</w:t>
          </w:r>
          <w:r>
            <w:rPr>
              <w:spacing w:val="-3"/>
            </w:rPr>
            <w:t xml:space="preserve"> </w:t>
          </w:r>
          <w:r>
            <w:t>trị</w:t>
          </w:r>
          <w:r>
            <w:tab/>
          </w:r>
          <w:r>
            <w:rPr>
              <w:rFonts w:ascii="Carlito" w:hAnsi="Carlito"/>
            </w:rPr>
            <w:t>10</w:t>
          </w:r>
          <w:r>
            <w:rPr>
              <w:rFonts w:ascii="Carlito" w:hAnsi="Carlito"/>
            </w:rPr>
            <w:fldChar w:fldCharType="end"/>
          </w:r>
        </w:p>
        <w:p>
          <w:pPr>
            <w:pStyle w:val="12"/>
            <w:numPr>
              <w:ilvl w:val="1"/>
              <w:numId w:val="2"/>
            </w:numPr>
            <w:tabs>
              <w:tab w:val="left" w:pos="2081"/>
              <w:tab w:val="right" w:leader="dot" w:pos="9781"/>
            </w:tabs>
            <w:spacing w:before="123" w:after="0" w:line="240" w:lineRule="auto"/>
            <w:ind w:left="2080" w:right="0" w:hanging="469"/>
            <w:jc w:val="left"/>
            <w:rPr>
              <w:rFonts w:ascii="Carlito" w:hAnsi="Carlito"/>
            </w:rPr>
          </w:pPr>
          <w:r>
            <w:fldChar w:fldCharType="begin"/>
          </w:r>
          <w:r>
            <w:instrText xml:space="preserve"> HYPERLINK \l "_bookmark18" </w:instrText>
          </w:r>
          <w:r>
            <w:fldChar w:fldCharType="separate"/>
          </w:r>
          <w:r>
            <w:t>Đối với khách hàng người sử dụng</w:t>
          </w:r>
          <w:r>
            <w:tab/>
          </w:r>
          <w:r>
            <w:rPr>
              <w:rFonts w:ascii="Carlito" w:hAnsi="Carlito"/>
            </w:rPr>
            <w:t>11</w:t>
          </w:r>
          <w:r>
            <w:rPr>
              <w:rFonts w:ascii="Carlito" w:hAnsi="Carlito"/>
            </w:rPr>
            <w:fldChar w:fldCharType="end"/>
          </w:r>
        </w:p>
        <w:p>
          <w:pPr>
            <w:pStyle w:val="9"/>
            <w:numPr>
              <w:ilvl w:val="1"/>
              <w:numId w:val="1"/>
            </w:numPr>
            <w:tabs>
              <w:tab w:val="left" w:pos="1612"/>
              <w:tab w:val="left" w:pos="1613"/>
              <w:tab w:val="right" w:leader="dot" w:pos="9781"/>
            </w:tabs>
            <w:spacing w:before="120" w:after="0" w:line="240" w:lineRule="auto"/>
            <w:ind w:left="1612" w:right="0" w:hanging="414"/>
            <w:jc w:val="left"/>
            <w:rPr>
              <w:rFonts w:ascii="Carlito" w:hAnsi="Carlito"/>
              <w:b w:val="0"/>
            </w:rPr>
          </w:pPr>
          <w:r>
            <w:fldChar w:fldCharType="begin"/>
          </w:r>
          <w:r>
            <w:instrText xml:space="preserve"> HYPERLINK \l "_bookmark19" </w:instrText>
          </w:r>
          <w:r>
            <w:fldChar w:fldCharType="separate"/>
          </w:r>
          <w:r>
            <w:t>Qúa trình thực hiện</w:t>
          </w:r>
          <w:r>
            <w:rPr>
              <w:spacing w:val="-6"/>
            </w:rPr>
            <w:t xml:space="preserve"> </w:t>
          </w:r>
          <w:r>
            <w:t>công</w:t>
          </w:r>
          <w:r>
            <w:rPr>
              <w:spacing w:val="-3"/>
            </w:rPr>
            <w:t xml:space="preserve"> </w:t>
          </w:r>
          <w:r>
            <w:t>việc.</w:t>
          </w:r>
          <w:r>
            <w:tab/>
          </w:r>
          <w:r>
            <w:rPr>
              <w:rFonts w:ascii="Carlito" w:hAnsi="Carlito"/>
              <w:b w:val="0"/>
            </w:rPr>
            <w:t>11</w:t>
          </w:r>
          <w:r>
            <w:rPr>
              <w:rFonts w:ascii="Carlito" w:hAnsi="Carlito"/>
              <w:b w:val="0"/>
            </w:rPr>
            <w:fldChar w:fldCharType="end"/>
          </w:r>
        </w:p>
        <w:p>
          <w:pPr>
            <w:pStyle w:val="7"/>
            <w:tabs>
              <w:tab w:val="right" w:leader="dot" w:pos="9781"/>
            </w:tabs>
            <w:spacing w:before="123"/>
            <w:rPr>
              <w:rFonts w:ascii="Carlito" w:hAnsi="Carlito"/>
              <w:b w:val="0"/>
            </w:rPr>
          </w:pPr>
          <w:r>
            <w:fldChar w:fldCharType="begin"/>
          </w:r>
          <w:r>
            <w:instrText xml:space="preserve"> HYPERLINK \l "_bookmark20" </w:instrText>
          </w:r>
          <w:r>
            <w:fldChar w:fldCharType="separate"/>
          </w:r>
          <w:r>
            <w:t>Phần II:</w:t>
          </w:r>
          <w:r>
            <w:rPr>
              <w:spacing w:val="-4"/>
            </w:rPr>
            <w:t xml:space="preserve"> </w:t>
          </w:r>
          <w:r>
            <w:t>Nội</w:t>
          </w:r>
          <w:r>
            <w:rPr>
              <w:spacing w:val="1"/>
            </w:rPr>
            <w:t xml:space="preserve"> </w:t>
          </w:r>
          <w:r>
            <w:t>Dung</w:t>
          </w:r>
          <w:r>
            <w:tab/>
          </w:r>
          <w:r>
            <w:rPr>
              <w:rFonts w:ascii="Carlito" w:hAnsi="Carlito"/>
              <w:b w:val="0"/>
            </w:rPr>
            <w:t>12</w:t>
          </w:r>
          <w:r>
            <w:rPr>
              <w:rFonts w:ascii="Carlito" w:hAnsi="Carlito"/>
              <w:b w:val="0"/>
            </w:rPr>
            <w:fldChar w:fldCharType="end"/>
          </w:r>
        </w:p>
        <w:p>
          <w:pPr>
            <w:pStyle w:val="8"/>
            <w:tabs>
              <w:tab w:val="right" w:leader="dot" w:pos="9781"/>
            </w:tabs>
            <w:ind w:left="981" w:firstLine="0"/>
            <w:rPr>
              <w:rFonts w:ascii="Carlito" w:hAnsi="Carlito"/>
              <w:b w:val="0"/>
            </w:rPr>
          </w:pPr>
          <w:r>
            <w:fldChar w:fldCharType="begin"/>
          </w:r>
          <w:r>
            <w:instrText xml:space="preserve"> HYPERLINK \l "_bookmark21" </w:instrText>
          </w:r>
          <w:r>
            <w:fldChar w:fldCharType="separate"/>
          </w:r>
          <w:r>
            <w:t>Chương 1: Cơ sở</w:t>
          </w:r>
          <w:r>
            <w:rPr>
              <w:spacing w:val="-1"/>
            </w:rPr>
            <w:t xml:space="preserve"> </w:t>
          </w:r>
          <w:r>
            <w:t>lý</w:t>
          </w:r>
          <w:r>
            <w:rPr>
              <w:spacing w:val="-3"/>
            </w:rPr>
            <w:t xml:space="preserve"> </w:t>
          </w:r>
          <w:r>
            <w:t>thuyết.</w:t>
          </w:r>
          <w:r>
            <w:tab/>
          </w:r>
          <w:r>
            <w:rPr>
              <w:rFonts w:ascii="Carlito" w:hAnsi="Carlito"/>
              <w:b w:val="0"/>
            </w:rPr>
            <w:t>12</w:t>
          </w:r>
          <w:r>
            <w:rPr>
              <w:rFonts w:ascii="Carlito" w:hAnsi="Carlito"/>
              <w:b w:val="0"/>
            </w:rPr>
            <w:fldChar w:fldCharType="end"/>
          </w:r>
        </w:p>
        <w:p>
          <w:pPr>
            <w:pStyle w:val="9"/>
            <w:numPr>
              <w:ilvl w:val="0"/>
              <w:numId w:val="3"/>
            </w:numPr>
            <w:tabs>
              <w:tab w:val="left" w:pos="1612"/>
              <w:tab w:val="left" w:pos="1613"/>
              <w:tab w:val="right" w:leader="dot" w:pos="9781"/>
            </w:tabs>
            <w:spacing w:before="121" w:after="0" w:line="240" w:lineRule="auto"/>
            <w:ind w:left="1612" w:right="0" w:hanging="414"/>
            <w:jc w:val="left"/>
            <w:rPr>
              <w:rFonts w:ascii="Carlito"/>
              <w:b w:val="0"/>
            </w:rPr>
          </w:pPr>
          <w:r>
            <w:fldChar w:fldCharType="begin"/>
          </w:r>
          <w:r>
            <w:instrText xml:space="preserve"> HYPERLINK \l "_bookmark22" </w:instrText>
          </w:r>
          <w:r>
            <w:fldChar w:fldCharType="separate"/>
          </w:r>
          <w:r>
            <w:t>ASP.NET</w:t>
          </w:r>
          <w:r>
            <w:rPr>
              <w:spacing w:val="-1"/>
            </w:rPr>
            <w:t xml:space="preserve"> </w:t>
          </w:r>
          <w:r>
            <w:t>MVC</w:t>
          </w:r>
          <w:r>
            <w:tab/>
          </w:r>
          <w:r>
            <w:rPr>
              <w:rFonts w:ascii="Carlito"/>
              <w:b w:val="0"/>
            </w:rPr>
            <w:t>12</w:t>
          </w:r>
          <w:r>
            <w:rPr>
              <w:rFonts w:ascii="Carlito"/>
              <w:b w:val="0"/>
            </w:rPr>
            <w:fldChar w:fldCharType="end"/>
          </w:r>
        </w:p>
        <w:p>
          <w:pPr>
            <w:pStyle w:val="11"/>
            <w:numPr>
              <w:ilvl w:val="1"/>
              <w:numId w:val="3"/>
            </w:numPr>
            <w:tabs>
              <w:tab w:val="left" w:pos="2081"/>
              <w:tab w:val="right" w:leader="dot" w:pos="9781"/>
            </w:tabs>
            <w:spacing w:before="122" w:after="0" w:line="240" w:lineRule="auto"/>
            <w:ind w:left="2080" w:right="0" w:hanging="469"/>
            <w:jc w:val="left"/>
            <w:rPr>
              <w:rFonts w:ascii="Carlito" w:hAnsi="Carlito"/>
              <w:b w:val="0"/>
            </w:rPr>
          </w:pPr>
          <w:r>
            <w:fldChar w:fldCharType="begin"/>
          </w:r>
          <w:r>
            <w:instrText xml:space="preserve"> HYPERLINK \l "_bookmark23" </w:instrText>
          </w:r>
          <w:r>
            <w:fldChar w:fldCharType="separate"/>
          </w:r>
          <w:r>
            <w:t>Định</w:t>
          </w:r>
          <w:r>
            <w:rPr>
              <w:spacing w:val="-1"/>
            </w:rPr>
            <w:t xml:space="preserve"> </w:t>
          </w:r>
          <w:r>
            <w:t>nghĩa</w:t>
          </w:r>
          <w:r>
            <w:tab/>
          </w:r>
          <w:r>
            <w:rPr>
              <w:rFonts w:ascii="Carlito" w:hAnsi="Carlito"/>
              <w:b w:val="0"/>
            </w:rPr>
            <w:t>12</w:t>
          </w:r>
          <w:r>
            <w:rPr>
              <w:rFonts w:ascii="Carlito" w:hAnsi="Carlito"/>
              <w:b w:val="0"/>
            </w:rPr>
            <w:fldChar w:fldCharType="end"/>
          </w:r>
        </w:p>
        <w:p>
          <w:pPr>
            <w:pStyle w:val="11"/>
            <w:numPr>
              <w:ilvl w:val="1"/>
              <w:numId w:val="3"/>
            </w:numPr>
            <w:tabs>
              <w:tab w:val="left" w:pos="2081"/>
              <w:tab w:val="right" w:leader="dot" w:pos="9781"/>
            </w:tabs>
            <w:spacing w:before="120" w:after="0" w:line="240" w:lineRule="auto"/>
            <w:ind w:left="2080" w:right="0" w:hanging="469"/>
            <w:jc w:val="left"/>
            <w:rPr>
              <w:rFonts w:ascii="Carlito" w:hAnsi="Carlito"/>
              <w:b w:val="0"/>
            </w:rPr>
          </w:pPr>
          <w:r>
            <w:fldChar w:fldCharType="begin"/>
          </w:r>
          <w:r>
            <w:instrText xml:space="preserve"> HYPERLINK \l "_bookmark24" </w:instrText>
          </w:r>
          <w:r>
            <w:fldChar w:fldCharType="separate"/>
          </w:r>
          <w:r>
            <w:t>Đặc điểm.</w:t>
          </w:r>
          <w:r>
            <w:tab/>
          </w:r>
          <w:r>
            <w:rPr>
              <w:rFonts w:ascii="Carlito" w:hAnsi="Carlito"/>
              <w:b w:val="0"/>
            </w:rPr>
            <w:t>12</w:t>
          </w:r>
          <w:r>
            <w:rPr>
              <w:rFonts w:ascii="Carlito" w:hAnsi="Carlito"/>
              <w:b w:val="0"/>
            </w:rPr>
            <w:fldChar w:fldCharType="end"/>
          </w:r>
        </w:p>
        <w:p>
          <w:pPr>
            <w:pStyle w:val="11"/>
            <w:numPr>
              <w:ilvl w:val="1"/>
              <w:numId w:val="3"/>
            </w:numPr>
            <w:tabs>
              <w:tab w:val="left" w:pos="2081"/>
              <w:tab w:val="right" w:leader="dot" w:pos="9781"/>
            </w:tabs>
            <w:spacing w:before="123" w:after="0" w:line="240" w:lineRule="auto"/>
            <w:ind w:left="2080" w:right="0" w:hanging="469"/>
            <w:jc w:val="left"/>
            <w:rPr>
              <w:rFonts w:ascii="Carlito" w:hAnsi="Carlito"/>
              <w:b w:val="0"/>
            </w:rPr>
          </w:pPr>
          <w:r>
            <w:fldChar w:fldCharType="begin"/>
          </w:r>
          <w:r>
            <w:instrText xml:space="preserve"> HYPERLINK \l "_bookmark25" </w:instrText>
          </w:r>
          <w:r>
            <w:fldChar w:fldCharType="separate"/>
          </w:r>
          <w:r>
            <w:t>Ưu điểm của Asp.net mô</w:t>
          </w:r>
          <w:r>
            <w:rPr>
              <w:spacing w:val="-6"/>
            </w:rPr>
            <w:t xml:space="preserve"> </w:t>
          </w:r>
          <w:r>
            <w:t>hình MVC</w:t>
          </w:r>
          <w:r>
            <w:tab/>
          </w:r>
          <w:r>
            <w:rPr>
              <w:rFonts w:ascii="Carlito" w:hAnsi="Carlito"/>
              <w:b w:val="0"/>
            </w:rPr>
            <w:t>13</w:t>
          </w:r>
          <w:r>
            <w:rPr>
              <w:rFonts w:ascii="Carlito" w:hAnsi="Carlito"/>
              <w:b w:val="0"/>
            </w:rPr>
            <w:fldChar w:fldCharType="end"/>
          </w:r>
        </w:p>
        <w:p>
          <w:pPr>
            <w:pStyle w:val="9"/>
            <w:numPr>
              <w:ilvl w:val="0"/>
              <w:numId w:val="3"/>
            </w:numPr>
            <w:tabs>
              <w:tab w:val="left" w:pos="1612"/>
              <w:tab w:val="left" w:pos="1613"/>
              <w:tab w:val="right" w:leader="dot" w:pos="9781"/>
            </w:tabs>
            <w:spacing w:before="120" w:after="0" w:line="240" w:lineRule="auto"/>
            <w:ind w:left="1612" w:right="0" w:hanging="414"/>
            <w:jc w:val="left"/>
            <w:rPr>
              <w:rFonts w:ascii="Carlito"/>
              <w:b w:val="0"/>
            </w:rPr>
          </w:pPr>
          <w:r>
            <w:fldChar w:fldCharType="begin"/>
          </w:r>
          <w:r>
            <w:instrText xml:space="preserve"> HYPERLINK \l "_bookmark26" </w:instrText>
          </w:r>
          <w:r>
            <w:fldChar w:fldCharType="separate"/>
          </w:r>
          <w:r>
            <w:t>Data entity</w:t>
          </w:r>
          <w:r>
            <w:rPr>
              <w:spacing w:val="-4"/>
            </w:rPr>
            <w:t xml:space="preserve"> </w:t>
          </w:r>
          <w:r>
            <w:t>framework.</w:t>
          </w:r>
          <w:r>
            <w:tab/>
          </w:r>
          <w:r>
            <w:rPr>
              <w:rFonts w:ascii="Carlito"/>
              <w:b w:val="0"/>
            </w:rPr>
            <w:t>13</w:t>
          </w:r>
          <w:r>
            <w:rPr>
              <w:rFonts w:ascii="Carlito"/>
              <w:b w:val="0"/>
            </w:rPr>
            <w:fldChar w:fldCharType="end"/>
          </w:r>
        </w:p>
        <w:p>
          <w:pPr>
            <w:pStyle w:val="11"/>
            <w:numPr>
              <w:ilvl w:val="1"/>
              <w:numId w:val="4"/>
            </w:numPr>
            <w:tabs>
              <w:tab w:val="left" w:pos="2081"/>
              <w:tab w:val="right" w:leader="dot" w:pos="9781"/>
            </w:tabs>
            <w:spacing w:before="123" w:after="0" w:line="240" w:lineRule="auto"/>
            <w:ind w:left="2080" w:right="0" w:hanging="469"/>
            <w:jc w:val="left"/>
            <w:rPr>
              <w:rFonts w:ascii="Carlito" w:hAnsi="Carlito"/>
              <w:b w:val="0"/>
            </w:rPr>
          </w:pPr>
          <w:r>
            <w:fldChar w:fldCharType="begin"/>
          </w:r>
          <w:r>
            <w:instrText xml:space="preserve"> HYPERLINK \l "_bookmark27" </w:instrText>
          </w:r>
          <w:r>
            <w:fldChar w:fldCharType="separate"/>
          </w:r>
          <w:r>
            <w:t>Định</w:t>
          </w:r>
          <w:r>
            <w:rPr>
              <w:spacing w:val="-1"/>
            </w:rPr>
            <w:t xml:space="preserve"> </w:t>
          </w:r>
          <w:r>
            <w:t>nghĩa</w:t>
          </w:r>
          <w:r>
            <w:tab/>
          </w:r>
          <w:r>
            <w:rPr>
              <w:rFonts w:ascii="Carlito" w:hAnsi="Carlito"/>
              <w:b w:val="0"/>
            </w:rPr>
            <w:t>13</w:t>
          </w:r>
          <w:r>
            <w:rPr>
              <w:rFonts w:ascii="Carlito" w:hAnsi="Carlito"/>
              <w:b w:val="0"/>
            </w:rPr>
            <w:fldChar w:fldCharType="end"/>
          </w:r>
        </w:p>
        <w:p>
          <w:pPr>
            <w:pStyle w:val="11"/>
            <w:numPr>
              <w:ilvl w:val="1"/>
              <w:numId w:val="4"/>
            </w:numPr>
            <w:tabs>
              <w:tab w:val="left" w:pos="2081"/>
              <w:tab w:val="right" w:leader="dot" w:pos="9781"/>
            </w:tabs>
            <w:spacing w:before="121" w:after="0" w:line="240" w:lineRule="auto"/>
            <w:ind w:left="2080" w:right="0" w:hanging="469"/>
            <w:jc w:val="left"/>
            <w:rPr>
              <w:rFonts w:ascii="Carlito" w:hAnsi="Carlito"/>
              <w:b w:val="0"/>
            </w:rPr>
          </w:pPr>
          <w:r>
            <w:fldChar w:fldCharType="begin"/>
          </w:r>
          <w:r>
            <w:instrText xml:space="preserve"> HYPERLINK \l "_bookmark28" </w:instrText>
          </w:r>
          <w:r>
            <w:fldChar w:fldCharType="separate"/>
          </w:r>
          <w:r>
            <w:t>Đặc điểm.</w:t>
          </w:r>
          <w:r>
            <w:tab/>
          </w:r>
          <w:r>
            <w:rPr>
              <w:rFonts w:ascii="Carlito" w:hAnsi="Carlito"/>
              <w:b w:val="0"/>
            </w:rPr>
            <w:t>14</w:t>
          </w:r>
          <w:r>
            <w:rPr>
              <w:rFonts w:ascii="Carlito" w:hAnsi="Carlito"/>
              <w:b w:val="0"/>
            </w:rPr>
            <w:fldChar w:fldCharType="end"/>
          </w:r>
        </w:p>
        <w:p>
          <w:pPr>
            <w:pStyle w:val="9"/>
            <w:numPr>
              <w:ilvl w:val="0"/>
              <w:numId w:val="3"/>
            </w:numPr>
            <w:tabs>
              <w:tab w:val="left" w:pos="1612"/>
              <w:tab w:val="left" w:pos="1613"/>
              <w:tab w:val="right" w:leader="dot" w:pos="9781"/>
            </w:tabs>
            <w:spacing w:before="120" w:after="0" w:line="240" w:lineRule="auto"/>
            <w:ind w:left="1612" w:right="0" w:hanging="414"/>
            <w:jc w:val="left"/>
            <w:rPr>
              <w:rFonts w:ascii="Carlito"/>
              <w:b w:val="0"/>
            </w:rPr>
          </w:pPr>
          <w:r>
            <w:fldChar w:fldCharType="begin"/>
          </w:r>
          <w:r>
            <w:instrText xml:space="preserve"> HYPERLINK \l "_bookmark29" </w:instrText>
          </w:r>
          <w:r>
            <w:fldChar w:fldCharType="separate"/>
          </w:r>
          <w:r>
            <w:t>HTML,</w:t>
          </w:r>
          <w:r>
            <w:rPr>
              <w:spacing w:val="-1"/>
            </w:rPr>
            <w:t xml:space="preserve"> </w:t>
          </w:r>
          <w:r>
            <w:t>CSS,</w:t>
          </w:r>
          <w:r>
            <w:rPr>
              <w:spacing w:val="-3"/>
            </w:rPr>
            <w:t xml:space="preserve"> </w:t>
          </w:r>
          <w:r>
            <w:t>BOOSTRAP</w:t>
          </w:r>
          <w:r>
            <w:tab/>
          </w:r>
          <w:r>
            <w:rPr>
              <w:rFonts w:ascii="Carlito"/>
              <w:b w:val="0"/>
            </w:rPr>
            <w:t>14</w:t>
          </w:r>
          <w:r>
            <w:rPr>
              <w:rFonts w:ascii="Carlito"/>
              <w:b w:val="0"/>
            </w:rPr>
            <w:fldChar w:fldCharType="end"/>
          </w:r>
        </w:p>
        <w:p>
          <w:pPr>
            <w:pStyle w:val="13"/>
            <w:numPr>
              <w:ilvl w:val="1"/>
              <w:numId w:val="5"/>
            </w:numPr>
            <w:tabs>
              <w:tab w:val="left" w:pos="2081"/>
              <w:tab w:val="right" w:leader="dot" w:pos="9781"/>
            </w:tabs>
            <w:spacing w:before="123" w:after="0" w:line="240" w:lineRule="auto"/>
            <w:ind w:left="2080" w:right="0" w:hanging="469"/>
            <w:jc w:val="left"/>
            <w:rPr>
              <w:rFonts w:ascii="Carlito"/>
              <w:b w:val="0"/>
              <w:i w:val="0"/>
              <w:sz w:val="22"/>
            </w:rPr>
          </w:pPr>
          <w:r>
            <w:fldChar w:fldCharType="begin"/>
          </w:r>
          <w:r>
            <w:instrText xml:space="preserve"> HYPERLINK \l "_bookmark30" </w:instrText>
          </w:r>
          <w:r>
            <w:fldChar w:fldCharType="separate"/>
          </w:r>
          <w:r>
            <w:rPr>
              <w:i w:val="0"/>
              <w:sz w:val="22"/>
            </w:rPr>
            <w:t>HTML.</w:t>
          </w:r>
          <w:r>
            <w:rPr>
              <w:i w:val="0"/>
              <w:sz w:val="22"/>
            </w:rPr>
            <w:tab/>
          </w:r>
          <w:r>
            <w:rPr>
              <w:rFonts w:ascii="Carlito"/>
              <w:b w:val="0"/>
              <w:i w:val="0"/>
              <w:sz w:val="22"/>
            </w:rPr>
            <w:t>14</w:t>
          </w:r>
          <w:r>
            <w:rPr>
              <w:rFonts w:ascii="Carlito"/>
              <w:b w:val="0"/>
              <w:i w:val="0"/>
              <w:sz w:val="22"/>
            </w:rPr>
            <w:fldChar w:fldCharType="end"/>
          </w:r>
        </w:p>
        <w:p>
          <w:pPr>
            <w:pStyle w:val="14"/>
            <w:numPr>
              <w:ilvl w:val="2"/>
              <w:numId w:val="5"/>
            </w:numPr>
            <w:tabs>
              <w:tab w:val="left" w:pos="2520"/>
              <w:tab w:val="right" w:leader="dot" w:pos="9781"/>
            </w:tabs>
            <w:spacing w:before="120" w:after="0" w:line="240" w:lineRule="auto"/>
            <w:ind w:left="2519" w:right="0" w:hanging="627"/>
            <w:jc w:val="left"/>
            <w:rPr>
              <w:rFonts w:ascii="Carlito" w:hAnsi="Carlito"/>
              <w:b w:val="0"/>
            </w:rPr>
          </w:pPr>
          <w:r>
            <w:fldChar w:fldCharType="begin"/>
          </w:r>
          <w:r>
            <w:instrText xml:space="preserve"> HYPERLINK \l "_bookmark31" </w:instrText>
          </w:r>
          <w:r>
            <w:fldChar w:fldCharType="separate"/>
          </w:r>
          <w:r>
            <w:t>Định</w:t>
          </w:r>
          <w:r>
            <w:rPr>
              <w:spacing w:val="-1"/>
            </w:rPr>
            <w:t xml:space="preserve"> </w:t>
          </w:r>
          <w:r>
            <w:t>nghĩa</w:t>
          </w:r>
          <w:r>
            <w:rPr>
              <w:spacing w:val="-3"/>
            </w:rPr>
            <w:t xml:space="preserve"> </w:t>
          </w:r>
          <w:r>
            <w:t>HTML.</w:t>
          </w:r>
          <w:r>
            <w:tab/>
          </w:r>
          <w:r>
            <w:rPr>
              <w:rFonts w:ascii="Carlito" w:hAnsi="Carlito"/>
              <w:b w:val="0"/>
            </w:rPr>
            <w:t>14</w:t>
          </w:r>
          <w:r>
            <w:rPr>
              <w:rFonts w:ascii="Carlito" w:hAnsi="Carlito"/>
              <w:b w:val="0"/>
            </w:rPr>
            <w:fldChar w:fldCharType="end"/>
          </w:r>
        </w:p>
        <w:p>
          <w:pPr>
            <w:pStyle w:val="14"/>
            <w:numPr>
              <w:ilvl w:val="2"/>
              <w:numId w:val="5"/>
            </w:numPr>
            <w:tabs>
              <w:tab w:val="left" w:pos="2520"/>
              <w:tab w:val="right" w:leader="dot" w:pos="9781"/>
            </w:tabs>
            <w:spacing w:before="123" w:after="0" w:line="240" w:lineRule="auto"/>
            <w:ind w:left="2519" w:right="0" w:hanging="627"/>
            <w:jc w:val="left"/>
            <w:rPr>
              <w:rFonts w:ascii="Carlito" w:hAnsi="Carlito"/>
              <w:b w:val="0"/>
            </w:rPr>
          </w:pPr>
          <w:r>
            <w:fldChar w:fldCharType="begin"/>
          </w:r>
          <w:r>
            <w:instrText xml:space="preserve"> HYPERLINK \l "_bookmark32" </w:instrText>
          </w:r>
          <w:r>
            <w:fldChar w:fldCharType="separate"/>
          </w:r>
          <w:r>
            <w:t>Ưu</w:t>
          </w:r>
          <w:r>
            <w:rPr>
              <w:spacing w:val="-1"/>
            </w:rPr>
            <w:t xml:space="preserve"> </w:t>
          </w:r>
          <w:r>
            <w:t>điểm</w:t>
          </w:r>
          <w:r>
            <w:tab/>
          </w:r>
          <w:r>
            <w:rPr>
              <w:rFonts w:ascii="Carlito" w:hAnsi="Carlito"/>
              <w:b w:val="0"/>
            </w:rPr>
            <w:t>14</w:t>
          </w:r>
          <w:r>
            <w:rPr>
              <w:rFonts w:ascii="Carlito" w:hAnsi="Carlito"/>
              <w:b w:val="0"/>
            </w:rPr>
            <w:fldChar w:fldCharType="end"/>
          </w:r>
        </w:p>
        <w:p>
          <w:pPr>
            <w:pStyle w:val="14"/>
            <w:numPr>
              <w:ilvl w:val="2"/>
              <w:numId w:val="5"/>
            </w:numPr>
            <w:tabs>
              <w:tab w:val="left" w:pos="2520"/>
              <w:tab w:val="right" w:leader="dot" w:pos="9781"/>
            </w:tabs>
            <w:spacing w:before="120" w:after="0" w:line="240" w:lineRule="auto"/>
            <w:ind w:left="2519" w:right="0" w:hanging="627"/>
            <w:jc w:val="left"/>
            <w:rPr>
              <w:rFonts w:ascii="Carlito" w:hAnsi="Carlito"/>
              <w:b w:val="0"/>
            </w:rPr>
          </w:pPr>
          <w:r>
            <w:fldChar w:fldCharType="begin"/>
          </w:r>
          <w:r>
            <w:instrText xml:space="preserve"> HYPERLINK \l "_bookmark33" </w:instrText>
          </w:r>
          <w:r>
            <w:fldChar w:fldCharType="separate"/>
          </w:r>
          <w:r>
            <w:t>Nhược</w:t>
          </w:r>
          <w:r>
            <w:rPr>
              <w:spacing w:val="-1"/>
            </w:rPr>
            <w:t xml:space="preserve"> </w:t>
          </w:r>
          <w:r>
            <w:t>điểm</w:t>
          </w:r>
          <w:r>
            <w:tab/>
          </w:r>
          <w:r>
            <w:rPr>
              <w:rFonts w:ascii="Carlito" w:hAnsi="Carlito"/>
              <w:b w:val="0"/>
            </w:rPr>
            <w:t>15</w:t>
          </w:r>
          <w:r>
            <w:rPr>
              <w:rFonts w:ascii="Carlito" w:hAnsi="Carlito"/>
              <w:b w:val="0"/>
            </w:rPr>
            <w:fldChar w:fldCharType="end"/>
          </w:r>
        </w:p>
        <w:p>
          <w:pPr>
            <w:pStyle w:val="13"/>
            <w:numPr>
              <w:ilvl w:val="1"/>
              <w:numId w:val="5"/>
            </w:numPr>
            <w:tabs>
              <w:tab w:val="left" w:pos="2081"/>
              <w:tab w:val="right" w:leader="dot" w:pos="9781"/>
            </w:tabs>
            <w:spacing w:before="120" w:after="87" w:line="240" w:lineRule="auto"/>
            <w:ind w:left="2080" w:right="0" w:hanging="469"/>
            <w:jc w:val="left"/>
            <w:rPr>
              <w:rFonts w:ascii="Carlito"/>
              <w:b w:val="0"/>
              <w:i w:val="0"/>
              <w:sz w:val="22"/>
            </w:rPr>
          </w:pPr>
          <w:r>
            <w:fldChar w:fldCharType="begin"/>
          </w:r>
          <w:r>
            <w:instrText xml:space="preserve"> HYPERLINK \l "_bookmark34" </w:instrText>
          </w:r>
          <w:r>
            <w:fldChar w:fldCharType="separate"/>
          </w:r>
          <w:r>
            <w:rPr>
              <w:i w:val="0"/>
              <w:sz w:val="22"/>
            </w:rPr>
            <w:t>CSS</w:t>
          </w:r>
          <w:r>
            <w:rPr>
              <w:i w:val="0"/>
              <w:sz w:val="22"/>
            </w:rPr>
            <w:tab/>
          </w:r>
          <w:r>
            <w:rPr>
              <w:rFonts w:ascii="Carlito"/>
              <w:b w:val="0"/>
              <w:i w:val="0"/>
              <w:sz w:val="22"/>
            </w:rPr>
            <w:t>15</w:t>
          </w:r>
          <w:r>
            <w:rPr>
              <w:rFonts w:ascii="Carlito"/>
              <w:b w:val="0"/>
              <w:i w:val="0"/>
              <w:sz w:val="22"/>
            </w:rPr>
            <w:fldChar w:fldCharType="end"/>
          </w:r>
        </w:p>
        <w:p>
          <w:pPr>
            <w:pStyle w:val="14"/>
            <w:numPr>
              <w:ilvl w:val="2"/>
              <w:numId w:val="5"/>
            </w:numPr>
            <w:tabs>
              <w:tab w:val="left" w:pos="2520"/>
              <w:tab w:val="right" w:leader="dot" w:pos="9781"/>
            </w:tabs>
            <w:spacing w:before="419" w:after="0" w:line="240" w:lineRule="auto"/>
            <w:ind w:left="2519" w:right="0" w:hanging="627"/>
            <w:jc w:val="left"/>
            <w:rPr>
              <w:rFonts w:ascii="Carlito" w:hAnsi="Carlito"/>
              <w:b w:val="0"/>
            </w:rPr>
          </w:pPr>
          <w:r>
            <w:fldChar w:fldCharType="begin"/>
          </w:r>
          <w:r>
            <w:instrText xml:space="preserve"> HYPERLINK \l "_bookmark35" </w:instrText>
          </w:r>
          <w:r>
            <w:fldChar w:fldCharType="separate"/>
          </w:r>
          <w:r>
            <w:t>Định</w:t>
          </w:r>
          <w:r>
            <w:rPr>
              <w:spacing w:val="-2"/>
            </w:rPr>
            <w:t xml:space="preserve"> </w:t>
          </w:r>
          <w:r>
            <w:t>nghĩa CSS</w:t>
          </w:r>
          <w:r>
            <w:tab/>
          </w:r>
          <w:r>
            <w:rPr>
              <w:rFonts w:ascii="Carlito" w:hAnsi="Carlito"/>
              <w:b w:val="0"/>
            </w:rPr>
            <w:t>15</w:t>
          </w:r>
          <w:r>
            <w:rPr>
              <w:rFonts w:ascii="Carlito" w:hAnsi="Carlito"/>
              <w:b w:val="0"/>
            </w:rPr>
            <w:fldChar w:fldCharType="end"/>
          </w:r>
        </w:p>
        <w:p>
          <w:pPr>
            <w:pStyle w:val="11"/>
            <w:numPr>
              <w:ilvl w:val="1"/>
              <w:numId w:val="5"/>
            </w:numPr>
            <w:tabs>
              <w:tab w:val="left" w:pos="2081"/>
              <w:tab w:val="right" w:leader="dot" w:pos="9781"/>
            </w:tabs>
            <w:spacing w:before="121" w:after="0" w:line="240" w:lineRule="auto"/>
            <w:ind w:left="2080" w:right="0" w:hanging="469"/>
            <w:jc w:val="left"/>
            <w:rPr>
              <w:rFonts w:ascii="Carlito"/>
              <w:b w:val="0"/>
            </w:rPr>
          </w:pPr>
          <w:r>
            <w:fldChar w:fldCharType="begin"/>
          </w:r>
          <w:r>
            <w:instrText xml:space="preserve"> HYPERLINK \l "_bookmark36" </w:instrText>
          </w:r>
          <w:r>
            <w:fldChar w:fldCharType="separate"/>
          </w:r>
          <w:r>
            <w:t>Boostrap</w:t>
          </w:r>
          <w:r>
            <w:tab/>
          </w:r>
          <w:r>
            <w:rPr>
              <w:rFonts w:ascii="Carlito"/>
              <w:b w:val="0"/>
            </w:rPr>
            <w:t>16</w:t>
          </w:r>
          <w:r>
            <w:rPr>
              <w:rFonts w:ascii="Carlito"/>
              <w:b w:val="0"/>
            </w:rPr>
            <w:fldChar w:fldCharType="end"/>
          </w:r>
        </w:p>
        <w:p>
          <w:pPr>
            <w:pStyle w:val="9"/>
            <w:numPr>
              <w:ilvl w:val="0"/>
              <w:numId w:val="3"/>
            </w:numPr>
            <w:tabs>
              <w:tab w:val="left" w:pos="1612"/>
              <w:tab w:val="left" w:pos="1613"/>
              <w:tab w:val="right" w:leader="dot" w:pos="9781"/>
            </w:tabs>
            <w:spacing w:before="122" w:after="0" w:line="240" w:lineRule="auto"/>
            <w:ind w:left="1612" w:right="0" w:hanging="414"/>
            <w:jc w:val="left"/>
            <w:rPr>
              <w:rFonts w:ascii="Carlito" w:hAnsi="Carlito"/>
              <w:b w:val="0"/>
            </w:rPr>
          </w:pPr>
          <w:r>
            <w:fldChar w:fldCharType="begin"/>
          </w:r>
          <w:r>
            <w:instrText xml:space="preserve"> HYPERLINK \l "_bookmark37" </w:instrText>
          </w:r>
          <w:r>
            <w:fldChar w:fldCharType="separate"/>
          </w:r>
          <w:r>
            <w:t>Hệ quản trị cơ sở dữ</w:t>
          </w:r>
          <w:r>
            <w:rPr>
              <w:spacing w:val="-8"/>
            </w:rPr>
            <w:t xml:space="preserve"> </w:t>
          </w:r>
          <w:r>
            <w:t>liệu</w:t>
          </w:r>
          <w:r>
            <w:rPr>
              <w:spacing w:val="-3"/>
            </w:rPr>
            <w:t xml:space="preserve"> </w:t>
          </w:r>
          <w:r>
            <w:t>SQLserver.</w:t>
          </w:r>
          <w:r>
            <w:tab/>
          </w:r>
          <w:r>
            <w:rPr>
              <w:rFonts w:ascii="Carlito" w:hAnsi="Carlito"/>
              <w:b w:val="0"/>
            </w:rPr>
            <w:t>16</w:t>
          </w:r>
          <w:r>
            <w:rPr>
              <w:rFonts w:ascii="Carlito" w:hAnsi="Carlito"/>
              <w:b w:val="0"/>
            </w:rPr>
            <w:fldChar w:fldCharType="end"/>
          </w:r>
        </w:p>
        <w:p>
          <w:pPr>
            <w:pStyle w:val="11"/>
            <w:numPr>
              <w:ilvl w:val="1"/>
              <w:numId w:val="6"/>
            </w:numPr>
            <w:tabs>
              <w:tab w:val="left" w:pos="2081"/>
              <w:tab w:val="right" w:leader="dot" w:pos="9781"/>
            </w:tabs>
            <w:spacing w:before="121" w:after="0" w:line="240" w:lineRule="auto"/>
            <w:ind w:left="2080" w:right="0" w:hanging="469"/>
            <w:jc w:val="left"/>
            <w:rPr>
              <w:rFonts w:ascii="Carlito" w:hAnsi="Carlito"/>
              <w:b w:val="0"/>
            </w:rPr>
          </w:pPr>
          <w:r>
            <w:fldChar w:fldCharType="begin"/>
          </w:r>
          <w:r>
            <w:instrText xml:space="preserve"> HYPERLINK \l "_bookmark38" </w:instrText>
          </w:r>
          <w:r>
            <w:fldChar w:fldCharType="separate"/>
          </w:r>
          <w:r>
            <w:t>Định nghĩa cơ sở dữ</w:t>
          </w:r>
          <w:r>
            <w:rPr>
              <w:spacing w:val="-6"/>
            </w:rPr>
            <w:t xml:space="preserve"> </w:t>
          </w:r>
          <w:r>
            <w:t>liệu</w:t>
          </w:r>
          <w:r>
            <w:rPr>
              <w:spacing w:val="-3"/>
            </w:rPr>
            <w:t xml:space="preserve"> </w:t>
          </w:r>
          <w:r>
            <w:t>SQLserver.</w:t>
          </w:r>
          <w:r>
            <w:tab/>
          </w:r>
          <w:r>
            <w:rPr>
              <w:rFonts w:ascii="Carlito" w:hAnsi="Carlito"/>
              <w:b w:val="0"/>
            </w:rPr>
            <w:t>16</w:t>
          </w:r>
          <w:r>
            <w:rPr>
              <w:rFonts w:ascii="Carlito" w:hAnsi="Carlito"/>
              <w:b w:val="0"/>
            </w:rPr>
            <w:fldChar w:fldCharType="end"/>
          </w:r>
        </w:p>
        <w:p>
          <w:pPr>
            <w:pStyle w:val="11"/>
            <w:numPr>
              <w:ilvl w:val="1"/>
              <w:numId w:val="6"/>
            </w:numPr>
            <w:tabs>
              <w:tab w:val="left" w:pos="2081"/>
              <w:tab w:val="right" w:leader="dot" w:pos="9781"/>
            </w:tabs>
            <w:spacing w:before="120" w:after="0" w:line="240" w:lineRule="auto"/>
            <w:ind w:left="2080" w:right="0" w:hanging="469"/>
            <w:jc w:val="left"/>
            <w:rPr>
              <w:rFonts w:ascii="Carlito" w:hAnsi="Carlito"/>
              <w:b w:val="0"/>
            </w:rPr>
          </w:pPr>
          <w:r>
            <w:fldChar w:fldCharType="begin"/>
          </w:r>
          <w:r>
            <w:instrText xml:space="preserve"> HYPERLINK \l "_bookmark39" </w:instrText>
          </w:r>
          <w:r>
            <w:fldChar w:fldCharType="separate"/>
          </w:r>
          <w:r>
            <w:t>Ưu điểm</w:t>
          </w:r>
          <w:r>
            <w:rPr>
              <w:spacing w:val="-2"/>
            </w:rPr>
            <w:t xml:space="preserve"> </w:t>
          </w:r>
          <w:r>
            <w:t>của SQLserver.</w:t>
          </w:r>
          <w:r>
            <w:tab/>
          </w:r>
          <w:r>
            <w:rPr>
              <w:rFonts w:ascii="Carlito" w:hAnsi="Carlito"/>
              <w:b w:val="0"/>
            </w:rPr>
            <w:t>17</w:t>
          </w:r>
          <w:r>
            <w:rPr>
              <w:rFonts w:ascii="Carlito" w:hAnsi="Carlito"/>
              <w:b w:val="0"/>
            </w:rPr>
            <w:fldChar w:fldCharType="end"/>
          </w:r>
        </w:p>
        <w:p>
          <w:pPr>
            <w:pStyle w:val="11"/>
            <w:numPr>
              <w:ilvl w:val="1"/>
              <w:numId w:val="6"/>
            </w:numPr>
            <w:tabs>
              <w:tab w:val="left" w:pos="2081"/>
              <w:tab w:val="right" w:leader="dot" w:pos="9781"/>
            </w:tabs>
            <w:spacing w:before="122" w:after="0" w:line="240" w:lineRule="auto"/>
            <w:ind w:left="2080" w:right="0" w:hanging="469"/>
            <w:jc w:val="left"/>
            <w:rPr>
              <w:rFonts w:ascii="Carlito" w:hAnsi="Carlito"/>
              <w:b w:val="0"/>
            </w:rPr>
          </w:pPr>
          <w:r>
            <w:fldChar w:fldCharType="begin"/>
          </w:r>
          <w:r>
            <w:instrText xml:space="preserve"> HYPERLINK \l "_bookmark40" </w:instrText>
          </w:r>
          <w:r>
            <w:fldChar w:fldCharType="separate"/>
          </w:r>
          <w:r>
            <w:t>Nhược điểm</w:t>
          </w:r>
          <w:r>
            <w:rPr>
              <w:spacing w:val="-1"/>
            </w:rPr>
            <w:t xml:space="preserve"> </w:t>
          </w:r>
          <w:r>
            <w:t>của</w:t>
          </w:r>
          <w:r>
            <w:rPr>
              <w:spacing w:val="-3"/>
            </w:rPr>
            <w:t xml:space="preserve"> </w:t>
          </w:r>
          <w:r>
            <w:t>SQLserver</w:t>
          </w:r>
          <w:r>
            <w:tab/>
          </w:r>
          <w:r>
            <w:rPr>
              <w:rFonts w:ascii="Carlito" w:hAnsi="Carlito"/>
              <w:b w:val="0"/>
            </w:rPr>
            <w:t>17</w:t>
          </w:r>
          <w:r>
            <w:rPr>
              <w:rFonts w:ascii="Carlito" w:hAnsi="Carlito"/>
              <w:b w:val="0"/>
            </w:rPr>
            <w:fldChar w:fldCharType="end"/>
          </w:r>
        </w:p>
        <w:p>
          <w:pPr>
            <w:pStyle w:val="8"/>
            <w:tabs>
              <w:tab w:val="right" w:leader="dot" w:pos="9781"/>
            </w:tabs>
            <w:spacing w:before="121"/>
            <w:ind w:left="981" w:firstLine="0"/>
            <w:rPr>
              <w:rFonts w:ascii="Carlito" w:hAnsi="Carlito"/>
              <w:b w:val="0"/>
            </w:rPr>
          </w:pPr>
          <w:r>
            <w:fldChar w:fldCharType="begin"/>
          </w:r>
          <w:r>
            <w:instrText xml:space="preserve"> HYPERLINK \l "_bookmark41" </w:instrText>
          </w:r>
          <w:r>
            <w:fldChar w:fldCharType="separate"/>
          </w:r>
          <w:r>
            <w:t>Chương 2: Đặc tả</w:t>
          </w:r>
          <w:r>
            <w:rPr>
              <w:spacing w:val="-4"/>
            </w:rPr>
            <w:t xml:space="preserve"> </w:t>
          </w:r>
          <w:r>
            <w:t>yêu cầu</w:t>
          </w:r>
          <w:r>
            <w:tab/>
          </w:r>
          <w:r>
            <w:rPr>
              <w:rFonts w:ascii="Carlito" w:hAnsi="Carlito"/>
              <w:b w:val="0"/>
            </w:rPr>
            <w:t>18</w:t>
          </w:r>
          <w:r>
            <w:rPr>
              <w:rFonts w:ascii="Carlito" w:hAnsi="Carlito"/>
              <w:b w:val="0"/>
            </w:rPr>
            <w:fldChar w:fldCharType="end"/>
          </w:r>
        </w:p>
        <w:p>
          <w:pPr>
            <w:pStyle w:val="9"/>
            <w:numPr>
              <w:ilvl w:val="0"/>
              <w:numId w:val="7"/>
            </w:numPr>
            <w:tabs>
              <w:tab w:val="left" w:pos="1612"/>
              <w:tab w:val="left" w:pos="1613"/>
              <w:tab w:val="right" w:leader="dot" w:pos="9781"/>
            </w:tabs>
            <w:spacing w:before="122" w:after="0" w:line="240" w:lineRule="auto"/>
            <w:ind w:left="1612" w:right="0" w:hanging="414"/>
            <w:jc w:val="left"/>
            <w:rPr>
              <w:rFonts w:ascii="Carlito" w:hAnsi="Carlito"/>
              <w:b w:val="0"/>
            </w:rPr>
          </w:pPr>
          <w:r>
            <w:fldChar w:fldCharType="begin"/>
          </w:r>
          <w:r>
            <w:instrText xml:space="preserve"> HYPERLINK \l "_bookmark42" </w:instrText>
          </w:r>
          <w:r>
            <w:fldChar w:fldCharType="separate"/>
          </w:r>
          <w:r>
            <w:t>Sơ đồ usecase và</w:t>
          </w:r>
          <w:r>
            <w:rPr>
              <w:spacing w:val="-3"/>
            </w:rPr>
            <w:t xml:space="preserve"> </w:t>
          </w:r>
          <w:r>
            <w:t>mô tả.</w:t>
          </w:r>
          <w:r>
            <w:tab/>
          </w:r>
          <w:r>
            <w:rPr>
              <w:rFonts w:ascii="Carlito" w:hAnsi="Carlito"/>
              <w:b w:val="0"/>
            </w:rPr>
            <w:t>18</w:t>
          </w:r>
          <w:r>
            <w:rPr>
              <w:rFonts w:ascii="Carlito" w:hAnsi="Carlito"/>
              <w:b w:val="0"/>
            </w:rPr>
            <w:fldChar w:fldCharType="end"/>
          </w:r>
        </w:p>
        <w:p>
          <w:pPr>
            <w:pStyle w:val="15"/>
            <w:tabs>
              <w:tab w:val="right" w:leader="dot" w:pos="9781"/>
            </w:tabs>
            <w:spacing w:before="121"/>
            <w:ind w:left="1893" w:firstLine="0"/>
            <w:rPr>
              <w:rFonts w:ascii="Carlito" w:hAnsi="Carlito"/>
            </w:rPr>
          </w:pPr>
          <w:r>
            <w:fldChar w:fldCharType="begin"/>
          </w:r>
          <w:r>
            <w:instrText xml:space="preserve"> HYPERLINK \l "_bookmark43" </w:instrText>
          </w:r>
          <w:r>
            <w:fldChar w:fldCharType="separate"/>
          </w:r>
          <w:r>
            <w:t>Hình 1. Sơ đồ usecase của</w:t>
          </w:r>
          <w:r>
            <w:rPr>
              <w:spacing w:val="-5"/>
            </w:rPr>
            <w:t xml:space="preserve"> </w:t>
          </w:r>
          <w:r>
            <w:t>hệ thống</w:t>
          </w:r>
          <w:r>
            <w:tab/>
          </w:r>
          <w:r>
            <w:rPr>
              <w:rFonts w:ascii="Carlito" w:hAnsi="Carlito"/>
            </w:rPr>
            <w:t>18</w:t>
          </w:r>
          <w:r>
            <w:rPr>
              <w:rFonts w:ascii="Carlito" w:hAnsi="Carlito"/>
            </w:rPr>
            <w:fldChar w:fldCharType="end"/>
          </w:r>
        </w:p>
        <w:p>
          <w:pPr>
            <w:pStyle w:val="10"/>
            <w:numPr>
              <w:ilvl w:val="0"/>
              <w:numId w:val="7"/>
            </w:numPr>
            <w:tabs>
              <w:tab w:val="left" w:pos="1612"/>
              <w:tab w:val="left" w:pos="1613"/>
              <w:tab w:val="right" w:leader="dot" w:pos="9781"/>
            </w:tabs>
            <w:spacing w:before="120" w:after="0" w:line="240" w:lineRule="auto"/>
            <w:ind w:left="1612" w:right="0" w:hanging="414"/>
            <w:jc w:val="left"/>
            <w:rPr>
              <w:rFonts w:ascii="Carlito" w:hAnsi="Carlito"/>
              <w:b w:val="0"/>
              <w:i w:val="0"/>
              <w:sz w:val="22"/>
            </w:rPr>
          </w:pPr>
          <w:r>
            <w:fldChar w:fldCharType="begin"/>
          </w:r>
          <w:r>
            <w:instrText xml:space="preserve"> HYPERLINK \l "_bookmark44" </w:instrText>
          </w:r>
          <w:r>
            <w:fldChar w:fldCharType="separate"/>
          </w:r>
          <w:r>
            <w:rPr>
              <w:i w:val="0"/>
              <w:sz w:val="22"/>
            </w:rPr>
            <w:t>Mô tả.</w:t>
          </w:r>
          <w:r>
            <w:rPr>
              <w:i w:val="0"/>
              <w:sz w:val="22"/>
            </w:rPr>
            <w:tab/>
          </w:r>
          <w:r>
            <w:rPr>
              <w:rFonts w:ascii="Carlito" w:hAnsi="Carlito"/>
              <w:b w:val="0"/>
              <w:i w:val="0"/>
              <w:sz w:val="22"/>
            </w:rPr>
            <w:t>18</w:t>
          </w:r>
          <w:r>
            <w:rPr>
              <w:rFonts w:ascii="Carlito" w:hAnsi="Carlito"/>
              <w:b w:val="0"/>
              <w:i w:val="0"/>
              <w:sz w:val="22"/>
            </w:rPr>
            <w:fldChar w:fldCharType="end"/>
          </w:r>
        </w:p>
        <w:p>
          <w:pPr>
            <w:pStyle w:val="9"/>
            <w:numPr>
              <w:ilvl w:val="0"/>
              <w:numId w:val="7"/>
            </w:numPr>
            <w:tabs>
              <w:tab w:val="left" w:pos="1612"/>
              <w:tab w:val="left" w:pos="1613"/>
              <w:tab w:val="right" w:leader="dot" w:pos="9781"/>
            </w:tabs>
            <w:spacing w:before="123" w:after="0" w:line="240" w:lineRule="auto"/>
            <w:ind w:left="1612" w:right="0" w:hanging="414"/>
            <w:jc w:val="left"/>
            <w:rPr>
              <w:rFonts w:ascii="Carlito" w:hAnsi="Carlito"/>
              <w:b w:val="0"/>
            </w:rPr>
          </w:pPr>
          <w:r>
            <w:fldChar w:fldCharType="begin"/>
          </w:r>
          <w:r>
            <w:instrText xml:space="preserve"> HYPERLINK \l "_bookmark45" </w:instrText>
          </w:r>
          <w:r>
            <w:fldChar w:fldCharType="separate"/>
          </w:r>
          <w:r>
            <w:t>Các yêu cầu chức</w:t>
          </w:r>
          <w:r>
            <w:rPr>
              <w:spacing w:val="-4"/>
            </w:rPr>
            <w:t xml:space="preserve"> </w:t>
          </w:r>
          <w:r>
            <w:t>năng chính</w:t>
          </w:r>
          <w:r>
            <w:tab/>
          </w:r>
          <w:r>
            <w:rPr>
              <w:rFonts w:ascii="Carlito" w:hAnsi="Carlito"/>
              <w:b w:val="0"/>
            </w:rPr>
            <w:t>20</w:t>
          </w:r>
          <w:r>
            <w:rPr>
              <w:rFonts w:ascii="Carlito" w:hAnsi="Carlito"/>
              <w:b w:val="0"/>
            </w:rPr>
            <w:fldChar w:fldCharType="end"/>
          </w:r>
        </w:p>
        <w:p>
          <w:pPr>
            <w:pStyle w:val="11"/>
            <w:numPr>
              <w:ilvl w:val="1"/>
              <w:numId w:val="7"/>
            </w:numPr>
            <w:tabs>
              <w:tab w:val="left" w:pos="2081"/>
              <w:tab w:val="right" w:leader="dot" w:pos="9781"/>
            </w:tabs>
            <w:spacing w:before="120" w:after="0" w:line="240" w:lineRule="auto"/>
            <w:ind w:left="2080" w:right="0" w:hanging="469"/>
            <w:jc w:val="left"/>
            <w:rPr>
              <w:rFonts w:ascii="Carlito" w:hAnsi="Carlito"/>
              <w:b w:val="0"/>
            </w:rPr>
          </w:pPr>
          <w:r>
            <w:fldChar w:fldCharType="begin"/>
          </w:r>
          <w:r>
            <w:instrText xml:space="preserve"> HYPERLINK \l "_bookmark46" </w:instrText>
          </w:r>
          <w:r>
            <w:fldChar w:fldCharType="separate"/>
          </w:r>
          <w:r>
            <w:t>Chức năng đăng ký</w:t>
          </w:r>
          <w:r>
            <w:rPr>
              <w:spacing w:val="-4"/>
            </w:rPr>
            <w:t xml:space="preserve"> </w:t>
          </w:r>
          <w:r>
            <w:t>tài</w:t>
          </w:r>
          <w:r>
            <w:rPr>
              <w:spacing w:val="-2"/>
            </w:rPr>
            <w:t xml:space="preserve"> </w:t>
          </w:r>
          <w:r>
            <w:t>khoản</w:t>
          </w:r>
          <w:r>
            <w:tab/>
          </w:r>
          <w:r>
            <w:rPr>
              <w:rFonts w:ascii="Carlito" w:hAnsi="Carlito"/>
              <w:b w:val="0"/>
            </w:rPr>
            <w:t>20</w:t>
          </w:r>
          <w:r>
            <w:rPr>
              <w:rFonts w:ascii="Carlito" w:hAnsi="Carlito"/>
              <w:b w:val="0"/>
            </w:rPr>
            <w:fldChar w:fldCharType="end"/>
          </w:r>
        </w:p>
        <w:p>
          <w:pPr>
            <w:pStyle w:val="15"/>
            <w:numPr>
              <w:ilvl w:val="2"/>
              <w:numId w:val="7"/>
            </w:numPr>
            <w:tabs>
              <w:tab w:val="left" w:pos="2520"/>
              <w:tab w:val="right" w:leader="dot" w:pos="9781"/>
            </w:tabs>
            <w:spacing w:before="123" w:after="0" w:line="240" w:lineRule="auto"/>
            <w:ind w:left="2519" w:right="0" w:hanging="627"/>
            <w:jc w:val="left"/>
            <w:rPr>
              <w:rFonts w:ascii="Carlito" w:hAnsi="Carlito"/>
            </w:rPr>
          </w:pPr>
          <w:r>
            <w:fldChar w:fldCharType="begin"/>
          </w:r>
          <w:r>
            <w:instrText xml:space="preserve"> HYPERLINK \l "_bookmark47" </w:instrText>
          </w:r>
          <w:r>
            <w:fldChar w:fldCharType="separate"/>
          </w:r>
          <w:r>
            <w:t>Sơ đồ</w:t>
          </w:r>
          <w:r>
            <w:tab/>
          </w:r>
          <w:r>
            <w:rPr>
              <w:rFonts w:ascii="Carlito" w:hAnsi="Carlito"/>
            </w:rPr>
            <w:t>20</w:t>
          </w:r>
          <w:r>
            <w:rPr>
              <w:rFonts w:ascii="Carlito" w:hAnsi="Carlito"/>
            </w:rPr>
            <w:fldChar w:fldCharType="end"/>
          </w:r>
        </w:p>
        <w:p>
          <w:pPr>
            <w:pStyle w:val="15"/>
            <w:tabs>
              <w:tab w:val="right" w:leader="dot" w:pos="9781"/>
            </w:tabs>
            <w:ind w:left="1859" w:firstLine="0"/>
            <w:rPr>
              <w:rFonts w:ascii="Carlito" w:hAnsi="Carlito"/>
            </w:rPr>
          </w:pPr>
          <w:r>
            <w:fldChar w:fldCharType="begin"/>
          </w:r>
          <w:r>
            <w:instrText xml:space="preserve"> HYPERLINK \l "_bookmark48" </w:instrText>
          </w:r>
          <w:r>
            <w:fldChar w:fldCharType="separate"/>
          </w:r>
          <w:r>
            <w:t>Hình 2. Sơ đồ chức năng</w:t>
          </w:r>
          <w:r>
            <w:rPr>
              <w:spacing w:val="-3"/>
            </w:rPr>
            <w:t xml:space="preserve"> </w:t>
          </w:r>
          <w:r>
            <w:t>đăng</w:t>
          </w:r>
          <w:r>
            <w:rPr>
              <w:spacing w:val="-3"/>
            </w:rPr>
            <w:t xml:space="preserve"> </w:t>
          </w:r>
          <w:r>
            <w:t>ký</w:t>
          </w:r>
          <w:r>
            <w:tab/>
          </w:r>
          <w:r>
            <w:rPr>
              <w:rFonts w:ascii="Carlito" w:hAnsi="Carlito"/>
            </w:rPr>
            <w:t>20</w:t>
          </w:r>
          <w:r>
            <w:rPr>
              <w:rFonts w:ascii="Carlito" w:hAnsi="Carlito"/>
            </w:rPr>
            <w:fldChar w:fldCharType="end"/>
          </w:r>
        </w:p>
        <w:p>
          <w:pPr>
            <w:pStyle w:val="15"/>
            <w:numPr>
              <w:ilvl w:val="2"/>
              <w:numId w:val="7"/>
            </w:numPr>
            <w:tabs>
              <w:tab w:val="left" w:pos="2520"/>
              <w:tab w:val="right" w:leader="dot" w:pos="9781"/>
            </w:tabs>
            <w:spacing w:before="123" w:after="0" w:line="240" w:lineRule="auto"/>
            <w:ind w:left="2519" w:right="0" w:hanging="627"/>
            <w:jc w:val="left"/>
            <w:rPr>
              <w:rFonts w:ascii="Carlito" w:hAnsi="Carlito"/>
            </w:rPr>
          </w:pPr>
          <w:r>
            <w:fldChar w:fldCharType="begin"/>
          </w:r>
          <w:r>
            <w:instrText xml:space="preserve"> HYPERLINK \l "_bookmark49" </w:instrText>
          </w:r>
          <w:r>
            <w:fldChar w:fldCharType="separate"/>
          </w:r>
          <w:r>
            <w:t>Mô tả</w:t>
          </w:r>
          <w:r>
            <w:tab/>
          </w:r>
          <w:r>
            <w:rPr>
              <w:rFonts w:ascii="Carlito" w:hAnsi="Carlito"/>
            </w:rPr>
            <w:t>20</w:t>
          </w:r>
          <w:r>
            <w:rPr>
              <w:rFonts w:ascii="Carlito" w:hAnsi="Carlito"/>
            </w:rPr>
            <w:fldChar w:fldCharType="end"/>
          </w:r>
        </w:p>
        <w:p>
          <w:pPr>
            <w:pStyle w:val="11"/>
            <w:numPr>
              <w:ilvl w:val="1"/>
              <w:numId w:val="7"/>
            </w:numPr>
            <w:tabs>
              <w:tab w:val="left" w:pos="2081"/>
              <w:tab w:val="right" w:leader="dot" w:pos="9781"/>
            </w:tabs>
            <w:spacing w:before="120" w:after="0" w:line="240" w:lineRule="auto"/>
            <w:ind w:left="2080" w:right="0" w:hanging="469"/>
            <w:jc w:val="left"/>
            <w:rPr>
              <w:rFonts w:ascii="Carlito" w:hAnsi="Carlito"/>
              <w:b w:val="0"/>
            </w:rPr>
          </w:pPr>
          <w:r>
            <w:fldChar w:fldCharType="begin"/>
          </w:r>
          <w:r>
            <w:instrText xml:space="preserve"> HYPERLINK \l "_bookmark50" </w:instrText>
          </w:r>
          <w:r>
            <w:fldChar w:fldCharType="separate"/>
          </w:r>
          <w:r>
            <w:t>Chức năng</w:t>
          </w:r>
          <w:r>
            <w:rPr>
              <w:spacing w:val="-1"/>
            </w:rPr>
            <w:t xml:space="preserve"> </w:t>
          </w:r>
          <w:r>
            <w:t>đăng nhập.</w:t>
          </w:r>
          <w:r>
            <w:tab/>
          </w:r>
          <w:r>
            <w:rPr>
              <w:rFonts w:ascii="Carlito" w:hAnsi="Carlito"/>
              <w:b w:val="0"/>
            </w:rPr>
            <w:t>21</w:t>
          </w:r>
          <w:r>
            <w:rPr>
              <w:rFonts w:ascii="Carlito" w:hAnsi="Carlito"/>
              <w:b w:val="0"/>
            </w:rPr>
            <w:fldChar w:fldCharType="end"/>
          </w:r>
        </w:p>
        <w:p>
          <w:pPr>
            <w:pStyle w:val="15"/>
            <w:numPr>
              <w:ilvl w:val="2"/>
              <w:numId w:val="7"/>
            </w:numPr>
            <w:tabs>
              <w:tab w:val="left" w:pos="2520"/>
              <w:tab w:val="right" w:leader="dot" w:pos="9781"/>
            </w:tabs>
            <w:spacing w:before="120" w:after="0" w:line="240" w:lineRule="auto"/>
            <w:ind w:left="2519" w:right="0" w:hanging="627"/>
            <w:jc w:val="left"/>
            <w:rPr>
              <w:rFonts w:ascii="Carlito" w:hAnsi="Carlito"/>
            </w:rPr>
          </w:pPr>
          <w:r>
            <w:fldChar w:fldCharType="begin"/>
          </w:r>
          <w:r>
            <w:instrText xml:space="preserve"> HYPERLINK \l "_bookmark51" </w:instrText>
          </w:r>
          <w:r>
            <w:fldChar w:fldCharType="separate"/>
          </w:r>
          <w:r>
            <w:t>Sơ đồ</w:t>
          </w:r>
          <w:r>
            <w:tab/>
          </w:r>
          <w:r>
            <w:rPr>
              <w:rFonts w:ascii="Carlito" w:hAnsi="Carlito"/>
            </w:rPr>
            <w:t>21</w:t>
          </w:r>
          <w:r>
            <w:rPr>
              <w:rFonts w:ascii="Carlito" w:hAnsi="Carlito"/>
            </w:rPr>
            <w:fldChar w:fldCharType="end"/>
          </w:r>
        </w:p>
        <w:p>
          <w:pPr>
            <w:pStyle w:val="15"/>
            <w:tabs>
              <w:tab w:val="right" w:leader="dot" w:pos="9781"/>
            </w:tabs>
            <w:spacing w:before="123"/>
            <w:ind w:left="1859" w:firstLine="0"/>
            <w:rPr>
              <w:rFonts w:ascii="Carlito" w:hAnsi="Carlito"/>
            </w:rPr>
          </w:pPr>
          <w:r>
            <w:fldChar w:fldCharType="begin"/>
          </w:r>
          <w:r>
            <w:instrText xml:space="preserve"> HYPERLINK \l "_bookmark52" </w:instrText>
          </w:r>
          <w:r>
            <w:fldChar w:fldCharType="separate"/>
          </w:r>
          <w:r>
            <w:t>Hình 3. Sơ đồ chức năng</w:t>
          </w:r>
          <w:r>
            <w:rPr>
              <w:spacing w:val="-3"/>
            </w:rPr>
            <w:t xml:space="preserve"> </w:t>
          </w:r>
          <w:r>
            <w:t>đăng</w:t>
          </w:r>
          <w:r>
            <w:rPr>
              <w:spacing w:val="-3"/>
            </w:rPr>
            <w:t xml:space="preserve"> </w:t>
          </w:r>
          <w:r>
            <w:t>nhập</w:t>
          </w:r>
          <w:r>
            <w:tab/>
          </w:r>
          <w:r>
            <w:rPr>
              <w:rFonts w:ascii="Carlito" w:hAnsi="Carlito"/>
            </w:rPr>
            <w:t>21</w:t>
          </w:r>
          <w:r>
            <w:rPr>
              <w:rFonts w:ascii="Carlito" w:hAnsi="Carlito"/>
            </w:rPr>
            <w:fldChar w:fldCharType="end"/>
          </w:r>
        </w:p>
        <w:p>
          <w:pPr>
            <w:pStyle w:val="15"/>
            <w:numPr>
              <w:ilvl w:val="2"/>
              <w:numId w:val="7"/>
            </w:numPr>
            <w:tabs>
              <w:tab w:val="left" w:pos="2520"/>
              <w:tab w:val="right" w:leader="dot" w:pos="9781"/>
            </w:tabs>
            <w:spacing w:before="120" w:after="0" w:line="240" w:lineRule="auto"/>
            <w:ind w:left="2519" w:right="0" w:hanging="627"/>
            <w:jc w:val="left"/>
            <w:rPr>
              <w:rFonts w:ascii="Carlito" w:hAnsi="Carlito"/>
            </w:rPr>
          </w:pPr>
          <w:r>
            <w:fldChar w:fldCharType="begin"/>
          </w:r>
          <w:r>
            <w:instrText xml:space="preserve"> HYPERLINK \l "_bookmark53" </w:instrText>
          </w:r>
          <w:r>
            <w:fldChar w:fldCharType="separate"/>
          </w:r>
          <w:r>
            <w:t>Mô tả</w:t>
          </w:r>
          <w:r>
            <w:tab/>
          </w:r>
          <w:r>
            <w:rPr>
              <w:rFonts w:ascii="Carlito" w:hAnsi="Carlito"/>
            </w:rPr>
            <w:t>21</w:t>
          </w:r>
          <w:r>
            <w:rPr>
              <w:rFonts w:ascii="Carlito" w:hAnsi="Carlito"/>
            </w:rPr>
            <w:fldChar w:fldCharType="end"/>
          </w:r>
        </w:p>
        <w:p>
          <w:pPr>
            <w:pStyle w:val="11"/>
            <w:numPr>
              <w:ilvl w:val="1"/>
              <w:numId w:val="7"/>
            </w:numPr>
            <w:tabs>
              <w:tab w:val="left" w:pos="2081"/>
              <w:tab w:val="right" w:leader="dot" w:pos="9781"/>
            </w:tabs>
            <w:spacing w:before="123" w:after="0" w:line="240" w:lineRule="auto"/>
            <w:ind w:left="2080" w:right="0" w:hanging="469"/>
            <w:jc w:val="left"/>
            <w:rPr>
              <w:rFonts w:ascii="Carlito" w:hAnsi="Carlito"/>
              <w:b w:val="0"/>
            </w:rPr>
          </w:pPr>
          <w:r>
            <w:fldChar w:fldCharType="begin"/>
          </w:r>
          <w:r>
            <w:instrText xml:space="preserve"> HYPERLINK \l "_bookmark54" </w:instrText>
          </w:r>
          <w:r>
            <w:fldChar w:fldCharType="separate"/>
          </w:r>
          <w:r>
            <w:t>Chức năng tìm kiếm</w:t>
          </w:r>
          <w:r>
            <w:rPr>
              <w:spacing w:val="-1"/>
            </w:rPr>
            <w:t xml:space="preserve"> </w:t>
          </w:r>
          <w:r>
            <w:t>sản</w:t>
          </w:r>
          <w:r>
            <w:rPr>
              <w:spacing w:val="-5"/>
            </w:rPr>
            <w:t xml:space="preserve"> </w:t>
          </w:r>
          <w:r>
            <w:t>phẩm</w:t>
          </w:r>
          <w:r>
            <w:tab/>
          </w:r>
          <w:r>
            <w:rPr>
              <w:rFonts w:ascii="Carlito" w:hAnsi="Carlito"/>
              <w:b w:val="0"/>
            </w:rPr>
            <w:t>22</w:t>
          </w:r>
          <w:r>
            <w:rPr>
              <w:rFonts w:ascii="Carlito" w:hAnsi="Carlito"/>
              <w:b w:val="0"/>
            </w:rPr>
            <w:fldChar w:fldCharType="end"/>
          </w:r>
        </w:p>
        <w:p>
          <w:pPr>
            <w:pStyle w:val="15"/>
            <w:numPr>
              <w:ilvl w:val="2"/>
              <w:numId w:val="7"/>
            </w:numPr>
            <w:tabs>
              <w:tab w:val="left" w:pos="2520"/>
              <w:tab w:val="right" w:leader="dot" w:pos="9781"/>
            </w:tabs>
            <w:spacing w:before="121" w:after="0" w:line="240" w:lineRule="auto"/>
            <w:ind w:left="2519" w:right="0" w:hanging="627"/>
            <w:jc w:val="left"/>
            <w:rPr>
              <w:rFonts w:ascii="Carlito" w:hAnsi="Carlito"/>
            </w:rPr>
          </w:pPr>
          <w:r>
            <w:fldChar w:fldCharType="begin"/>
          </w:r>
          <w:r>
            <w:instrText xml:space="preserve"> HYPERLINK \l "_bookmark55" </w:instrText>
          </w:r>
          <w:r>
            <w:fldChar w:fldCharType="separate"/>
          </w:r>
          <w:r>
            <w:t>Sơ đồ.</w:t>
          </w:r>
          <w:r>
            <w:tab/>
          </w:r>
          <w:r>
            <w:rPr>
              <w:rFonts w:ascii="Carlito" w:hAnsi="Carlito"/>
            </w:rPr>
            <w:t>22</w:t>
          </w:r>
          <w:r>
            <w:rPr>
              <w:rFonts w:ascii="Carlito" w:hAnsi="Carlito"/>
            </w:rPr>
            <w:fldChar w:fldCharType="end"/>
          </w:r>
        </w:p>
        <w:p>
          <w:pPr>
            <w:pStyle w:val="15"/>
            <w:tabs>
              <w:tab w:val="right" w:leader="dot" w:pos="9781"/>
            </w:tabs>
            <w:spacing w:before="122"/>
            <w:ind w:left="1859" w:firstLine="0"/>
            <w:rPr>
              <w:rFonts w:ascii="Carlito" w:hAnsi="Carlito"/>
            </w:rPr>
          </w:pPr>
          <w:r>
            <w:fldChar w:fldCharType="begin"/>
          </w:r>
          <w:r>
            <w:instrText xml:space="preserve"> HYPERLINK \l "_bookmark56" </w:instrText>
          </w:r>
          <w:r>
            <w:fldChar w:fldCharType="separate"/>
          </w:r>
          <w:r>
            <w:t>Hình 4. Sơ đồ chức năng</w:t>
          </w:r>
          <w:r>
            <w:rPr>
              <w:spacing w:val="-3"/>
            </w:rPr>
            <w:t xml:space="preserve"> </w:t>
          </w:r>
          <w:r>
            <w:t>tìm</w:t>
          </w:r>
          <w:r>
            <w:rPr>
              <w:spacing w:val="-2"/>
            </w:rPr>
            <w:t xml:space="preserve"> </w:t>
          </w:r>
          <w:r>
            <w:t>kiếm</w:t>
          </w:r>
          <w:r>
            <w:tab/>
          </w:r>
          <w:r>
            <w:rPr>
              <w:rFonts w:ascii="Carlito" w:hAnsi="Carlito"/>
            </w:rPr>
            <w:t>22</w:t>
          </w:r>
          <w:r>
            <w:rPr>
              <w:rFonts w:ascii="Carlito" w:hAnsi="Carlito"/>
            </w:rPr>
            <w:fldChar w:fldCharType="end"/>
          </w:r>
        </w:p>
        <w:p>
          <w:pPr>
            <w:pStyle w:val="15"/>
            <w:numPr>
              <w:ilvl w:val="2"/>
              <w:numId w:val="7"/>
            </w:numPr>
            <w:tabs>
              <w:tab w:val="left" w:pos="2520"/>
              <w:tab w:val="right" w:leader="dot" w:pos="9781"/>
            </w:tabs>
            <w:spacing w:before="120" w:after="0" w:line="240" w:lineRule="auto"/>
            <w:ind w:left="2519" w:right="0" w:hanging="627"/>
            <w:jc w:val="left"/>
            <w:rPr>
              <w:rFonts w:ascii="Carlito" w:hAnsi="Carlito"/>
            </w:rPr>
          </w:pPr>
          <w:r>
            <w:fldChar w:fldCharType="begin"/>
          </w:r>
          <w:r>
            <w:instrText xml:space="preserve"> HYPERLINK \l "_bookmark57" </w:instrText>
          </w:r>
          <w:r>
            <w:fldChar w:fldCharType="separate"/>
          </w:r>
          <w:r>
            <w:t>Mô tả.</w:t>
          </w:r>
          <w:r>
            <w:tab/>
          </w:r>
          <w:r>
            <w:rPr>
              <w:rFonts w:ascii="Carlito" w:hAnsi="Carlito"/>
            </w:rPr>
            <w:t>22</w:t>
          </w:r>
          <w:r>
            <w:rPr>
              <w:rFonts w:ascii="Carlito" w:hAnsi="Carlito"/>
            </w:rPr>
            <w:fldChar w:fldCharType="end"/>
          </w:r>
        </w:p>
        <w:p>
          <w:pPr>
            <w:pStyle w:val="11"/>
            <w:numPr>
              <w:ilvl w:val="1"/>
              <w:numId w:val="7"/>
            </w:numPr>
            <w:tabs>
              <w:tab w:val="left" w:pos="2081"/>
              <w:tab w:val="right" w:leader="dot" w:pos="9781"/>
            </w:tabs>
            <w:spacing w:before="121" w:after="0" w:line="240" w:lineRule="auto"/>
            <w:ind w:left="2080" w:right="0" w:hanging="469"/>
            <w:jc w:val="left"/>
            <w:rPr>
              <w:rFonts w:ascii="Carlito" w:hAnsi="Carlito"/>
              <w:b w:val="0"/>
            </w:rPr>
          </w:pPr>
          <w:r>
            <w:fldChar w:fldCharType="begin"/>
          </w:r>
          <w:r>
            <w:instrText xml:space="preserve"> HYPERLINK \l "_bookmark58" </w:instrText>
          </w:r>
          <w:r>
            <w:fldChar w:fldCharType="separate"/>
          </w:r>
          <w:r>
            <w:t>Chức năng thanh</w:t>
          </w:r>
          <w:r>
            <w:rPr>
              <w:spacing w:val="-3"/>
            </w:rPr>
            <w:t xml:space="preserve"> </w:t>
          </w:r>
          <w:r>
            <w:t>toán.</w:t>
          </w:r>
          <w:r>
            <w:tab/>
          </w:r>
          <w:r>
            <w:rPr>
              <w:rFonts w:ascii="Carlito" w:hAnsi="Carlito"/>
              <w:b w:val="0"/>
            </w:rPr>
            <w:t>23</w:t>
          </w:r>
          <w:r>
            <w:rPr>
              <w:rFonts w:ascii="Carlito" w:hAnsi="Carlito"/>
              <w:b w:val="0"/>
            </w:rPr>
            <w:fldChar w:fldCharType="end"/>
          </w:r>
        </w:p>
        <w:p>
          <w:pPr>
            <w:pStyle w:val="15"/>
            <w:numPr>
              <w:ilvl w:val="2"/>
              <w:numId w:val="7"/>
            </w:numPr>
            <w:tabs>
              <w:tab w:val="left" w:pos="2520"/>
              <w:tab w:val="right" w:leader="dot" w:pos="9781"/>
            </w:tabs>
            <w:spacing w:before="122" w:after="0" w:line="240" w:lineRule="auto"/>
            <w:ind w:left="2519" w:right="0" w:hanging="627"/>
            <w:jc w:val="left"/>
            <w:rPr>
              <w:rFonts w:ascii="Carlito" w:hAnsi="Carlito"/>
            </w:rPr>
          </w:pPr>
          <w:r>
            <w:fldChar w:fldCharType="begin"/>
          </w:r>
          <w:r>
            <w:instrText xml:space="preserve"> HYPERLINK \l "_bookmark59" </w:instrText>
          </w:r>
          <w:r>
            <w:fldChar w:fldCharType="separate"/>
          </w:r>
          <w:r>
            <w:t>Sơ đồ.</w:t>
          </w:r>
          <w:r>
            <w:tab/>
          </w:r>
          <w:r>
            <w:rPr>
              <w:rFonts w:ascii="Carlito" w:hAnsi="Carlito"/>
            </w:rPr>
            <w:t>23</w:t>
          </w:r>
          <w:r>
            <w:rPr>
              <w:rFonts w:ascii="Carlito" w:hAnsi="Carlito"/>
            </w:rPr>
            <w:fldChar w:fldCharType="end"/>
          </w:r>
        </w:p>
        <w:p>
          <w:pPr>
            <w:pStyle w:val="15"/>
            <w:tabs>
              <w:tab w:val="right" w:leader="dot" w:pos="9781"/>
            </w:tabs>
            <w:spacing w:before="121"/>
            <w:ind w:left="1859" w:firstLine="0"/>
            <w:rPr>
              <w:rFonts w:ascii="Carlito" w:hAnsi="Carlito"/>
            </w:rPr>
          </w:pPr>
          <w:r>
            <w:fldChar w:fldCharType="begin"/>
          </w:r>
          <w:r>
            <w:instrText xml:space="preserve"> HYPERLINK \l "_bookmark60" </w:instrText>
          </w:r>
          <w:r>
            <w:fldChar w:fldCharType="separate"/>
          </w:r>
          <w:r>
            <w:t>Hình 5. Sơ đồ chức năng</w:t>
          </w:r>
          <w:r>
            <w:rPr>
              <w:spacing w:val="-3"/>
            </w:rPr>
            <w:t xml:space="preserve"> </w:t>
          </w:r>
          <w:r>
            <w:t>thanh toán.</w:t>
          </w:r>
          <w:r>
            <w:tab/>
          </w:r>
          <w:r>
            <w:rPr>
              <w:rFonts w:ascii="Carlito" w:hAnsi="Carlito"/>
            </w:rPr>
            <w:t>23</w:t>
          </w:r>
          <w:r>
            <w:rPr>
              <w:rFonts w:ascii="Carlito" w:hAnsi="Carlito"/>
            </w:rPr>
            <w:fldChar w:fldCharType="end"/>
          </w:r>
        </w:p>
        <w:p>
          <w:pPr>
            <w:pStyle w:val="15"/>
            <w:numPr>
              <w:ilvl w:val="2"/>
              <w:numId w:val="7"/>
            </w:numPr>
            <w:tabs>
              <w:tab w:val="left" w:pos="2520"/>
              <w:tab w:val="right" w:leader="dot" w:pos="9781"/>
            </w:tabs>
            <w:spacing w:before="122" w:after="0" w:line="240" w:lineRule="auto"/>
            <w:ind w:left="2519" w:right="0" w:hanging="627"/>
            <w:jc w:val="left"/>
            <w:rPr>
              <w:rFonts w:ascii="Carlito" w:hAnsi="Carlito"/>
            </w:rPr>
          </w:pPr>
          <w:r>
            <w:fldChar w:fldCharType="begin"/>
          </w:r>
          <w:r>
            <w:instrText xml:space="preserve"> HYPERLINK \l "_bookmark61" </w:instrText>
          </w:r>
          <w:r>
            <w:fldChar w:fldCharType="separate"/>
          </w:r>
          <w:r>
            <w:t>Mô tả.</w:t>
          </w:r>
          <w:r>
            <w:tab/>
          </w:r>
          <w:r>
            <w:rPr>
              <w:rFonts w:ascii="Carlito" w:hAnsi="Carlito"/>
            </w:rPr>
            <w:t>23</w:t>
          </w:r>
          <w:r>
            <w:rPr>
              <w:rFonts w:ascii="Carlito" w:hAnsi="Carlito"/>
            </w:rPr>
            <w:fldChar w:fldCharType="end"/>
          </w:r>
        </w:p>
        <w:p>
          <w:pPr>
            <w:pStyle w:val="9"/>
            <w:numPr>
              <w:ilvl w:val="0"/>
              <w:numId w:val="7"/>
            </w:numPr>
            <w:tabs>
              <w:tab w:val="left" w:pos="1612"/>
              <w:tab w:val="left" w:pos="1613"/>
              <w:tab w:val="right" w:leader="dot" w:pos="9781"/>
            </w:tabs>
            <w:spacing w:before="120" w:after="0" w:line="240" w:lineRule="auto"/>
            <w:ind w:left="1612" w:right="0" w:hanging="414"/>
            <w:jc w:val="left"/>
            <w:rPr>
              <w:rFonts w:ascii="Carlito" w:hAnsi="Carlito"/>
              <w:b w:val="0"/>
            </w:rPr>
          </w:pPr>
          <w:r>
            <w:fldChar w:fldCharType="begin"/>
          </w:r>
          <w:r>
            <w:instrText xml:space="preserve"> HYPERLINK \l "_bookmark62" </w:instrText>
          </w:r>
          <w:r>
            <w:fldChar w:fldCharType="separate"/>
          </w:r>
          <w:r>
            <w:t>Các yêu cầu phi</w:t>
          </w:r>
          <w:r>
            <w:rPr>
              <w:spacing w:val="-3"/>
            </w:rPr>
            <w:t xml:space="preserve"> </w:t>
          </w:r>
          <w:r>
            <w:t>chức năng.</w:t>
          </w:r>
          <w:r>
            <w:tab/>
          </w:r>
          <w:r>
            <w:rPr>
              <w:rFonts w:ascii="Carlito" w:hAnsi="Carlito"/>
              <w:b w:val="0"/>
            </w:rPr>
            <w:t>24</w:t>
          </w:r>
          <w:r>
            <w:rPr>
              <w:rFonts w:ascii="Carlito" w:hAnsi="Carlito"/>
              <w:b w:val="0"/>
            </w:rPr>
            <w:fldChar w:fldCharType="end"/>
          </w:r>
        </w:p>
        <w:p>
          <w:pPr>
            <w:pStyle w:val="11"/>
            <w:numPr>
              <w:ilvl w:val="1"/>
              <w:numId w:val="7"/>
            </w:numPr>
            <w:tabs>
              <w:tab w:val="left" w:pos="2081"/>
              <w:tab w:val="right" w:leader="dot" w:pos="9781"/>
            </w:tabs>
            <w:spacing w:before="124" w:after="0" w:line="240" w:lineRule="auto"/>
            <w:ind w:left="2080" w:right="0" w:hanging="469"/>
            <w:jc w:val="left"/>
            <w:rPr>
              <w:rFonts w:ascii="Carlito" w:hAnsi="Carlito"/>
              <w:b w:val="0"/>
            </w:rPr>
          </w:pPr>
          <w:r>
            <w:fldChar w:fldCharType="begin"/>
          </w:r>
          <w:r>
            <w:instrText xml:space="preserve"> HYPERLINK \l "_bookmark63" </w:instrText>
          </w:r>
          <w:r>
            <w:fldChar w:fldCharType="separate"/>
          </w:r>
          <w:r>
            <w:t>Yêu cầu</w:t>
          </w:r>
          <w:r>
            <w:rPr>
              <w:spacing w:val="-3"/>
            </w:rPr>
            <w:t xml:space="preserve"> </w:t>
          </w:r>
          <w:r>
            <w:t>thực thi</w:t>
          </w:r>
          <w:r>
            <w:tab/>
          </w:r>
          <w:r>
            <w:rPr>
              <w:rFonts w:ascii="Carlito" w:hAnsi="Carlito"/>
              <w:b w:val="0"/>
            </w:rPr>
            <w:t>24</w:t>
          </w:r>
          <w:r>
            <w:rPr>
              <w:rFonts w:ascii="Carlito" w:hAnsi="Carlito"/>
              <w:b w:val="0"/>
            </w:rPr>
            <w:fldChar w:fldCharType="end"/>
          </w:r>
        </w:p>
        <w:p>
          <w:pPr>
            <w:pStyle w:val="11"/>
            <w:numPr>
              <w:ilvl w:val="1"/>
              <w:numId w:val="7"/>
            </w:numPr>
            <w:tabs>
              <w:tab w:val="left" w:pos="2081"/>
              <w:tab w:val="right" w:leader="dot" w:pos="9781"/>
            </w:tabs>
            <w:spacing w:before="120" w:after="0" w:line="240" w:lineRule="auto"/>
            <w:ind w:left="2080" w:right="0" w:hanging="469"/>
            <w:jc w:val="left"/>
            <w:rPr>
              <w:rFonts w:ascii="Carlito" w:hAnsi="Carlito"/>
              <w:b w:val="0"/>
            </w:rPr>
          </w:pPr>
          <w:r>
            <w:fldChar w:fldCharType="begin"/>
          </w:r>
          <w:r>
            <w:instrText xml:space="preserve"> HYPERLINK \l "_bookmark64" </w:instrText>
          </w:r>
          <w:r>
            <w:fldChar w:fldCharType="separate"/>
          </w:r>
          <w:r>
            <w:t>Yêu cầu</w:t>
          </w:r>
          <w:r>
            <w:rPr>
              <w:spacing w:val="-3"/>
            </w:rPr>
            <w:t xml:space="preserve"> </w:t>
          </w:r>
          <w:r>
            <w:t>bảo</w:t>
          </w:r>
          <w:r>
            <w:rPr>
              <w:spacing w:val="-3"/>
            </w:rPr>
            <w:t xml:space="preserve"> </w:t>
          </w:r>
          <w:r>
            <w:t>mật</w:t>
          </w:r>
          <w:r>
            <w:tab/>
          </w:r>
          <w:r>
            <w:rPr>
              <w:rFonts w:ascii="Carlito" w:hAnsi="Carlito"/>
              <w:b w:val="0"/>
            </w:rPr>
            <w:t>24</w:t>
          </w:r>
          <w:r>
            <w:rPr>
              <w:rFonts w:ascii="Carlito" w:hAnsi="Carlito"/>
              <w:b w:val="0"/>
            </w:rPr>
            <w:fldChar w:fldCharType="end"/>
          </w:r>
        </w:p>
        <w:p>
          <w:pPr>
            <w:pStyle w:val="11"/>
            <w:numPr>
              <w:ilvl w:val="1"/>
              <w:numId w:val="7"/>
            </w:numPr>
            <w:tabs>
              <w:tab w:val="left" w:pos="2081"/>
              <w:tab w:val="right" w:leader="dot" w:pos="9781"/>
            </w:tabs>
            <w:spacing w:before="120" w:after="0" w:line="240" w:lineRule="auto"/>
            <w:ind w:left="2080" w:right="0" w:hanging="469"/>
            <w:jc w:val="left"/>
            <w:rPr>
              <w:rFonts w:ascii="Carlito" w:hAnsi="Carlito"/>
              <w:b w:val="0"/>
            </w:rPr>
          </w:pPr>
          <w:r>
            <w:fldChar w:fldCharType="begin"/>
          </w:r>
          <w:r>
            <w:instrText xml:space="preserve"> HYPERLINK \l "_bookmark65" </w:instrText>
          </w:r>
          <w:r>
            <w:fldChar w:fldCharType="separate"/>
          </w:r>
          <w:r>
            <w:t>Chất</w:t>
          </w:r>
          <w:r>
            <w:rPr>
              <w:spacing w:val="-1"/>
            </w:rPr>
            <w:t xml:space="preserve"> </w:t>
          </w:r>
          <w:r>
            <w:t>lượng</w:t>
          </w:r>
          <w:r>
            <w:tab/>
          </w:r>
          <w:r>
            <w:rPr>
              <w:rFonts w:ascii="Carlito" w:hAnsi="Carlito"/>
              <w:b w:val="0"/>
            </w:rPr>
            <w:t>24</w:t>
          </w:r>
          <w:r>
            <w:rPr>
              <w:rFonts w:ascii="Carlito" w:hAnsi="Carlito"/>
              <w:b w:val="0"/>
            </w:rPr>
            <w:fldChar w:fldCharType="end"/>
          </w:r>
        </w:p>
        <w:p>
          <w:pPr>
            <w:pStyle w:val="8"/>
            <w:tabs>
              <w:tab w:val="right" w:leader="dot" w:pos="9781"/>
            </w:tabs>
            <w:spacing w:before="123"/>
            <w:ind w:left="981" w:firstLine="0"/>
            <w:rPr>
              <w:rFonts w:ascii="Carlito" w:hAnsi="Carlito"/>
              <w:b w:val="0"/>
            </w:rPr>
          </w:pPr>
          <w:r>
            <w:fldChar w:fldCharType="begin"/>
          </w:r>
          <w:r>
            <w:instrText xml:space="preserve"> HYPERLINK \l "_bookmark66" </w:instrText>
          </w:r>
          <w:r>
            <w:fldChar w:fldCharType="separate"/>
          </w:r>
          <w:r>
            <w:t>Chương 3: Thiết kế, cài đặt, giao diện</w:t>
          </w:r>
          <w:r>
            <w:rPr>
              <w:spacing w:val="1"/>
            </w:rPr>
            <w:t xml:space="preserve"> </w:t>
          </w:r>
          <w:r>
            <w:t>trang</w:t>
          </w:r>
          <w:r>
            <w:rPr>
              <w:spacing w:val="-3"/>
            </w:rPr>
            <w:t xml:space="preserve"> </w:t>
          </w:r>
          <w:r>
            <w:t>web.</w:t>
          </w:r>
          <w:r>
            <w:tab/>
          </w:r>
          <w:r>
            <w:rPr>
              <w:rFonts w:ascii="Carlito" w:hAnsi="Carlito"/>
              <w:b w:val="0"/>
            </w:rPr>
            <w:t>25</w:t>
          </w:r>
          <w:r>
            <w:rPr>
              <w:rFonts w:ascii="Carlito" w:hAnsi="Carlito"/>
              <w:b w:val="0"/>
            </w:rPr>
            <w:fldChar w:fldCharType="end"/>
          </w:r>
        </w:p>
        <w:p>
          <w:pPr>
            <w:pStyle w:val="9"/>
            <w:numPr>
              <w:ilvl w:val="0"/>
              <w:numId w:val="8"/>
            </w:numPr>
            <w:tabs>
              <w:tab w:val="left" w:pos="1612"/>
              <w:tab w:val="left" w:pos="1613"/>
              <w:tab w:val="right" w:leader="dot" w:pos="9781"/>
            </w:tabs>
            <w:spacing w:before="120" w:after="0" w:line="240" w:lineRule="auto"/>
            <w:ind w:left="1612" w:right="0" w:hanging="414"/>
            <w:jc w:val="left"/>
            <w:rPr>
              <w:rFonts w:ascii="Carlito" w:hAnsi="Carlito"/>
              <w:b w:val="0"/>
            </w:rPr>
          </w:pPr>
          <w:r>
            <w:fldChar w:fldCharType="begin"/>
          </w:r>
          <w:r>
            <w:instrText xml:space="preserve"> HYPERLINK \l "_bookmark67" </w:instrText>
          </w:r>
          <w:r>
            <w:fldChar w:fldCharType="separate"/>
          </w:r>
          <w:r>
            <w:t>Thiết kế mô hình</w:t>
          </w:r>
          <w:r>
            <w:rPr>
              <w:spacing w:val="-4"/>
            </w:rPr>
            <w:t xml:space="preserve"> </w:t>
          </w:r>
          <w:r>
            <w:t>dữ</w:t>
          </w:r>
          <w:r>
            <w:rPr>
              <w:spacing w:val="-4"/>
            </w:rPr>
            <w:t xml:space="preserve"> </w:t>
          </w:r>
          <w:r>
            <w:t>liệu</w:t>
          </w:r>
          <w:r>
            <w:tab/>
          </w:r>
          <w:r>
            <w:rPr>
              <w:rFonts w:ascii="Carlito" w:hAnsi="Carlito"/>
              <w:b w:val="0"/>
            </w:rPr>
            <w:t>25</w:t>
          </w:r>
          <w:r>
            <w:rPr>
              <w:rFonts w:ascii="Carlito" w:hAnsi="Carlito"/>
              <w:b w:val="0"/>
            </w:rPr>
            <w:fldChar w:fldCharType="end"/>
          </w:r>
        </w:p>
        <w:p>
          <w:pPr>
            <w:pStyle w:val="15"/>
            <w:tabs>
              <w:tab w:val="right" w:leader="dot" w:pos="9781"/>
            </w:tabs>
            <w:spacing w:before="123"/>
            <w:ind w:left="1893" w:firstLine="0"/>
            <w:rPr>
              <w:rFonts w:ascii="Carlito" w:hAnsi="Carlito"/>
            </w:rPr>
          </w:pPr>
          <w:r>
            <w:fldChar w:fldCharType="begin"/>
          </w:r>
          <w:r>
            <w:instrText xml:space="preserve"> HYPERLINK \l "_bookmark68" </w:instrText>
          </w:r>
          <w:r>
            <w:fldChar w:fldCharType="separate"/>
          </w:r>
          <w:r>
            <w:t>Hình 6. Sơ đồ mô hình dữ</w:t>
          </w:r>
          <w:r>
            <w:rPr>
              <w:spacing w:val="-1"/>
            </w:rPr>
            <w:t xml:space="preserve"> </w:t>
          </w:r>
          <w:r>
            <w:t>liệu CDM.</w:t>
          </w:r>
          <w:r>
            <w:tab/>
          </w:r>
          <w:r>
            <w:rPr>
              <w:rFonts w:ascii="Carlito" w:hAnsi="Carlito"/>
            </w:rPr>
            <w:t>25</w:t>
          </w:r>
          <w:r>
            <w:rPr>
              <w:rFonts w:ascii="Carlito" w:hAnsi="Carlito"/>
            </w:rPr>
            <w:fldChar w:fldCharType="end"/>
          </w:r>
        </w:p>
        <w:p>
          <w:pPr>
            <w:pStyle w:val="9"/>
            <w:numPr>
              <w:ilvl w:val="0"/>
              <w:numId w:val="8"/>
            </w:numPr>
            <w:tabs>
              <w:tab w:val="left" w:pos="1612"/>
              <w:tab w:val="left" w:pos="1613"/>
              <w:tab w:val="right" w:leader="dot" w:pos="9781"/>
            </w:tabs>
            <w:spacing w:before="120" w:after="0" w:line="240" w:lineRule="auto"/>
            <w:ind w:left="1612" w:right="0" w:hanging="414"/>
            <w:jc w:val="left"/>
            <w:rPr>
              <w:rFonts w:ascii="Carlito" w:hAnsi="Carlito"/>
              <w:b w:val="0"/>
            </w:rPr>
          </w:pPr>
          <w:r>
            <w:fldChar w:fldCharType="begin"/>
          </w:r>
          <w:r>
            <w:instrText xml:space="preserve"> HYPERLINK \l "_bookmark69" </w:instrText>
          </w:r>
          <w:r>
            <w:fldChar w:fldCharType="separate"/>
          </w:r>
          <w:r>
            <w:t>Cơ sở</w:t>
          </w:r>
          <w:r>
            <w:rPr>
              <w:spacing w:val="-1"/>
            </w:rPr>
            <w:t xml:space="preserve"> </w:t>
          </w:r>
          <w:r>
            <w:t>dữ liệu.</w:t>
          </w:r>
          <w:r>
            <w:tab/>
          </w:r>
          <w:r>
            <w:rPr>
              <w:rFonts w:ascii="Carlito" w:hAnsi="Carlito"/>
              <w:b w:val="0"/>
            </w:rPr>
            <w:t>25</w:t>
          </w:r>
          <w:r>
            <w:rPr>
              <w:rFonts w:ascii="Carlito" w:hAnsi="Carlito"/>
              <w:b w:val="0"/>
            </w:rPr>
            <w:fldChar w:fldCharType="end"/>
          </w:r>
        </w:p>
        <w:p>
          <w:pPr>
            <w:pStyle w:val="11"/>
            <w:numPr>
              <w:ilvl w:val="1"/>
              <w:numId w:val="8"/>
            </w:numPr>
            <w:tabs>
              <w:tab w:val="left" w:pos="2081"/>
              <w:tab w:val="right" w:leader="dot" w:pos="9781"/>
            </w:tabs>
            <w:spacing w:before="120" w:after="20" w:line="240" w:lineRule="auto"/>
            <w:ind w:left="2080" w:right="0" w:hanging="469"/>
            <w:jc w:val="left"/>
            <w:rPr>
              <w:rFonts w:ascii="Carlito" w:hAnsi="Carlito"/>
              <w:b w:val="0"/>
            </w:rPr>
          </w:pPr>
          <w:r>
            <w:fldChar w:fldCharType="begin"/>
          </w:r>
          <w:r>
            <w:instrText xml:space="preserve"> HYPERLINK \l "_bookmark70" </w:instrText>
          </w:r>
          <w:r>
            <w:fldChar w:fldCharType="separate"/>
          </w:r>
          <w:r>
            <w:t>Các bảng có</w:t>
          </w:r>
          <w:r>
            <w:rPr>
              <w:spacing w:val="-4"/>
            </w:rPr>
            <w:t xml:space="preserve"> </w:t>
          </w:r>
          <w:r>
            <w:t>trong</w:t>
          </w:r>
          <w:r>
            <w:rPr>
              <w:spacing w:val="-3"/>
            </w:rPr>
            <w:t xml:space="preserve"> </w:t>
          </w:r>
          <w:r>
            <w:t>bài.</w:t>
          </w:r>
          <w:r>
            <w:tab/>
          </w:r>
          <w:r>
            <w:rPr>
              <w:rFonts w:ascii="Carlito" w:hAnsi="Carlito"/>
              <w:b w:val="0"/>
            </w:rPr>
            <w:t>25</w:t>
          </w:r>
          <w:r>
            <w:rPr>
              <w:rFonts w:ascii="Carlito" w:hAnsi="Carlito"/>
              <w:b w:val="0"/>
            </w:rPr>
            <w:fldChar w:fldCharType="end"/>
          </w:r>
        </w:p>
        <w:p>
          <w:pPr>
            <w:pStyle w:val="11"/>
            <w:numPr>
              <w:ilvl w:val="1"/>
              <w:numId w:val="8"/>
            </w:numPr>
            <w:tabs>
              <w:tab w:val="left" w:pos="2081"/>
              <w:tab w:val="right" w:leader="dot" w:pos="9781"/>
            </w:tabs>
            <w:spacing w:before="419" w:after="0" w:line="240" w:lineRule="auto"/>
            <w:ind w:left="2080" w:right="0" w:hanging="469"/>
            <w:jc w:val="left"/>
            <w:rPr>
              <w:rFonts w:ascii="Carlito" w:hAnsi="Carlito"/>
              <w:b w:val="0"/>
            </w:rPr>
          </w:pPr>
          <w:r>
            <w:fldChar w:fldCharType="begin"/>
          </w:r>
          <w:r>
            <w:instrText xml:space="preserve"> HYPERLINK \l "_bookmark71" </w:instrText>
          </w:r>
          <w:r>
            <w:fldChar w:fldCharType="separate"/>
          </w:r>
          <w:r>
            <w:t>Chi tiết</w:t>
          </w:r>
          <w:r>
            <w:rPr>
              <w:spacing w:val="-3"/>
            </w:rPr>
            <w:t xml:space="preserve"> </w:t>
          </w:r>
          <w:r>
            <w:t>các bảng</w:t>
          </w:r>
          <w:r>
            <w:tab/>
          </w:r>
          <w:r>
            <w:rPr>
              <w:rFonts w:ascii="Carlito" w:hAnsi="Carlito"/>
              <w:b w:val="0"/>
            </w:rPr>
            <w:t>26</w:t>
          </w:r>
          <w:r>
            <w:rPr>
              <w:rFonts w:ascii="Carlito" w:hAnsi="Carlito"/>
              <w:b w:val="0"/>
            </w:rPr>
            <w:fldChar w:fldCharType="end"/>
          </w:r>
        </w:p>
        <w:p>
          <w:pPr>
            <w:pStyle w:val="15"/>
            <w:numPr>
              <w:ilvl w:val="2"/>
              <w:numId w:val="8"/>
            </w:numPr>
            <w:tabs>
              <w:tab w:val="left" w:pos="2520"/>
              <w:tab w:val="right" w:leader="dot" w:pos="9781"/>
            </w:tabs>
            <w:spacing w:before="121" w:after="0" w:line="240" w:lineRule="auto"/>
            <w:ind w:left="2519" w:right="0" w:hanging="627"/>
            <w:jc w:val="left"/>
            <w:rPr>
              <w:rFonts w:ascii="Carlito" w:hAnsi="Carlito"/>
            </w:rPr>
          </w:pPr>
          <w:r>
            <w:fldChar w:fldCharType="begin"/>
          </w:r>
          <w:r>
            <w:instrText xml:space="preserve"> HYPERLINK \l "_bookmark72" </w:instrText>
          </w:r>
          <w:r>
            <w:fldChar w:fldCharType="separate"/>
          </w:r>
          <w:r>
            <w:t>Bảng danh mục</w:t>
          </w:r>
          <w:r>
            <w:rPr>
              <w:spacing w:val="-2"/>
            </w:rPr>
            <w:t xml:space="preserve"> </w:t>
          </w:r>
          <w:r>
            <w:t>sản phẩm</w:t>
          </w:r>
          <w:r>
            <w:tab/>
          </w:r>
          <w:r>
            <w:rPr>
              <w:rFonts w:ascii="Carlito" w:hAnsi="Carlito"/>
            </w:rPr>
            <w:t>26</w:t>
          </w:r>
          <w:r>
            <w:rPr>
              <w:rFonts w:ascii="Carlito" w:hAnsi="Carlito"/>
            </w:rPr>
            <w:fldChar w:fldCharType="end"/>
          </w:r>
        </w:p>
        <w:p>
          <w:pPr>
            <w:pStyle w:val="15"/>
            <w:numPr>
              <w:ilvl w:val="2"/>
              <w:numId w:val="8"/>
            </w:numPr>
            <w:tabs>
              <w:tab w:val="left" w:pos="2520"/>
              <w:tab w:val="right" w:leader="dot" w:pos="9781"/>
            </w:tabs>
            <w:spacing w:before="122" w:after="0" w:line="240" w:lineRule="auto"/>
            <w:ind w:left="2519" w:right="0" w:hanging="627"/>
            <w:jc w:val="left"/>
            <w:rPr>
              <w:rFonts w:ascii="Carlito" w:hAnsi="Carlito"/>
            </w:rPr>
          </w:pPr>
          <w:r>
            <w:fldChar w:fldCharType="begin"/>
          </w:r>
          <w:r>
            <w:instrText xml:space="preserve"> HYPERLINK \l "_bookmark73" </w:instrText>
          </w:r>
          <w:r>
            <w:fldChar w:fldCharType="separate"/>
          </w:r>
          <w:r>
            <w:t>Bảng</w:t>
          </w:r>
          <w:r>
            <w:rPr>
              <w:spacing w:val="-2"/>
            </w:rPr>
            <w:t xml:space="preserve"> </w:t>
          </w:r>
          <w:r>
            <w:t>đặt</w:t>
          </w:r>
          <w:r>
            <w:rPr>
              <w:spacing w:val="1"/>
            </w:rPr>
            <w:t xml:space="preserve"> </w:t>
          </w:r>
          <w:r>
            <w:t>hàng</w:t>
          </w:r>
          <w:r>
            <w:tab/>
          </w:r>
          <w:r>
            <w:rPr>
              <w:rFonts w:ascii="Carlito" w:hAnsi="Carlito"/>
            </w:rPr>
            <w:t>26</w:t>
          </w:r>
          <w:r>
            <w:rPr>
              <w:rFonts w:ascii="Carlito" w:hAnsi="Carlito"/>
            </w:rPr>
            <w:fldChar w:fldCharType="end"/>
          </w:r>
        </w:p>
        <w:p>
          <w:pPr>
            <w:pStyle w:val="15"/>
            <w:numPr>
              <w:ilvl w:val="2"/>
              <w:numId w:val="8"/>
            </w:numPr>
            <w:tabs>
              <w:tab w:val="left" w:pos="2520"/>
              <w:tab w:val="right" w:leader="dot" w:pos="9781"/>
            </w:tabs>
            <w:spacing w:before="121" w:after="0" w:line="240" w:lineRule="auto"/>
            <w:ind w:left="2519" w:right="0" w:hanging="627"/>
            <w:jc w:val="left"/>
            <w:rPr>
              <w:rFonts w:ascii="Carlito" w:hAnsi="Carlito"/>
            </w:rPr>
          </w:pPr>
          <w:r>
            <w:fldChar w:fldCharType="begin"/>
          </w:r>
          <w:r>
            <w:instrText xml:space="preserve"> HYPERLINK \l "_bookmark74" </w:instrText>
          </w:r>
          <w:r>
            <w:fldChar w:fldCharType="separate"/>
          </w:r>
          <w:r>
            <w:t>Bảng chi tiết đặt</w:t>
          </w:r>
          <w:r>
            <w:rPr>
              <w:spacing w:val="1"/>
            </w:rPr>
            <w:t xml:space="preserve"> </w:t>
          </w:r>
          <w:r>
            <w:t>hàng</w:t>
          </w:r>
          <w:r>
            <w:tab/>
          </w:r>
          <w:r>
            <w:rPr>
              <w:rFonts w:ascii="Carlito" w:hAnsi="Carlito"/>
            </w:rPr>
            <w:t>26</w:t>
          </w:r>
          <w:r>
            <w:rPr>
              <w:rFonts w:ascii="Carlito" w:hAnsi="Carlito"/>
            </w:rPr>
            <w:fldChar w:fldCharType="end"/>
          </w:r>
        </w:p>
        <w:p>
          <w:pPr>
            <w:pStyle w:val="15"/>
            <w:numPr>
              <w:ilvl w:val="2"/>
              <w:numId w:val="8"/>
            </w:numPr>
            <w:tabs>
              <w:tab w:val="left" w:pos="2520"/>
              <w:tab w:val="right" w:leader="dot" w:pos="9781"/>
            </w:tabs>
            <w:spacing w:before="120" w:after="0" w:line="240" w:lineRule="auto"/>
            <w:ind w:left="2519" w:right="0" w:hanging="627"/>
            <w:jc w:val="left"/>
            <w:rPr>
              <w:rFonts w:ascii="Carlito" w:hAnsi="Carlito"/>
            </w:rPr>
          </w:pPr>
          <w:r>
            <w:fldChar w:fldCharType="begin"/>
          </w:r>
          <w:r>
            <w:instrText xml:space="preserve"> HYPERLINK \l "_bookmark75" </w:instrText>
          </w:r>
          <w:r>
            <w:fldChar w:fldCharType="separate"/>
          </w:r>
          <w:r>
            <w:t>Bảng hãng</w:t>
          </w:r>
          <w:r>
            <w:rPr>
              <w:spacing w:val="-5"/>
            </w:rPr>
            <w:t xml:space="preserve"> </w:t>
          </w:r>
          <w:r>
            <w:t>sản xuất.</w:t>
          </w:r>
          <w:r>
            <w:tab/>
          </w:r>
          <w:r>
            <w:rPr>
              <w:rFonts w:ascii="Carlito" w:hAnsi="Carlito"/>
            </w:rPr>
            <w:t>27</w:t>
          </w:r>
          <w:r>
            <w:rPr>
              <w:rFonts w:ascii="Carlito" w:hAnsi="Carlito"/>
            </w:rPr>
            <w:fldChar w:fldCharType="end"/>
          </w:r>
        </w:p>
        <w:p>
          <w:pPr>
            <w:pStyle w:val="15"/>
            <w:numPr>
              <w:ilvl w:val="2"/>
              <w:numId w:val="8"/>
            </w:numPr>
            <w:tabs>
              <w:tab w:val="left" w:pos="2520"/>
              <w:tab w:val="right" w:leader="dot" w:pos="9781"/>
            </w:tabs>
            <w:spacing w:before="122" w:after="0" w:line="240" w:lineRule="auto"/>
            <w:ind w:left="2519" w:right="0" w:hanging="627"/>
            <w:jc w:val="left"/>
            <w:rPr>
              <w:rFonts w:ascii="Carlito" w:hAnsi="Carlito"/>
            </w:rPr>
          </w:pPr>
          <w:r>
            <w:fldChar w:fldCharType="begin"/>
          </w:r>
          <w:r>
            <w:instrText xml:space="preserve"> HYPERLINK \l "_bookmark76" </w:instrText>
          </w:r>
          <w:r>
            <w:fldChar w:fldCharType="separate"/>
          </w:r>
          <w:r>
            <w:t>Bảng</w:t>
          </w:r>
          <w:r>
            <w:rPr>
              <w:spacing w:val="-3"/>
            </w:rPr>
            <w:t xml:space="preserve"> </w:t>
          </w:r>
          <w:r>
            <w:t>khách hàng</w:t>
          </w:r>
          <w:r>
            <w:tab/>
          </w:r>
          <w:r>
            <w:rPr>
              <w:rFonts w:ascii="Carlito" w:hAnsi="Carlito"/>
            </w:rPr>
            <w:t>27</w:t>
          </w:r>
          <w:r>
            <w:rPr>
              <w:rFonts w:ascii="Carlito" w:hAnsi="Carlito"/>
            </w:rPr>
            <w:fldChar w:fldCharType="end"/>
          </w:r>
        </w:p>
        <w:p>
          <w:pPr>
            <w:pStyle w:val="15"/>
            <w:numPr>
              <w:ilvl w:val="2"/>
              <w:numId w:val="8"/>
            </w:numPr>
            <w:tabs>
              <w:tab w:val="left" w:pos="2520"/>
              <w:tab w:val="right" w:leader="dot" w:pos="9781"/>
            </w:tabs>
            <w:spacing w:before="121" w:after="0" w:line="240" w:lineRule="auto"/>
            <w:ind w:left="2519" w:right="0" w:hanging="627"/>
            <w:jc w:val="left"/>
            <w:rPr>
              <w:rFonts w:ascii="Carlito" w:hAnsi="Carlito"/>
            </w:rPr>
          </w:pPr>
          <w:r>
            <w:fldChar w:fldCharType="begin"/>
          </w:r>
          <w:r>
            <w:instrText xml:space="preserve"> HYPERLINK \l "_bookmark77" </w:instrText>
          </w:r>
          <w:r>
            <w:fldChar w:fldCharType="separate"/>
          </w:r>
          <w:r>
            <w:t>Bảng thông tin</w:t>
          </w:r>
          <w:r>
            <w:rPr>
              <w:spacing w:val="-6"/>
            </w:rPr>
            <w:t xml:space="preserve"> </w:t>
          </w:r>
          <w:r>
            <w:t>bài</w:t>
          </w:r>
          <w:r>
            <w:rPr>
              <w:spacing w:val="1"/>
            </w:rPr>
            <w:t xml:space="preserve"> </w:t>
          </w:r>
          <w:r>
            <w:t>viết.</w:t>
          </w:r>
          <w:r>
            <w:tab/>
          </w:r>
          <w:r>
            <w:rPr>
              <w:rFonts w:ascii="Carlito" w:hAnsi="Carlito"/>
            </w:rPr>
            <w:t>27</w:t>
          </w:r>
          <w:r>
            <w:rPr>
              <w:rFonts w:ascii="Carlito" w:hAnsi="Carlito"/>
            </w:rPr>
            <w:fldChar w:fldCharType="end"/>
          </w:r>
        </w:p>
        <w:p>
          <w:pPr>
            <w:pStyle w:val="15"/>
            <w:numPr>
              <w:ilvl w:val="2"/>
              <w:numId w:val="8"/>
            </w:numPr>
            <w:tabs>
              <w:tab w:val="left" w:pos="2520"/>
              <w:tab w:val="right" w:leader="dot" w:pos="9781"/>
            </w:tabs>
            <w:spacing w:before="122" w:after="0" w:line="240" w:lineRule="auto"/>
            <w:ind w:left="2519" w:right="0" w:hanging="627"/>
            <w:jc w:val="left"/>
            <w:rPr>
              <w:rFonts w:ascii="Carlito" w:hAnsi="Carlito"/>
            </w:rPr>
          </w:pPr>
          <w:r>
            <w:fldChar w:fldCharType="begin"/>
          </w:r>
          <w:r>
            <w:instrText xml:space="preserve"> HYPERLINK \l "_bookmark78" </w:instrText>
          </w:r>
          <w:r>
            <w:fldChar w:fldCharType="separate"/>
          </w:r>
          <w:r>
            <w:t>Bảng</w:t>
          </w:r>
          <w:r>
            <w:rPr>
              <w:spacing w:val="-3"/>
            </w:rPr>
            <w:t xml:space="preserve"> </w:t>
          </w:r>
          <w:r>
            <w:t>nhân viên</w:t>
          </w:r>
          <w:r>
            <w:tab/>
          </w:r>
          <w:r>
            <w:rPr>
              <w:rFonts w:ascii="Carlito" w:hAnsi="Carlito"/>
            </w:rPr>
            <w:t>28</w:t>
          </w:r>
          <w:r>
            <w:rPr>
              <w:rFonts w:ascii="Carlito" w:hAnsi="Carlito"/>
            </w:rPr>
            <w:fldChar w:fldCharType="end"/>
          </w:r>
        </w:p>
        <w:p>
          <w:pPr>
            <w:pStyle w:val="15"/>
            <w:numPr>
              <w:ilvl w:val="2"/>
              <w:numId w:val="8"/>
            </w:numPr>
            <w:tabs>
              <w:tab w:val="left" w:pos="2520"/>
              <w:tab w:val="right" w:leader="dot" w:pos="9781"/>
            </w:tabs>
            <w:spacing w:before="121" w:after="0" w:line="240" w:lineRule="auto"/>
            <w:ind w:left="2519" w:right="0" w:hanging="627"/>
            <w:jc w:val="left"/>
            <w:rPr>
              <w:rFonts w:ascii="Carlito" w:hAnsi="Carlito"/>
            </w:rPr>
          </w:pPr>
          <w:r>
            <w:fldChar w:fldCharType="begin"/>
          </w:r>
          <w:r>
            <w:instrText xml:space="preserve"> HYPERLINK \l "_bookmark79" </w:instrText>
          </w:r>
          <w:r>
            <w:fldChar w:fldCharType="separate"/>
          </w:r>
          <w:r>
            <w:t>Bảng</w:t>
          </w:r>
          <w:r>
            <w:rPr>
              <w:spacing w:val="-3"/>
            </w:rPr>
            <w:t xml:space="preserve"> </w:t>
          </w:r>
          <w:r>
            <w:t>sản phẩm</w:t>
          </w:r>
          <w:r>
            <w:tab/>
          </w:r>
          <w:r>
            <w:rPr>
              <w:rFonts w:ascii="Carlito" w:hAnsi="Carlito"/>
            </w:rPr>
            <w:t>28</w:t>
          </w:r>
          <w:r>
            <w:rPr>
              <w:rFonts w:ascii="Carlito" w:hAnsi="Carlito"/>
            </w:rPr>
            <w:fldChar w:fldCharType="end"/>
          </w:r>
        </w:p>
        <w:p>
          <w:pPr>
            <w:pStyle w:val="15"/>
            <w:numPr>
              <w:ilvl w:val="2"/>
              <w:numId w:val="8"/>
            </w:numPr>
            <w:tabs>
              <w:tab w:val="left" w:pos="2520"/>
              <w:tab w:val="right" w:leader="dot" w:pos="9781"/>
            </w:tabs>
            <w:spacing w:before="120" w:after="0" w:line="240" w:lineRule="auto"/>
            <w:ind w:left="2519" w:right="0" w:hanging="627"/>
            <w:jc w:val="left"/>
            <w:rPr>
              <w:rFonts w:ascii="Carlito" w:hAnsi="Carlito"/>
            </w:rPr>
          </w:pPr>
          <w:r>
            <w:fldChar w:fldCharType="begin"/>
          </w:r>
          <w:r>
            <w:instrText xml:space="preserve"> HYPERLINK \l "_bookmark80" </w:instrText>
          </w:r>
          <w:r>
            <w:fldChar w:fldCharType="separate"/>
          </w:r>
          <w:r>
            <w:t>Bảng tình trạng</w:t>
          </w:r>
          <w:r>
            <w:rPr>
              <w:spacing w:val="-9"/>
            </w:rPr>
            <w:t xml:space="preserve"> </w:t>
          </w:r>
          <w:r>
            <w:t>sản phẩm</w:t>
          </w:r>
          <w:r>
            <w:tab/>
          </w:r>
          <w:r>
            <w:rPr>
              <w:rFonts w:ascii="Carlito" w:hAnsi="Carlito"/>
            </w:rPr>
            <w:t>29</w:t>
          </w:r>
          <w:r>
            <w:rPr>
              <w:rFonts w:ascii="Carlito" w:hAnsi="Carlito"/>
            </w:rPr>
            <w:fldChar w:fldCharType="end"/>
          </w:r>
        </w:p>
        <w:p>
          <w:pPr>
            <w:pStyle w:val="15"/>
            <w:numPr>
              <w:ilvl w:val="2"/>
              <w:numId w:val="8"/>
            </w:numPr>
            <w:tabs>
              <w:tab w:val="left" w:pos="2520"/>
              <w:tab w:val="right" w:leader="dot" w:pos="9781"/>
            </w:tabs>
            <w:spacing w:before="123" w:after="0" w:line="240" w:lineRule="auto"/>
            <w:ind w:left="2519" w:right="0" w:hanging="627"/>
            <w:jc w:val="left"/>
            <w:rPr>
              <w:rFonts w:ascii="Carlito" w:hAnsi="Carlito"/>
            </w:rPr>
          </w:pPr>
          <w:r>
            <w:fldChar w:fldCharType="begin"/>
          </w:r>
          <w:r>
            <w:instrText xml:space="preserve"> HYPERLINK \l "_bookmark81" </w:instrText>
          </w:r>
          <w:r>
            <w:fldChar w:fldCharType="separate"/>
          </w:r>
          <w:r>
            <w:t>Bảng danh</w:t>
          </w:r>
          <w:r>
            <w:rPr>
              <w:spacing w:val="-3"/>
            </w:rPr>
            <w:t xml:space="preserve"> </w:t>
          </w:r>
          <w:r>
            <w:t>mục con</w:t>
          </w:r>
          <w:r>
            <w:tab/>
          </w:r>
          <w:r>
            <w:rPr>
              <w:rFonts w:ascii="Carlito" w:hAnsi="Carlito"/>
            </w:rPr>
            <w:t>29</w:t>
          </w:r>
          <w:r>
            <w:rPr>
              <w:rFonts w:ascii="Carlito" w:hAnsi="Carlito"/>
            </w:rPr>
            <w:fldChar w:fldCharType="end"/>
          </w:r>
        </w:p>
        <w:p>
          <w:pPr>
            <w:pStyle w:val="15"/>
            <w:numPr>
              <w:ilvl w:val="2"/>
              <w:numId w:val="8"/>
            </w:numPr>
            <w:tabs>
              <w:tab w:val="left" w:pos="2520"/>
              <w:tab w:val="right" w:leader="dot" w:pos="9781"/>
            </w:tabs>
            <w:spacing w:before="120" w:after="0" w:line="240" w:lineRule="auto"/>
            <w:ind w:left="2519" w:right="0" w:hanging="627"/>
            <w:jc w:val="left"/>
            <w:rPr>
              <w:rFonts w:ascii="Carlito" w:hAnsi="Carlito"/>
            </w:rPr>
          </w:pPr>
          <w:r>
            <w:fldChar w:fldCharType="begin"/>
          </w:r>
          <w:r>
            <w:instrText xml:space="preserve"> HYPERLINK \l "_bookmark82" </w:instrText>
          </w:r>
          <w:r>
            <w:fldChar w:fldCharType="separate"/>
          </w:r>
          <w:r>
            <w:t>Bảng comment</w:t>
          </w:r>
          <w:r>
            <w:rPr>
              <w:spacing w:val="-2"/>
            </w:rPr>
            <w:t xml:space="preserve"> </w:t>
          </w:r>
          <w:r>
            <w:t>(bình</w:t>
          </w:r>
          <w:r>
            <w:rPr>
              <w:spacing w:val="-3"/>
            </w:rPr>
            <w:t xml:space="preserve"> </w:t>
          </w:r>
          <w:r>
            <w:t>luận)</w:t>
          </w:r>
          <w:r>
            <w:tab/>
          </w:r>
          <w:r>
            <w:rPr>
              <w:rFonts w:ascii="Carlito" w:hAnsi="Carlito"/>
            </w:rPr>
            <w:t>29</w:t>
          </w:r>
          <w:r>
            <w:rPr>
              <w:rFonts w:ascii="Carlito" w:hAnsi="Carlito"/>
            </w:rPr>
            <w:fldChar w:fldCharType="end"/>
          </w:r>
        </w:p>
        <w:p>
          <w:pPr>
            <w:pStyle w:val="15"/>
            <w:numPr>
              <w:ilvl w:val="2"/>
              <w:numId w:val="8"/>
            </w:numPr>
            <w:tabs>
              <w:tab w:val="left" w:pos="2520"/>
              <w:tab w:val="right" w:leader="dot" w:pos="9781"/>
            </w:tabs>
            <w:spacing w:before="123" w:after="0" w:line="240" w:lineRule="auto"/>
            <w:ind w:left="2519" w:right="0" w:hanging="627"/>
            <w:jc w:val="left"/>
            <w:rPr>
              <w:rFonts w:ascii="Carlito" w:hAnsi="Carlito"/>
            </w:rPr>
          </w:pPr>
          <w:r>
            <w:fldChar w:fldCharType="begin"/>
          </w:r>
          <w:r>
            <w:instrText xml:space="preserve"> HYPERLINK \l "_bookmark83" </w:instrText>
          </w:r>
          <w:r>
            <w:fldChar w:fldCharType="separate"/>
          </w:r>
          <w:r>
            <w:t>Bảng thông tin kỹ thuật (dành cho sản phẩm</w:t>
          </w:r>
          <w:r>
            <w:rPr>
              <w:spacing w:val="-14"/>
            </w:rPr>
            <w:t xml:space="preserve"> </w:t>
          </w:r>
          <w:r>
            <w:t>công</w:t>
          </w:r>
          <w:r>
            <w:rPr>
              <w:spacing w:val="-2"/>
            </w:rPr>
            <w:t xml:space="preserve"> </w:t>
          </w:r>
          <w:r>
            <w:t>nghệ).</w:t>
          </w:r>
          <w:r>
            <w:tab/>
          </w:r>
          <w:r>
            <w:rPr>
              <w:rFonts w:ascii="Carlito" w:hAnsi="Carlito"/>
            </w:rPr>
            <w:t>29</w:t>
          </w:r>
          <w:r>
            <w:rPr>
              <w:rFonts w:ascii="Carlito" w:hAnsi="Carlito"/>
            </w:rPr>
            <w:fldChar w:fldCharType="end"/>
          </w:r>
        </w:p>
        <w:p>
          <w:pPr>
            <w:pStyle w:val="15"/>
            <w:numPr>
              <w:ilvl w:val="2"/>
              <w:numId w:val="8"/>
            </w:numPr>
            <w:tabs>
              <w:tab w:val="left" w:pos="2520"/>
              <w:tab w:val="right" w:leader="dot" w:pos="9781"/>
            </w:tabs>
            <w:spacing w:before="120" w:after="0" w:line="240" w:lineRule="auto"/>
            <w:ind w:left="2519" w:right="0" w:hanging="627"/>
            <w:jc w:val="left"/>
            <w:rPr>
              <w:rFonts w:ascii="Carlito" w:hAnsi="Carlito"/>
            </w:rPr>
          </w:pPr>
          <w:r>
            <w:fldChar w:fldCharType="begin"/>
          </w:r>
          <w:r>
            <w:instrText xml:space="preserve"> HYPERLINK \l "_bookmark84" </w:instrText>
          </w:r>
          <w:r>
            <w:fldChar w:fldCharType="separate"/>
          </w:r>
          <w:r>
            <w:t>Bảng hình ảnh sản phẩm (hình ảnh chi tiết sản phẩm</w:t>
          </w:r>
          <w:r>
            <w:rPr>
              <w:spacing w:val="-12"/>
            </w:rPr>
            <w:t xml:space="preserve"> </w:t>
          </w:r>
          <w:r>
            <w:t>(nếu có))</w:t>
          </w:r>
          <w:r>
            <w:tab/>
          </w:r>
          <w:r>
            <w:rPr>
              <w:rFonts w:ascii="Carlito" w:hAnsi="Carlito"/>
            </w:rPr>
            <w:t>30</w:t>
          </w:r>
          <w:r>
            <w:rPr>
              <w:rFonts w:ascii="Carlito" w:hAnsi="Carlito"/>
            </w:rPr>
            <w:fldChar w:fldCharType="end"/>
          </w:r>
        </w:p>
        <w:p>
          <w:pPr>
            <w:pStyle w:val="9"/>
            <w:numPr>
              <w:ilvl w:val="0"/>
              <w:numId w:val="8"/>
            </w:numPr>
            <w:tabs>
              <w:tab w:val="left" w:pos="1612"/>
              <w:tab w:val="left" w:pos="1613"/>
              <w:tab w:val="right" w:leader="dot" w:pos="9781"/>
            </w:tabs>
            <w:spacing w:before="123" w:after="0" w:line="240" w:lineRule="auto"/>
            <w:ind w:left="1612" w:right="0" w:hanging="414"/>
            <w:jc w:val="left"/>
            <w:rPr>
              <w:rFonts w:ascii="Carlito" w:hAnsi="Carlito"/>
              <w:b w:val="0"/>
            </w:rPr>
          </w:pPr>
          <w:r>
            <w:fldChar w:fldCharType="begin"/>
          </w:r>
          <w:r>
            <w:instrText xml:space="preserve"> HYPERLINK \l "_bookmark85" </w:instrText>
          </w:r>
          <w:r>
            <w:fldChar w:fldCharType="separate"/>
          </w:r>
          <w:r>
            <w:t>Giao diện trang</w:t>
          </w:r>
          <w:r>
            <w:rPr>
              <w:spacing w:val="-3"/>
            </w:rPr>
            <w:t xml:space="preserve"> </w:t>
          </w:r>
          <w:r>
            <w:t>web.</w:t>
          </w:r>
          <w:r>
            <w:tab/>
          </w:r>
          <w:r>
            <w:rPr>
              <w:rFonts w:ascii="Carlito" w:hAnsi="Carlito"/>
              <w:b w:val="0"/>
            </w:rPr>
            <w:t>31</w:t>
          </w:r>
          <w:r>
            <w:rPr>
              <w:rFonts w:ascii="Carlito" w:hAnsi="Carlito"/>
              <w:b w:val="0"/>
            </w:rPr>
            <w:fldChar w:fldCharType="end"/>
          </w:r>
        </w:p>
        <w:p>
          <w:pPr>
            <w:pStyle w:val="11"/>
            <w:numPr>
              <w:ilvl w:val="1"/>
              <w:numId w:val="8"/>
            </w:numPr>
            <w:tabs>
              <w:tab w:val="left" w:pos="2081"/>
              <w:tab w:val="right" w:leader="dot" w:pos="9781"/>
            </w:tabs>
            <w:spacing w:before="120" w:after="0" w:line="240" w:lineRule="auto"/>
            <w:ind w:left="2080" w:right="0" w:hanging="469"/>
            <w:jc w:val="left"/>
            <w:rPr>
              <w:rFonts w:ascii="Carlito" w:hAnsi="Carlito"/>
              <w:b w:val="0"/>
            </w:rPr>
          </w:pPr>
          <w:r>
            <w:fldChar w:fldCharType="begin"/>
          </w:r>
          <w:r>
            <w:instrText xml:space="preserve"> HYPERLINK \l "_bookmark86" </w:instrText>
          </w:r>
          <w:r>
            <w:fldChar w:fldCharType="separate"/>
          </w:r>
          <w:r>
            <w:t>Giao diện</w:t>
          </w:r>
          <w:r>
            <w:rPr>
              <w:spacing w:val="-1"/>
            </w:rPr>
            <w:t xml:space="preserve"> </w:t>
          </w:r>
          <w:r>
            <w:t>trang Admin.</w:t>
          </w:r>
          <w:r>
            <w:tab/>
          </w:r>
          <w:r>
            <w:rPr>
              <w:rFonts w:ascii="Carlito" w:hAnsi="Carlito"/>
              <w:b w:val="0"/>
            </w:rPr>
            <w:t>31</w:t>
          </w:r>
          <w:r>
            <w:rPr>
              <w:rFonts w:ascii="Carlito" w:hAnsi="Carlito"/>
              <w:b w:val="0"/>
            </w:rPr>
            <w:fldChar w:fldCharType="end"/>
          </w:r>
        </w:p>
        <w:p>
          <w:pPr>
            <w:pStyle w:val="15"/>
            <w:tabs>
              <w:tab w:val="right" w:leader="dot" w:pos="9781"/>
            </w:tabs>
            <w:ind w:left="1893" w:firstLine="0"/>
            <w:rPr>
              <w:rFonts w:ascii="Carlito" w:hAnsi="Carlito"/>
            </w:rPr>
          </w:pPr>
          <w:r>
            <w:fldChar w:fldCharType="begin"/>
          </w:r>
          <w:r>
            <w:instrText xml:space="preserve"> HYPERLINK \l "_bookmark87" </w:instrText>
          </w:r>
          <w:r>
            <w:fldChar w:fldCharType="separate"/>
          </w:r>
          <w:r>
            <w:t>Hình 7. Giao diện</w:t>
          </w:r>
          <w:r>
            <w:rPr>
              <w:spacing w:val="-4"/>
            </w:rPr>
            <w:t xml:space="preserve"> </w:t>
          </w:r>
          <w:r>
            <w:t>trang</w:t>
          </w:r>
          <w:r>
            <w:rPr>
              <w:spacing w:val="-2"/>
            </w:rPr>
            <w:t xml:space="preserve"> </w:t>
          </w:r>
          <w:r>
            <w:t>Admin.</w:t>
          </w:r>
          <w:r>
            <w:tab/>
          </w:r>
          <w:r>
            <w:rPr>
              <w:rFonts w:ascii="Carlito" w:hAnsi="Carlito"/>
            </w:rPr>
            <w:t>31</w:t>
          </w:r>
          <w:r>
            <w:rPr>
              <w:rFonts w:ascii="Carlito" w:hAnsi="Carlito"/>
            </w:rPr>
            <w:fldChar w:fldCharType="end"/>
          </w:r>
        </w:p>
        <w:p>
          <w:pPr>
            <w:pStyle w:val="11"/>
            <w:numPr>
              <w:ilvl w:val="1"/>
              <w:numId w:val="8"/>
            </w:numPr>
            <w:tabs>
              <w:tab w:val="left" w:pos="2081"/>
              <w:tab w:val="right" w:leader="dot" w:pos="9781"/>
            </w:tabs>
            <w:spacing w:before="123" w:after="0" w:line="240" w:lineRule="auto"/>
            <w:ind w:left="2080" w:right="0" w:hanging="469"/>
            <w:jc w:val="left"/>
            <w:rPr>
              <w:rFonts w:ascii="Carlito" w:hAnsi="Carlito"/>
              <w:b w:val="0"/>
            </w:rPr>
          </w:pPr>
          <w:r>
            <w:fldChar w:fldCharType="begin"/>
          </w:r>
          <w:r>
            <w:instrText xml:space="preserve"> HYPERLINK \l "_bookmark88" </w:instrText>
          </w:r>
          <w:r>
            <w:fldChar w:fldCharType="separate"/>
          </w:r>
          <w:r>
            <w:t>Giao diện</w:t>
          </w:r>
          <w:r>
            <w:rPr>
              <w:spacing w:val="-1"/>
            </w:rPr>
            <w:t xml:space="preserve"> </w:t>
          </w:r>
          <w:r>
            <w:t>đăng nhập.</w:t>
          </w:r>
          <w:r>
            <w:tab/>
          </w:r>
          <w:r>
            <w:rPr>
              <w:rFonts w:ascii="Carlito" w:hAnsi="Carlito"/>
              <w:b w:val="0"/>
            </w:rPr>
            <w:t>31</w:t>
          </w:r>
          <w:r>
            <w:rPr>
              <w:rFonts w:ascii="Carlito" w:hAnsi="Carlito"/>
              <w:b w:val="0"/>
            </w:rPr>
            <w:fldChar w:fldCharType="end"/>
          </w:r>
        </w:p>
        <w:p>
          <w:pPr>
            <w:pStyle w:val="15"/>
            <w:tabs>
              <w:tab w:val="right" w:leader="dot" w:pos="9781"/>
            </w:tabs>
            <w:ind w:left="1893" w:firstLine="0"/>
            <w:rPr>
              <w:rFonts w:ascii="Carlito" w:hAnsi="Carlito"/>
            </w:rPr>
          </w:pPr>
          <w:r>
            <w:fldChar w:fldCharType="begin"/>
          </w:r>
          <w:r>
            <w:instrText xml:space="preserve"> HYPERLINK \l "_bookmark89" </w:instrText>
          </w:r>
          <w:r>
            <w:fldChar w:fldCharType="separate"/>
          </w:r>
          <w:r>
            <w:t>Hình 8. Giao diện</w:t>
          </w:r>
          <w:r>
            <w:rPr>
              <w:spacing w:val="-1"/>
            </w:rPr>
            <w:t xml:space="preserve"> </w:t>
          </w:r>
          <w:r>
            <w:t>đăng</w:t>
          </w:r>
          <w:r>
            <w:rPr>
              <w:spacing w:val="-2"/>
            </w:rPr>
            <w:t xml:space="preserve"> </w:t>
          </w:r>
          <w:r>
            <w:t>nhập.</w:t>
          </w:r>
          <w:r>
            <w:tab/>
          </w:r>
          <w:r>
            <w:rPr>
              <w:rFonts w:ascii="Carlito" w:hAnsi="Carlito"/>
            </w:rPr>
            <w:t>31</w:t>
          </w:r>
          <w:r>
            <w:rPr>
              <w:rFonts w:ascii="Carlito" w:hAnsi="Carlito"/>
            </w:rPr>
            <w:fldChar w:fldCharType="end"/>
          </w:r>
        </w:p>
        <w:p>
          <w:pPr>
            <w:pStyle w:val="11"/>
            <w:numPr>
              <w:ilvl w:val="1"/>
              <w:numId w:val="8"/>
            </w:numPr>
            <w:tabs>
              <w:tab w:val="left" w:pos="2081"/>
              <w:tab w:val="right" w:leader="dot" w:pos="9781"/>
            </w:tabs>
            <w:spacing w:before="123" w:after="0" w:line="240" w:lineRule="auto"/>
            <w:ind w:left="2080" w:right="0" w:hanging="469"/>
            <w:jc w:val="left"/>
            <w:rPr>
              <w:rFonts w:ascii="Carlito" w:hAnsi="Carlito"/>
              <w:b w:val="0"/>
            </w:rPr>
          </w:pPr>
          <w:r>
            <w:fldChar w:fldCharType="begin"/>
          </w:r>
          <w:r>
            <w:instrText xml:space="preserve"> HYPERLINK \l "_bookmark90" </w:instrText>
          </w:r>
          <w:r>
            <w:fldChar w:fldCharType="separate"/>
          </w:r>
          <w:r>
            <w:t>Giao diện</w:t>
          </w:r>
          <w:r>
            <w:rPr>
              <w:spacing w:val="-1"/>
            </w:rPr>
            <w:t xml:space="preserve"> </w:t>
          </w:r>
          <w:r>
            <w:t>sản phẩm.</w:t>
          </w:r>
          <w:r>
            <w:tab/>
          </w:r>
          <w:r>
            <w:rPr>
              <w:rFonts w:ascii="Carlito" w:hAnsi="Carlito"/>
              <w:b w:val="0"/>
            </w:rPr>
            <w:t>32</w:t>
          </w:r>
          <w:r>
            <w:rPr>
              <w:rFonts w:ascii="Carlito" w:hAnsi="Carlito"/>
              <w:b w:val="0"/>
            </w:rPr>
            <w:fldChar w:fldCharType="end"/>
          </w:r>
        </w:p>
        <w:p>
          <w:pPr>
            <w:pStyle w:val="15"/>
            <w:tabs>
              <w:tab w:val="right" w:leader="dot" w:pos="9781"/>
            </w:tabs>
            <w:spacing w:before="121"/>
            <w:ind w:left="1893" w:firstLine="0"/>
            <w:rPr>
              <w:rFonts w:ascii="Carlito" w:hAnsi="Carlito"/>
            </w:rPr>
          </w:pPr>
          <w:r>
            <w:fldChar w:fldCharType="begin"/>
          </w:r>
          <w:r>
            <w:instrText xml:space="preserve"> HYPERLINK \l "_bookmark91" </w:instrText>
          </w:r>
          <w:r>
            <w:fldChar w:fldCharType="separate"/>
          </w:r>
          <w:r>
            <w:t>Hình 9. Giao diện</w:t>
          </w:r>
          <w:r>
            <w:rPr>
              <w:spacing w:val="-3"/>
            </w:rPr>
            <w:t xml:space="preserve"> </w:t>
          </w:r>
          <w:r>
            <w:t xml:space="preserve">sản </w:t>
          </w:r>
          <w:r>
            <w:rPr>
              <w:spacing w:val="-3"/>
            </w:rPr>
            <w:t>phẩm.</w:t>
          </w:r>
          <w:r>
            <w:rPr>
              <w:spacing w:val="-3"/>
            </w:rPr>
            <w:tab/>
          </w:r>
          <w:r>
            <w:rPr>
              <w:rFonts w:ascii="Carlito" w:hAnsi="Carlito"/>
            </w:rPr>
            <w:t>32</w:t>
          </w:r>
          <w:r>
            <w:rPr>
              <w:rFonts w:ascii="Carlito" w:hAnsi="Carlito"/>
            </w:rPr>
            <w:fldChar w:fldCharType="end"/>
          </w:r>
        </w:p>
        <w:p>
          <w:pPr>
            <w:pStyle w:val="11"/>
            <w:numPr>
              <w:ilvl w:val="1"/>
              <w:numId w:val="8"/>
            </w:numPr>
            <w:tabs>
              <w:tab w:val="left" w:pos="2081"/>
              <w:tab w:val="right" w:leader="dot" w:pos="9781"/>
            </w:tabs>
            <w:spacing w:before="122" w:after="0" w:line="240" w:lineRule="auto"/>
            <w:ind w:left="2080" w:right="0" w:hanging="469"/>
            <w:jc w:val="left"/>
            <w:rPr>
              <w:rFonts w:ascii="Carlito" w:hAnsi="Carlito"/>
              <w:b w:val="0"/>
            </w:rPr>
          </w:pPr>
          <w:r>
            <w:fldChar w:fldCharType="begin"/>
          </w:r>
          <w:r>
            <w:instrText xml:space="preserve"> HYPERLINK \l "_bookmark92" </w:instrText>
          </w:r>
          <w:r>
            <w:fldChar w:fldCharType="separate"/>
          </w:r>
          <w:r>
            <w:t>Thanh toán</w:t>
          </w:r>
          <w:r>
            <w:rPr>
              <w:spacing w:val="-1"/>
            </w:rPr>
            <w:t xml:space="preserve"> </w:t>
          </w:r>
          <w:r>
            <w:t>đơn hàng.</w:t>
          </w:r>
          <w:r>
            <w:tab/>
          </w:r>
          <w:r>
            <w:rPr>
              <w:rFonts w:ascii="Carlito" w:hAnsi="Carlito"/>
              <w:b w:val="0"/>
            </w:rPr>
            <w:t>32</w:t>
          </w:r>
          <w:r>
            <w:rPr>
              <w:rFonts w:ascii="Carlito" w:hAnsi="Carlito"/>
              <w:b w:val="0"/>
            </w:rPr>
            <w:fldChar w:fldCharType="end"/>
          </w:r>
        </w:p>
        <w:p>
          <w:pPr>
            <w:pStyle w:val="15"/>
            <w:tabs>
              <w:tab w:val="right" w:leader="dot" w:pos="9781"/>
            </w:tabs>
            <w:ind w:left="1893" w:firstLine="0"/>
            <w:rPr>
              <w:rFonts w:ascii="Carlito" w:hAnsi="Carlito"/>
            </w:rPr>
          </w:pPr>
          <w:r>
            <w:fldChar w:fldCharType="begin"/>
          </w:r>
          <w:r>
            <w:instrText xml:space="preserve"> HYPERLINK \l "_bookmark93" </w:instrText>
          </w:r>
          <w:r>
            <w:fldChar w:fldCharType="separate"/>
          </w:r>
          <w:r>
            <w:t>Hình 10. Thanh toán</w:t>
          </w:r>
          <w:r>
            <w:rPr>
              <w:spacing w:val="-7"/>
            </w:rPr>
            <w:t xml:space="preserve"> </w:t>
          </w:r>
          <w:r>
            <w:t>đơn hàng</w:t>
          </w:r>
          <w:r>
            <w:tab/>
          </w:r>
          <w:r>
            <w:rPr>
              <w:rFonts w:ascii="Carlito" w:hAnsi="Carlito"/>
            </w:rPr>
            <w:t>32</w:t>
          </w:r>
          <w:r>
            <w:rPr>
              <w:rFonts w:ascii="Carlito" w:hAnsi="Carlito"/>
            </w:rPr>
            <w:fldChar w:fldCharType="end"/>
          </w:r>
        </w:p>
        <w:p>
          <w:pPr>
            <w:pStyle w:val="11"/>
            <w:numPr>
              <w:ilvl w:val="1"/>
              <w:numId w:val="8"/>
            </w:numPr>
            <w:tabs>
              <w:tab w:val="left" w:pos="2081"/>
              <w:tab w:val="right" w:leader="dot" w:pos="9781"/>
            </w:tabs>
            <w:spacing w:before="121" w:after="0" w:line="240" w:lineRule="auto"/>
            <w:ind w:left="2080" w:right="0" w:hanging="469"/>
            <w:jc w:val="left"/>
            <w:rPr>
              <w:rFonts w:ascii="Carlito" w:hAnsi="Carlito"/>
              <w:b w:val="0"/>
            </w:rPr>
          </w:pPr>
          <w:r>
            <w:fldChar w:fldCharType="begin"/>
          </w:r>
          <w:r>
            <w:instrText xml:space="preserve"> HYPERLINK \l "_bookmark94" </w:instrText>
          </w:r>
          <w:r>
            <w:fldChar w:fldCharType="separate"/>
          </w:r>
          <w:r>
            <w:t>Giao diện đăng ký</w:t>
          </w:r>
          <w:r>
            <w:rPr>
              <w:spacing w:val="-4"/>
            </w:rPr>
            <w:t xml:space="preserve"> </w:t>
          </w:r>
          <w:r>
            <w:t>tài</w:t>
          </w:r>
          <w:r>
            <w:rPr>
              <w:spacing w:val="-2"/>
            </w:rPr>
            <w:t xml:space="preserve"> </w:t>
          </w:r>
          <w:r>
            <w:t>khoản.</w:t>
          </w:r>
          <w:r>
            <w:tab/>
          </w:r>
          <w:r>
            <w:rPr>
              <w:rFonts w:ascii="Carlito" w:hAnsi="Carlito"/>
              <w:b w:val="0"/>
            </w:rPr>
            <w:t>33</w:t>
          </w:r>
          <w:r>
            <w:rPr>
              <w:rFonts w:ascii="Carlito" w:hAnsi="Carlito"/>
              <w:b w:val="0"/>
            </w:rPr>
            <w:fldChar w:fldCharType="end"/>
          </w:r>
        </w:p>
        <w:p>
          <w:pPr>
            <w:pStyle w:val="15"/>
            <w:tabs>
              <w:tab w:val="right" w:leader="dot" w:pos="9781"/>
            </w:tabs>
            <w:spacing w:before="122"/>
            <w:ind w:left="1893" w:firstLine="0"/>
            <w:rPr>
              <w:rFonts w:ascii="Carlito" w:hAnsi="Carlito"/>
            </w:rPr>
          </w:pPr>
          <w:r>
            <w:fldChar w:fldCharType="begin"/>
          </w:r>
          <w:r>
            <w:instrText xml:space="preserve"> HYPERLINK \l "_bookmark95" </w:instrText>
          </w:r>
          <w:r>
            <w:fldChar w:fldCharType="separate"/>
          </w:r>
          <w:r>
            <w:t>Hình 11. Giao diện</w:t>
          </w:r>
          <w:r>
            <w:rPr>
              <w:spacing w:val="-4"/>
            </w:rPr>
            <w:t xml:space="preserve"> </w:t>
          </w:r>
          <w:r>
            <w:t>đăng</w:t>
          </w:r>
          <w:r>
            <w:rPr>
              <w:spacing w:val="-2"/>
            </w:rPr>
            <w:t xml:space="preserve"> </w:t>
          </w:r>
          <w:r>
            <w:t>ký.</w:t>
          </w:r>
          <w:r>
            <w:tab/>
          </w:r>
          <w:r>
            <w:rPr>
              <w:rFonts w:ascii="Carlito" w:hAnsi="Carlito"/>
            </w:rPr>
            <w:t>33</w:t>
          </w:r>
          <w:r>
            <w:rPr>
              <w:rFonts w:ascii="Carlito" w:hAnsi="Carlito"/>
            </w:rPr>
            <w:fldChar w:fldCharType="end"/>
          </w:r>
        </w:p>
        <w:p>
          <w:pPr>
            <w:pStyle w:val="11"/>
            <w:numPr>
              <w:ilvl w:val="1"/>
              <w:numId w:val="8"/>
            </w:numPr>
            <w:tabs>
              <w:tab w:val="left" w:pos="2081"/>
              <w:tab w:val="right" w:leader="dot" w:pos="9781"/>
            </w:tabs>
            <w:spacing w:before="121" w:after="0" w:line="240" w:lineRule="auto"/>
            <w:ind w:left="2080" w:right="0" w:hanging="469"/>
            <w:jc w:val="left"/>
            <w:rPr>
              <w:rFonts w:ascii="Carlito" w:hAnsi="Carlito"/>
              <w:b w:val="0"/>
            </w:rPr>
          </w:pPr>
          <w:r>
            <w:fldChar w:fldCharType="begin"/>
          </w:r>
          <w:r>
            <w:instrText xml:space="preserve"> HYPERLINK \l "_bookmark96" </w:instrText>
          </w:r>
          <w:r>
            <w:fldChar w:fldCharType="separate"/>
          </w:r>
          <w:r>
            <w:t>Khách hàng bình luận</w:t>
          </w:r>
          <w:r>
            <w:rPr>
              <w:spacing w:val="-6"/>
            </w:rPr>
            <w:t xml:space="preserve"> </w:t>
          </w:r>
          <w:r>
            <w:t>sản phẩm.</w:t>
          </w:r>
          <w:r>
            <w:tab/>
          </w:r>
          <w:r>
            <w:rPr>
              <w:rFonts w:ascii="Carlito" w:hAnsi="Carlito"/>
              <w:b w:val="0"/>
            </w:rPr>
            <w:t>33</w:t>
          </w:r>
          <w:r>
            <w:rPr>
              <w:rFonts w:ascii="Carlito" w:hAnsi="Carlito"/>
              <w:b w:val="0"/>
            </w:rPr>
            <w:fldChar w:fldCharType="end"/>
          </w:r>
        </w:p>
        <w:p>
          <w:pPr>
            <w:pStyle w:val="15"/>
            <w:tabs>
              <w:tab w:val="right" w:leader="dot" w:pos="9781"/>
            </w:tabs>
            <w:spacing w:before="122"/>
            <w:ind w:left="1893" w:firstLine="0"/>
            <w:rPr>
              <w:rFonts w:ascii="Carlito" w:hAnsi="Carlito"/>
            </w:rPr>
          </w:pPr>
          <w:r>
            <w:fldChar w:fldCharType="begin"/>
          </w:r>
          <w:r>
            <w:instrText xml:space="preserve"> HYPERLINK \l "_bookmark97" </w:instrText>
          </w:r>
          <w:r>
            <w:fldChar w:fldCharType="separate"/>
          </w:r>
          <w:r>
            <w:t>Hình 12. Bình luận</w:t>
          </w:r>
          <w:r>
            <w:rPr>
              <w:spacing w:val="-6"/>
            </w:rPr>
            <w:t xml:space="preserve"> </w:t>
          </w:r>
          <w:r>
            <w:t xml:space="preserve">sản </w:t>
          </w:r>
          <w:r>
            <w:rPr>
              <w:spacing w:val="-3"/>
            </w:rPr>
            <w:t>phẩm.</w:t>
          </w:r>
          <w:r>
            <w:rPr>
              <w:spacing w:val="-3"/>
            </w:rPr>
            <w:tab/>
          </w:r>
          <w:r>
            <w:rPr>
              <w:rFonts w:ascii="Carlito" w:hAnsi="Carlito"/>
            </w:rPr>
            <w:t>33</w:t>
          </w:r>
          <w:r>
            <w:rPr>
              <w:rFonts w:ascii="Carlito" w:hAnsi="Carlito"/>
            </w:rPr>
            <w:fldChar w:fldCharType="end"/>
          </w:r>
        </w:p>
        <w:p>
          <w:pPr>
            <w:pStyle w:val="11"/>
            <w:numPr>
              <w:ilvl w:val="1"/>
              <w:numId w:val="8"/>
            </w:numPr>
            <w:tabs>
              <w:tab w:val="left" w:pos="2081"/>
              <w:tab w:val="right" w:leader="dot" w:pos="9781"/>
            </w:tabs>
            <w:spacing w:before="120" w:after="0" w:line="240" w:lineRule="auto"/>
            <w:ind w:left="2080" w:right="0" w:hanging="469"/>
            <w:jc w:val="left"/>
            <w:rPr>
              <w:rFonts w:ascii="Carlito" w:hAnsi="Carlito"/>
              <w:b w:val="0"/>
            </w:rPr>
          </w:pPr>
          <w:r>
            <w:fldChar w:fldCharType="begin"/>
          </w:r>
          <w:r>
            <w:instrText xml:space="preserve"> HYPERLINK \l "_bookmark98" </w:instrText>
          </w:r>
          <w:r>
            <w:fldChar w:fldCharType="separate"/>
          </w:r>
          <w:r>
            <w:t>Chọn lọc sản phẩm theo</w:t>
          </w:r>
          <w:r>
            <w:rPr>
              <w:spacing w:val="-1"/>
            </w:rPr>
            <w:t xml:space="preserve"> </w:t>
          </w:r>
          <w:r>
            <w:t>gợi</w:t>
          </w:r>
          <w:r>
            <w:rPr>
              <w:spacing w:val="1"/>
            </w:rPr>
            <w:t xml:space="preserve"> </w:t>
          </w:r>
          <w:r>
            <w:t>ý</w:t>
          </w:r>
          <w:r>
            <w:tab/>
          </w:r>
          <w:r>
            <w:rPr>
              <w:rFonts w:ascii="Carlito" w:hAnsi="Carlito"/>
              <w:b w:val="0"/>
            </w:rPr>
            <w:t>34</w:t>
          </w:r>
          <w:r>
            <w:rPr>
              <w:rFonts w:ascii="Carlito" w:hAnsi="Carlito"/>
              <w:b w:val="0"/>
            </w:rPr>
            <w:fldChar w:fldCharType="end"/>
          </w:r>
        </w:p>
        <w:p>
          <w:pPr>
            <w:pStyle w:val="15"/>
            <w:tabs>
              <w:tab w:val="right" w:leader="dot" w:pos="9781"/>
            </w:tabs>
            <w:spacing w:before="124"/>
            <w:ind w:left="1893" w:firstLine="0"/>
            <w:rPr>
              <w:rFonts w:ascii="Carlito" w:hAnsi="Carlito"/>
            </w:rPr>
          </w:pPr>
          <w:r>
            <w:fldChar w:fldCharType="begin"/>
          </w:r>
          <w:r>
            <w:instrText xml:space="preserve"> HYPERLINK \l "_bookmark99" </w:instrText>
          </w:r>
          <w:r>
            <w:fldChar w:fldCharType="separate"/>
          </w:r>
          <w:r>
            <w:t>Hình 13. Chọn lọc</w:t>
          </w:r>
          <w:r>
            <w:rPr>
              <w:spacing w:val="-1"/>
            </w:rPr>
            <w:t xml:space="preserve"> </w:t>
          </w:r>
          <w:r>
            <w:t>sản phẩm.</w:t>
          </w:r>
          <w:r>
            <w:tab/>
          </w:r>
          <w:r>
            <w:rPr>
              <w:rFonts w:ascii="Carlito" w:hAnsi="Carlito"/>
            </w:rPr>
            <w:t>34</w:t>
          </w:r>
          <w:r>
            <w:rPr>
              <w:rFonts w:ascii="Carlito" w:hAnsi="Carlito"/>
            </w:rPr>
            <w:fldChar w:fldCharType="end"/>
          </w:r>
        </w:p>
        <w:p>
          <w:pPr>
            <w:pStyle w:val="7"/>
            <w:tabs>
              <w:tab w:val="right" w:leader="dot" w:pos="9781"/>
            </w:tabs>
            <w:rPr>
              <w:rFonts w:ascii="Carlito" w:hAnsi="Carlito"/>
              <w:b w:val="0"/>
            </w:rPr>
          </w:pPr>
          <w:r>
            <w:fldChar w:fldCharType="begin"/>
          </w:r>
          <w:r>
            <w:instrText xml:space="preserve"> HYPERLINK \l "_bookmark100" </w:instrText>
          </w:r>
          <w:r>
            <w:fldChar w:fldCharType="separate"/>
          </w:r>
          <w:r>
            <w:t>Phần III:</w:t>
          </w:r>
          <w:r>
            <w:rPr>
              <w:spacing w:val="-3"/>
            </w:rPr>
            <w:t xml:space="preserve"> </w:t>
          </w:r>
          <w:r>
            <w:t>Kết</w:t>
          </w:r>
          <w:r>
            <w:rPr>
              <w:spacing w:val="-2"/>
            </w:rPr>
            <w:t xml:space="preserve"> </w:t>
          </w:r>
          <w:r>
            <w:t>luận</w:t>
          </w:r>
          <w:r>
            <w:tab/>
          </w:r>
          <w:r>
            <w:rPr>
              <w:rFonts w:ascii="Carlito" w:hAnsi="Carlito"/>
              <w:b w:val="0"/>
            </w:rPr>
            <w:t>34</w:t>
          </w:r>
          <w:r>
            <w:rPr>
              <w:rFonts w:ascii="Carlito" w:hAnsi="Carlito"/>
              <w:b w:val="0"/>
            </w:rPr>
            <w:fldChar w:fldCharType="end"/>
          </w:r>
        </w:p>
        <w:p>
          <w:pPr>
            <w:pStyle w:val="8"/>
            <w:numPr>
              <w:ilvl w:val="0"/>
              <w:numId w:val="9"/>
            </w:numPr>
            <w:tabs>
              <w:tab w:val="left" w:pos="1612"/>
              <w:tab w:val="left" w:pos="1613"/>
              <w:tab w:val="right" w:leader="dot" w:pos="9781"/>
            </w:tabs>
            <w:spacing w:before="120" w:after="0" w:line="240" w:lineRule="auto"/>
            <w:ind w:left="1612" w:right="0" w:hanging="632"/>
            <w:jc w:val="left"/>
            <w:rPr>
              <w:rFonts w:ascii="Carlito" w:hAnsi="Carlito"/>
              <w:b w:val="0"/>
            </w:rPr>
          </w:pPr>
          <w:r>
            <w:fldChar w:fldCharType="begin"/>
          </w:r>
          <w:r>
            <w:instrText xml:space="preserve"> HYPERLINK \l "_bookmark101" </w:instrText>
          </w:r>
          <w:r>
            <w:fldChar w:fldCharType="separate"/>
          </w:r>
          <w:r>
            <w:t>Kết quả</w:t>
          </w:r>
          <w:r>
            <w:rPr>
              <w:spacing w:val="-2"/>
            </w:rPr>
            <w:t xml:space="preserve"> </w:t>
          </w:r>
          <w:r>
            <w:t>đạt</w:t>
          </w:r>
          <w:r>
            <w:rPr>
              <w:spacing w:val="-2"/>
            </w:rPr>
            <w:t xml:space="preserve"> </w:t>
          </w:r>
          <w:r>
            <w:t>được.</w:t>
          </w:r>
          <w:r>
            <w:tab/>
          </w:r>
          <w:r>
            <w:rPr>
              <w:rFonts w:ascii="Carlito" w:hAnsi="Carlito"/>
              <w:b w:val="0"/>
            </w:rPr>
            <w:t>34</w:t>
          </w:r>
          <w:r>
            <w:rPr>
              <w:rFonts w:ascii="Carlito" w:hAnsi="Carlito"/>
              <w:b w:val="0"/>
            </w:rPr>
            <w:fldChar w:fldCharType="end"/>
          </w:r>
        </w:p>
        <w:p>
          <w:pPr>
            <w:pStyle w:val="9"/>
            <w:numPr>
              <w:ilvl w:val="1"/>
              <w:numId w:val="9"/>
            </w:numPr>
            <w:tabs>
              <w:tab w:val="left" w:pos="1612"/>
              <w:tab w:val="left" w:pos="1613"/>
              <w:tab w:val="right" w:leader="dot" w:pos="9781"/>
            </w:tabs>
            <w:spacing w:before="123" w:after="0" w:line="240" w:lineRule="auto"/>
            <w:ind w:left="1612" w:right="0" w:hanging="414"/>
            <w:jc w:val="left"/>
            <w:rPr>
              <w:rFonts w:ascii="Carlito" w:hAnsi="Carlito"/>
              <w:b w:val="0"/>
            </w:rPr>
          </w:pPr>
          <w:r>
            <w:fldChar w:fldCharType="begin"/>
          </w:r>
          <w:r>
            <w:instrText xml:space="preserve"> HYPERLINK \l "_bookmark102" </w:instrText>
          </w:r>
          <w:r>
            <w:fldChar w:fldCharType="separate"/>
          </w:r>
          <w:r>
            <w:t>Thuận</w:t>
          </w:r>
          <w:r>
            <w:rPr>
              <w:spacing w:val="-1"/>
            </w:rPr>
            <w:t xml:space="preserve"> </w:t>
          </w:r>
          <w:r>
            <w:t>lợi.</w:t>
          </w:r>
          <w:r>
            <w:tab/>
          </w:r>
          <w:r>
            <w:rPr>
              <w:rFonts w:ascii="Carlito" w:hAnsi="Carlito"/>
              <w:b w:val="0"/>
            </w:rPr>
            <w:t>34</w:t>
          </w:r>
          <w:r>
            <w:rPr>
              <w:rFonts w:ascii="Carlito" w:hAnsi="Carlito"/>
              <w:b w:val="0"/>
            </w:rPr>
            <w:fldChar w:fldCharType="end"/>
          </w:r>
        </w:p>
        <w:p>
          <w:pPr>
            <w:pStyle w:val="9"/>
            <w:numPr>
              <w:ilvl w:val="1"/>
              <w:numId w:val="9"/>
            </w:numPr>
            <w:tabs>
              <w:tab w:val="left" w:pos="1612"/>
              <w:tab w:val="left" w:pos="1613"/>
              <w:tab w:val="right" w:leader="dot" w:pos="9781"/>
            </w:tabs>
            <w:spacing w:before="120" w:after="0" w:line="240" w:lineRule="auto"/>
            <w:ind w:left="1612" w:right="0" w:hanging="414"/>
            <w:jc w:val="left"/>
            <w:rPr>
              <w:rFonts w:ascii="Carlito" w:hAnsi="Carlito"/>
              <w:b w:val="0"/>
            </w:rPr>
          </w:pPr>
          <w:r>
            <w:fldChar w:fldCharType="begin"/>
          </w:r>
          <w:r>
            <w:instrText xml:space="preserve"> HYPERLINK \l "_bookmark103" </w:instrText>
          </w:r>
          <w:r>
            <w:fldChar w:fldCharType="separate"/>
          </w:r>
          <w:r>
            <w:t>Khó khăn</w:t>
          </w:r>
          <w:r>
            <w:tab/>
          </w:r>
          <w:r>
            <w:rPr>
              <w:rFonts w:ascii="Carlito" w:hAnsi="Carlito"/>
              <w:b w:val="0"/>
            </w:rPr>
            <w:t>34</w:t>
          </w:r>
          <w:r>
            <w:rPr>
              <w:rFonts w:ascii="Carlito" w:hAnsi="Carlito"/>
              <w:b w:val="0"/>
            </w:rPr>
            <w:fldChar w:fldCharType="end"/>
          </w:r>
        </w:p>
        <w:p>
          <w:pPr>
            <w:pStyle w:val="8"/>
            <w:numPr>
              <w:ilvl w:val="0"/>
              <w:numId w:val="9"/>
            </w:numPr>
            <w:tabs>
              <w:tab w:val="left" w:pos="1612"/>
              <w:tab w:val="left" w:pos="1613"/>
              <w:tab w:val="right" w:leader="dot" w:pos="9781"/>
            </w:tabs>
            <w:spacing w:before="123" w:after="0" w:line="240" w:lineRule="auto"/>
            <w:ind w:left="1612" w:right="0" w:hanging="632"/>
            <w:jc w:val="left"/>
            <w:rPr>
              <w:rFonts w:ascii="Carlito" w:hAnsi="Carlito"/>
              <w:b w:val="0"/>
            </w:rPr>
          </w:pPr>
          <w:r>
            <w:fldChar w:fldCharType="begin"/>
          </w:r>
          <w:r>
            <w:instrText xml:space="preserve"> HYPERLINK \l "_bookmark104" </w:instrText>
          </w:r>
          <w:r>
            <w:fldChar w:fldCharType="separate"/>
          </w:r>
          <w:r>
            <w:t>Hướng phát triển cho</w:t>
          </w:r>
          <w:r>
            <w:rPr>
              <w:spacing w:val="-3"/>
            </w:rPr>
            <w:t xml:space="preserve"> </w:t>
          </w:r>
          <w:r>
            <w:t>trang</w:t>
          </w:r>
          <w:r>
            <w:rPr>
              <w:spacing w:val="-3"/>
            </w:rPr>
            <w:t xml:space="preserve"> </w:t>
          </w:r>
          <w:r>
            <w:t>web.</w:t>
          </w:r>
          <w:r>
            <w:tab/>
          </w:r>
          <w:r>
            <w:rPr>
              <w:rFonts w:ascii="Carlito" w:hAnsi="Carlito"/>
              <w:b w:val="0"/>
            </w:rPr>
            <w:t>34</w:t>
          </w:r>
          <w:r>
            <w:rPr>
              <w:rFonts w:ascii="Carlito" w:hAnsi="Carlito"/>
              <w:b w:val="0"/>
            </w:rPr>
            <w:fldChar w:fldCharType="end"/>
          </w:r>
        </w:p>
        <w:p>
          <w:pPr>
            <w:pStyle w:val="7"/>
            <w:tabs>
              <w:tab w:val="right" w:leader="dot" w:pos="9781"/>
            </w:tabs>
            <w:rPr>
              <w:rFonts w:ascii="Carlito" w:hAnsi="Carlito"/>
              <w:b w:val="0"/>
            </w:rPr>
          </w:pPr>
          <w:r>
            <w:fldChar w:fldCharType="begin"/>
          </w:r>
          <w:r>
            <w:instrText xml:space="preserve"> HYPERLINK \l "_bookmark105" </w:instrText>
          </w:r>
          <w:r>
            <w:fldChar w:fldCharType="separate"/>
          </w:r>
          <w:r>
            <w:t>Phần IV: Tài liệu và nguồn</w:t>
          </w:r>
          <w:r>
            <w:rPr>
              <w:spacing w:val="-5"/>
            </w:rPr>
            <w:t xml:space="preserve"> </w:t>
          </w:r>
          <w:r>
            <w:t>tham</w:t>
          </w:r>
          <w:r>
            <w:rPr>
              <w:spacing w:val="1"/>
            </w:rPr>
            <w:t xml:space="preserve"> </w:t>
          </w:r>
          <w:r>
            <w:t>khảo.</w:t>
          </w:r>
          <w:r>
            <w:tab/>
          </w:r>
          <w:r>
            <w:rPr>
              <w:rFonts w:ascii="Carlito" w:hAnsi="Carlito"/>
              <w:b w:val="0"/>
            </w:rPr>
            <w:t>35</w:t>
          </w:r>
          <w:r>
            <w:rPr>
              <w:rFonts w:ascii="Carlito" w:hAnsi="Carlito"/>
              <w:b w:val="0"/>
            </w:rPr>
            <w:fldChar w:fldCharType="end"/>
          </w:r>
        </w:p>
      </w:sdtContent>
    </w:sdt>
    <w:p>
      <w:pPr>
        <w:spacing w:after="0"/>
        <w:rPr>
          <w:rFonts w:ascii="Carlito" w:hAnsi="Carlito"/>
        </w:rPr>
        <w:sectPr>
          <w:type w:val="continuous"/>
          <w:pgSz w:w="11910" w:h="16840"/>
          <w:pgMar w:top="856" w:right="540" w:bottom="1632" w:left="680" w:header="720" w:footer="720" w:gutter="0"/>
          <w:cols w:space="720" w:num="1"/>
        </w:sectPr>
      </w:pPr>
    </w:p>
    <w:p>
      <w:pPr>
        <w:pStyle w:val="6"/>
        <w:spacing w:before="4"/>
        <w:rPr>
          <w:rFonts w:ascii="Carlito"/>
          <w:sz w:val="34"/>
        </w:rPr>
      </w:pPr>
    </w:p>
    <w:p>
      <w:pPr>
        <w:pStyle w:val="2"/>
        <w:spacing w:before="0"/>
        <w:ind w:left="1478" w:right="1618"/>
        <w:jc w:val="center"/>
      </w:pPr>
      <w:bookmarkStart w:id="2" w:name="_bookmark2"/>
      <w:bookmarkEnd w:id="2"/>
      <w:r>
        <w:t>TÓM TẮT VẤN ĐỀ</w:t>
      </w:r>
    </w:p>
    <w:p>
      <w:pPr>
        <w:pStyle w:val="6"/>
        <w:spacing w:before="139" w:line="360" w:lineRule="auto"/>
        <w:ind w:left="760" w:right="1186" w:firstLine="271"/>
      </w:pPr>
      <w:r>
        <w:t>Đại dịch COVID-19 cùng với xu hướng toàn cầu hóa công nghệ đã ảnh hưởng không nhỏ đến hành vi của người tiêu dùng, từ mua sắm truyền thống (offline) sang mua sắm trực tuyến (online), đã thúc đẩy thương mại điện tử lên hàng đầu.</w:t>
      </w:r>
    </w:p>
    <w:p>
      <w:pPr>
        <w:pStyle w:val="6"/>
        <w:spacing w:before="121" w:line="360" w:lineRule="auto"/>
        <w:ind w:left="760" w:right="917" w:firstLine="271"/>
        <w:jc w:val="both"/>
      </w:pPr>
      <w:r>
        <w:t>Kể từ khi đại dịch COVID-19 bùng phát vào cuối tháng 3/2020, thói quen mua sắm của người tiêu dùng có nhiều thay đổi. Các hoạt động mua sắm bên ngoài như siêu thị, cửa hàng hay chợ truyền thống được người tiêu dùng giảm tối thiểu, thay vào đó là xu hướng tăng cường, tập trung hơn cho những chi tiêu có thể thực hiện tại nhà.</w:t>
      </w:r>
    </w:p>
    <w:p>
      <w:pPr>
        <w:pStyle w:val="6"/>
        <w:spacing w:before="119" w:line="360" w:lineRule="auto"/>
        <w:ind w:left="760" w:right="944" w:firstLine="271"/>
        <w:rPr>
          <w:rFonts w:hint="default"/>
          <w:lang w:val="vi-VN"/>
        </w:rPr>
      </w:pPr>
      <w:r>
        <w:t>Có thể thấy, COVID-19 đã tạo ra sự thay đổi mạnh mẽ trong hành vi của người tiêu dùng, hướng đến mua sắm online nhiều hơn và  có thể sẽ biến nó thành thói quen ngay cả sau đại dịch COVID-19, các cửa hàng hoạt động lại thì một điều khó thay đổi là xu hướng thương mại điện tử vẫn phát</w:t>
      </w:r>
      <w:r>
        <w:rPr>
          <w:spacing w:val="-8"/>
        </w:rPr>
        <w:t xml:space="preserve"> </w:t>
      </w:r>
      <w:r>
        <w:t>triển.</w:t>
      </w:r>
      <w:r>
        <w:rPr>
          <w:rFonts w:hint="default"/>
          <w:lang w:val="vi-VN"/>
        </w:rPr>
        <w:t xml:space="preserve"> Và trong cuộc sống hiện nay, một chiếc điện thoại đã không còn quá xa lạ đối với mọi người.</w:t>
      </w:r>
    </w:p>
    <w:p>
      <w:pPr>
        <w:pStyle w:val="6"/>
        <w:spacing w:before="121" w:line="357" w:lineRule="auto"/>
        <w:ind w:left="760" w:right="905" w:firstLine="271"/>
      </w:pPr>
      <w:r>
        <w:t xml:space="preserve">Từ những vấn đề trên, em đã lên ý tưởng thiết kế một trang web </w:t>
      </w:r>
      <w:r>
        <w:rPr>
          <w:rFonts w:hint="default"/>
          <w:lang w:val="vi-VN"/>
        </w:rPr>
        <w:t>bán phụ kiện điện thoại</w:t>
      </w:r>
      <w:r>
        <w:t xml:space="preserve">: “Website bán </w:t>
      </w:r>
      <w:r>
        <w:rPr>
          <w:rFonts w:hint="default"/>
          <w:lang w:val="vi-VN"/>
        </w:rPr>
        <w:t>phụ kiện điện thoại</w:t>
      </w:r>
      <w:r>
        <w:t>”.</w:t>
      </w:r>
    </w:p>
    <w:p>
      <w:pPr>
        <w:pStyle w:val="6"/>
        <w:spacing w:before="125" w:line="360" w:lineRule="auto"/>
        <w:ind w:left="760" w:right="1009" w:firstLine="271"/>
      </w:pPr>
      <w:r>
        <w:t xml:space="preserve">Website được xây dựng dựa trên những công nghệ mới và đang phát triển hiện nay như: </w:t>
      </w:r>
      <w:r>
        <w:rPr>
          <w:rFonts w:hint="default"/>
          <w:lang w:val="vi-VN"/>
        </w:rPr>
        <w:t>M</w:t>
      </w:r>
      <w:r>
        <w:t xml:space="preserve">ô hình MVC, sử dụng HTML và CSS, sử dụng boostrap, </w:t>
      </w:r>
      <w:r>
        <w:rPr>
          <w:rFonts w:hint="default"/>
          <w:lang w:val="vi-VN"/>
        </w:rPr>
        <w:t>sử dụng jquery</w:t>
      </w:r>
      <w:r>
        <w:t xml:space="preserve">, website được xây dựng dưới dạng client/server. Sử dụng hệ quản trị cơ sở dữ liệu </w:t>
      </w:r>
      <w:r>
        <w:rPr>
          <w:rFonts w:hint="default"/>
          <w:lang w:val="vi-VN"/>
        </w:rPr>
        <w:t>mySQl</w:t>
      </w:r>
      <w:r>
        <w:t xml:space="preserve"> để lưu trữ dữ liệu. Website tuy cơ bản nhưng đáp ứng đủ các yêu cầu như thêm, sửa, xóa, đăng nhập, </w:t>
      </w:r>
      <w:r>
        <w:rPr>
          <w:rFonts w:hint="default"/>
          <w:lang w:val="vi-VN"/>
        </w:rPr>
        <w:t>đăng ký</w:t>
      </w:r>
      <w:r>
        <w:t>.</w:t>
      </w:r>
    </w:p>
    <w:p>
      <w:pPr>
        <w:spacing w:after="0" w:line="360" w:lineRule="auto"/>
        <w:sectPr>
          <w:pgSz w:w="11910" w:h="16840"/>
          <w:pgMar w:top="840" w:right="540" w:bottom="1120" w:left="680" w:header="439" w:footer="921" w:gutter="0"/>
          <w:cols w:space="720" w:num="1"/>
        </w:sectPr>
      </w:pPr>
    </w:p>
    <w:p>
      <w:pPr>
        <w:pStyle w:val="6"/>
        <w:rPr>
          <w:sz w:val="29"/>
        </w:rPr>
      </w:pPr>
    </w:p>
    <w:p>
      <w:pPr>
        <w:pStyle w:val="2"/>
        <w:ind w:left="1478" w:right="1618"/>
        <w:jc w:val="center"/>
      </w:pPr>
      <w:bookmarkStart w:id="3" w:name="_bookmark3"/>
      <w:bookmarkEnd w:id="3"/>
      <w:r>
        <w:t>ABSTRACT</w:t>
      </w:r>
    </w:p>
    <w:p>
      <w:pPr>
        <w:pStyle w:val="6"/>
        <w:spacing w:before="136" w:line="360" w:lineRule="auto"/>
        <w:ind w:left="760" w:right="1087"/>
      </w:pPr>
      <w:r>
        <w:t>The COVID-19 pandemic along with the trend of technology globalization has significantly affected consumer behavior, from traditional (offline) to online (online) shopping, has promoted e-commerce. death to the top.</w:t>
      </w:r>
    </w:p>
    <w:p>
      <w:pPr>
        <w:pStyle w:val="6"/>
        <w:spacing w:before="121" w:line="360" w:lineRule="auto"/>
        <w:ind w:left="760" w:right="1025"/>
      </w:pPr>
      <w:r>
        <w:t>Since the outbreak of the COVID-19 pandemic at the end of March 2020, consumers' shopping habits have changed a lot. Outward shopping activities such as supermarkets, shops or traditional markets are minimized by consumers, and instead tend to be increased, with more focus on spending that can be done at home.</w:t>
      </w:r>
    </w:p>
    <w:p>
      <w:pPr>
        <w:pStyle w:val="6"/>
        <w:spacing w:before="120" w:line="360" w:lineRule="auto"/>
        <w:ind w:left="760" w:right="1347"/>
        <w:rPr>
          <w:rFonts w:hint="default"/>
          <w:lang w:val="vi-VN"/>
        </w:rPr>
      </w:pPr>
      <w:r>
        <w:t>It can be seen that COVID-19 has created a drastic change in consumer behavior, towards more online shopping and will probably turn it into a habit even after the COVID-19 pandemic. If the store is back in operation, one thing that is difficult to change is that the trend of e-commerce is still developing.</w:t>
      </w:r>
      <w:r>
        <w:rPr>
          <w:rFonts w:hint="default"/>
          <w:lang w:val="vi-VN"/>
        </w:rPr>
        <w:t xml:space="preserve"> And in today's life, a phone is no longer strange to everyone.</w:t>
      </w:r>
    </w:p>
    <w:p>
      <w:pPr>
        <w:pStyle w:val="6"/>
        <w:spacing w:before="119" w:line="360" w:lineRule="auto"/>
        <w:ind w:left="760" w:right="1071"/>
        <w:rPr>
          <w:rFonts w:hint="default"/>
        </w:rPr>
      </w:pPr>
      <w:r>
        <w:rPr>
          <w:rFonts w:hint="default"/>
        </w:rPr>
        <w:t>From the above problems, I came up with the idea to design a website selling phone accessories: "Website for selling phone accessories".</w:t>
      </w:r>
    </w:p>
    <w:p>
      <w:pPr>
        <w:spacing w:after="0" w:line="360" w:lineRule="auto"/>
        <w:ind w:firstLine="720" w:firstLineChars="0"/>
        <w:jc w:val="both"/>
        <w:rPr>
          <w:rFonts w:hint="default"/>
          <w:sz w:val="26"/>
          <w:szCs w:val="26"/>
        </w:rPr>
      </w:pPr>
      <w:r>
        <w:rPr>
          <w:rFonts w:hint="default"/>
          <w:sz w:val="26"/>
          <w:szCs w:val="26"/>
        </w:rPr>
        <w:t xml:space="preserve">Website is built based on new and developing technologies such as: MVC model, </w:t>
      </w:r>
    </w:p>
    <w:p>
      <w:pPr>
        <w:spacing w:after="0" w:line="360" w:lineRule="auto"/>
        <w:ind w:firstLine="720" w:firstLineChars="0"/>
        <w:jc w:val="both"/>
        <w:rPr>
          <w:rFonts w:hint="default"/>
          <w:sz w:val="26"/>
          <w:szCs w:val="26"/>
        </w:rPr>
      </w:pPr>
      <w:r>
        <w:rPr>
          <w:rFonts w:hint="default"/>
          <w:sz w:val="26"/>
          <w:szCs w:val="26"/>
        </w:rPr>
        <w:t xml:space="preserve">using HTML </w:t>
      </w:r>
      <w:r>
        <w:rPr>
          <w:rFonts w:hint="default"/>
          <w:sz w:val="26"/>
          <w:szCs w:val="26"/>
          <w:lang w:val="vi-VN"/>
        </w:rPr>
        <w:tab/>
      </w:r>
      <w:r>
        <w:rPr>
          <w:rFonts w:hint="default"/>
          <w:sz w:val="26"/>
          <w:szCs w:val="26"/>
        </w:rPr>
        <w:t xml:space="preserve">and CSS, using boostrap, using jquery, the website is built as a </w:t>
      </w:r>
    </w:p>
    <w:p>
      <w:pPr>
        <w:spacing w:after="0" w:line="360" w:lineRule="auto"/>
        <w:ind w:firstLine="720" w:firstLineChars="0"/>
        <w:jc w:val="both"/>
        <w:rPr>
          <w:rFonts w:hint="default"/>
          <w:sz w:val="26"/>
          <w:szCs w:val="26"/>
        </w:rPr>
      </w:pPr>
      <w:r>
        <w:rPr>
          <w:rFonts w:hint="default"/>
          <w:sz w:val="26"/>
          <w:szCs w:val="26"/>
        </w:rPr>
        <w:t xml:space="preserve">client/server. Use the database management system mySQl to store data. </w:t>
      </w:r>
    </w:p>
    <w:p>
      <w:pPr>
        <w:spacing w:after="0" w:line="360" w:lineRule="auto"/>
        <w:ind w:firstLine="720" w:firstLineChars="0"/>
        <w:jc w:val="both"/>
        <w:rPr>
          <w:rFonts w:hint="default"/>
          <w:sz w:val="26"/>
          <w:szCs w:val="26"/>
        </w:rPr>
      </w:pPr>
      <w:r>
        <w:rPr>
          <w:rFonts w:hint="default"/>
          <w:sz w:val="26"/>
          <w:szCs w:val="26"/>
        </w:rPr>
        <w:t xml:space="preserve">The website is basic but meets all the requirements such as adding, editing, deleting, </w:t>
      </w:r>
    </w:p>
    <w:p>
      <w:pPr>
        <w:spacing w:after="0" w:line="360" w:lineRule="auto"/>
        <w:ind w:firstLine="720" w:firstLineChars="0"/>
        <w:jc w:val="both"/>
        <w:rPr>
          <w:sz w:val="26"/>
          <w:szCs w:val="26"/>
        </w:rPr>
        <w:sectPr>
          <w:pgSz w:w="11910" w:h="16840"/>
          <w:pgMar w:top="840" w:right="540" w:bottom="1120" w:left="680" w:header="439" w:footer="921" w:gutter="0"/>
          <w:cols w:space="720" w:num="1"/>
        </w:sectPr>
      </w:pPr>
      <w:r>
        <w:rPr>
          <w:rFonts w:hint="default"/>
          <w:sz w:val="26"/>
          <w:szCs w:val="26"/>
        </w:rPr>
        <w:t>logging in, and registering.</w:t>
      </w:r>
    </w:p>
    <w:p>
      <w:pPr>
        <w:pStyle w:val="6"/>
        <w:rPr>
          <w:sz w:val="29"/>
        </w:rPr>
      </w:pPr>
    </w:p>
    <w:p>
      <w:pPr>
        <w:pStyle w:val="2"/>
        <w:ind w:left="1478" w:right="1618"/>
        <w:jc w:val="center"/>
      </w:pPr>
      <w:bookmarkStart w:id="4" w:name="_bookmark4"/>
      <w:bookmarkEnd w:id="4"/>
      <w:r>
        <w:t>Phần I: GIỚI THIỆU</w:t>
      </w:r>
    </w:p>
    <w:p>
      <w:pPr>
        <w:pStyle w:val="2"/>
        <w:numPr>
          <w:ilvl w:val="0"/>
          <w:numId w:val="10"/>
        </w:numPr>
        <w:tabs>
          <w:tab w:val="left" w:pos="1480"/>
          <w:tab w:val="left" w:pos="1481"/>
        </w:tabs>
        <w:spacing w:before="143" w:after="0" w:line="240" w:lineRule="auto"/>
        <w:ind w:left="1480" w:right="0" w:hanging="527"/>
        <w:jc w:val="left"/>
      </w:pPr>
      <w:bookmarkStart w:id="5" w:name="_bookmark5"/>
      <w:bookmarkEnd w:id="5"/>
      <w:bookmarkStart w:id="6" w:name="_bookmark5"/>
      <w:bookmarkEnd w:id="6"/>
      <w:r>
        <w:t>Đặt vấn</w:t>
      </w:r>
      <w:r>
        <w:rPr>
          <w:spacing w:val="-1"/>
        </w:rPr>
        <w:t xml:space="preserve"> </w:t>
      </w:r>
      <w:r>
        <w:t>đề</w:t>
      </w:r>
    </w:p>
    <w:p>
      <w:pPr>
        <w:pStyle w:val="6"/>
        <w:spacing w:before="2"/>
        <w:rPr>
          <w:b/>
          <w:sz w:val="15"/>
        </w:rPr>
      </w:pPr>
    </w:p>
    <w:p>
      <w:pPr>
        <w:pStyle w:val="6"/>
        <w:spacing w:before="88" w:line="360" w:lineRule="auto"/>
        <w:ind w:left="1120" w:right="944" w:firstLine="359"/>
      </w:pPr>
      <w:r>
        <w:t>Chúng ta đã và đang sống trong một thế kỷ văn minh hiện đại nhất của loài người, với những công nghệ phát triển vượt bậc, đặc biệt là lình vực của Công Nghệ Thông Tin đã và đang thay đổi cuộc sống của con người để có thể từng bước tốt hơn. Với sự phát triển mạnh mẽ đó, phải kể đến là lĩnh vực thương mại điện từ, một lĩnh vực có lẽ cũng khá quen thuộc với mọi người, nhưng trong giai đoạn dịch Covid-19 này thì đây là một lĩnh vực cực kỳ hot, góp phần không nhỏ vào nhu cầu mua sắm của người dân và phòng chống dịch bệnh hiệu quả.</w:t>
      </w:r>
    </w:p>
    <w:p>
      <w:pPr>
        <w:pStyle w:val="6"/>
        <w:spacing w:before="121" w:line="360" w:lineRule="auto"/>
        <w:ind w:left="1185" w:right="896" w:firstLine="295"/>
        <w:jc w:val="both"/>
      </w:pPr>
      <w:r>
        <w:t xml:space="preserve">Thương mại điện tử là các dịch vụ liên quan đến các giao dịch thương mại trao đổi hàng hóa và dịch vụ giữa các nhóm (cá nhân) mang tính điện tử chủ yếu thông qua các hệ thống có nền tảng dựa trên Internet. Các </w:t>
      </w:r>
      <w:r>
        <w:rPr>
          <w:spacing w:val="2"/>
        </w:rPr>
        <w:t xml:space="preserve">kỹ </w:t>
      </w:r>
      <w:r>
        <w:t>thuật thông tin liên lạc có thể là email, EDI, Internet và Extranet có thể được dùng để hỗ trợ thương mại</w:t>
      </w:r>
      <w:r>
        <w:rPr>
          <w:spacing w:val="-27"/>
        </w:rPr>
        <w:t xml:space="preserve"> </w:t>
      </w:r>
      <w:r>
        <w:t>điện tử. Trong nền kinh tế hiện nay, cùng với xu thế toàn cầu hoá nền kinh tế thế giới. Đặc biệt đó là tình hình dịch bệnh ngày càng phức tạp, chúng ta dễ dàng nhận ra tầm</w:t>
      </w:r>
      <w:r>
        <w:rPr>
          <w:spacing w:val="-10"/>
        </w:rPr>
        <w:t xml:space="preserve"> </w:t>
      </w:r>
      <w:r>
        <w:t>quan</w:t>
      </w:r>
      <w:r>
        <w:rPr>
          <w:spacing w:val="-9"/>
        </w:rPr>
        <w:t xml:space="preserve"> </w:t>
      </w:r>
      <w:r>
        <w:t>trọng</w:t>
      </w:r>
      <w:r>
        <w:rPr>
          <w:spacing w:val="-9"/>
        </w:rPr>
        <w:t xml:space="preserve"> </w:t>
      </w:r>
      <w:r>
        <w:t>và</w:t>
      </w:r>
      <w:r>
        <w:rPr>
          <w:spacing w:val="-9"/>
        </w:rPr>
        <w:t xml:space="preserve"> </w:t>
      </w:r>
      <w:r>
        <w:t>tính</w:t>
      </w:r>
      <w:r>
        <w:rPr>
          <w:spacing w:val="-7"/>
        </w:rPr>
        <w:t xml:space="preserve"> </w:t>
      </w:r>
      <w:r>
        <w:t>tất</w:t>
      </w:r>
      <w:r>
        <w:rPr>
          <w:spacing w:val="-4"/>
        </w:rPr>
        <w:t xml:space="preserve"> </w:t>
      </w:r>
      <w:r>
        <w:t>yếu</w:t>
      </w:r>
      <w:r>
        <w:rPr>
          <w:spacing w:val="-7"/>
        </w:rPr>
        <w:t xml:space="preserve"> </w:t>
      </w:r>
      <w:r>
        <w:t>của</w:t>
      </w:r>
      <w:r>
        <w:rPr>
          <w:spacing w:val="-7"/>
        </w:rPr>
        <w:t xml:space="preserve"> </w:t>
      </w:r>
      <w:r>
        <w:t>thương</w:t>
      </w:r>
      <w:r>
        <w:rPr>
          <w:spacing w:val="-5"/>
        </w:rPr>
        <w:t xml:space="preserve"> </w:t>
      </w:r>
      <w:r>
        <w:t>mại</w:t>
      </w:r>
      <w:r>
        <w:rPr>
          <w:spacing w:val="-4"/>
        </w:rPr>
        <w:t xml:space="preserve"> </w:t>
      </w:r>
      <w:r>
        <w:t>điện</w:t>
      </w:r>
      <w:r>
        <w:rPr>
          <w:spacing w:val="-9"/>
        </w:rPr>
        <w:t xml:space="preserve"> </w:t>
      </w:r>
      <w:r>
        <w:t>tử.</w:t>
      </w:r>
      <w:r>
        <w:rPr>
          <w:spacing w:val="-7"/>
        </w:rPr>
        <w:t xml:space="preserve"> </w:t>
      </w:r>
      <w:r>
        <w:t>Với</w:t>
      </w:r>
      <w:r>
        <w:rPr>
          <w:spacing w:val="-7"/>
        </w:rPr>
        <w:t xml:space="preserve"> </w:t>
      </w:r>
      <w:r>
        <w:t>những</w:t>
      </w:r>
      <w:r>
        <w:rPr>
          <w:spacing w:val="-7"/>
        </w:rPr>
        <w:t xml:space="preserve"> </w:t>
      </w:r>
      <w:r>
        <w:t>thao</w:t>
      </w:r>
      <w:r>
        <w:rPr>
          <w:spacing w:val="-9"/>
        </w:rPr>
        <w:t xml:space="preserve"> </w:t>
      </w:r>
      <w:r>
        <w:t>tác</w:t>
      </w:r>
      <w:r>
        <w:rPr>
          <w:spacing w:val="-6"/>
        </w:rPr>
        <w:t xml:space="preserve"> </w:t>
      </w:r>
      <w:r>
        <w:t>đơn</w:t>
      </w:r>
      <w:r>
        <w:rPr>
          <w:spacing w:val="-7"/>
        </w:rPr>
        <w:t xml:space="preserve"> </w:t>
      </w:r>
      <w:r>
        <w:t>giản trên máy có nối mạng Internet bạn sẽ có tận tay những gì mình cần mà không phải mất</w:t>
      </w:r>
      <w:r>
        <w:rPr>
          <w:spacing w:val="-9"/>
        </w:rPr>
        <w:t xml:space="preserve"> </w:t>
      </w:r>
      <w:r>
        <w:t>nhiều</w:t>
      </w:r>
      <w:r>
        <w:rPr>
          <w:spacing w:val="-11"/>
        </w:rPr>
        <w:t xml:space="preserve"> </w:t>
      </w:r>
      <w:r>
        <w:t>thời</w:t>
      </w:r>
      <w:r>
        <w:rPr>
          <w:spacing w:val="-11"/>
        </w:rPr>
        <w:t xml:space="preserve"> </w:t>
      </w:r>
      <w:r>
        <w:t>gian.</w:t>
      </w:r>
      <w:r>
        <w:rPr>
          <w:spacing w:val="-11"/>
        </w:rPr>
        <w:t xml:space="preserve"> </w:t>
      </w:r>
      <w:r>
        <w:t>Bạn</w:t>
      </w:r>
      <w:r>
        <w:rPr>
          <w:spacing w:val="-11"/>
        </w:rPr>
        <w:t xml:space="preserve"> </w:t>
      </w:r>
      <w:r>
        <w:t>chỉ</w:t>
      </w:r>
      <w:r>
        <w:rPr>
          <w:spacing w:val="-11"/>
        </w:rPr>
        <w:t xml:space="preserve"> </w:t>
      </w:r>
      <w:r>
        <w:t>cần</w:t>
      </w:r>
      <w:r>
        <w:rPr>
          <w:spacing w:val="-11"/>
        </w:rPr>
        <w:t xml:space="preserve"> </w:t>
      </w:r>
      <w:r>
        <w:t>vào</w:t>
      </w:r>
      <w:r>
        <w:rPr>
          <w:spacing w:val="-9"/>
        </w:rPr>
        <w:t xml:space="preserve"> </w:t>
      </w:r>
      <w:r>
        <w:t>các</w:t>
      </w:r>
      <w:r>
        <w:rPr>
          <w:spacing w:val="-8"/>
        </w:rPr>
        <w:t xml:space="preserve"> </w:t>
      </w:r>
      <w:r>
        <w:t>trang</w:t>
      </w:r>
      <w:r>
        <w:rPr>
          <w:spacing w:val="-7"/>
        </w:rPr>
        <w:t xml:space="preserve"> </w:t>
      </w:r>
      <w:r>
        <w:t>dịch</w:t>
      </w:r>
      <w:r>
        <w:rPr>
          <w:spacing w:val="-11"/>
        </w:rPr>
        <w:t xml:space="preserve"> </w:t>
      </w:r>
      <w:r>
        <w:t>vụ</w:t>
      </w:r>
      <w:r>
        <w:rPr>
          <w:spacing w:val="-9"/>
        </w:rPr>
        <w:t xml:space="preserve"> </w:t>
      </w:r>
      <w:r>
        <w:t>thương</w:t>
      </w:r>
      <w:r>
        <w:rPr>
          <w:spacing w:val="-7"/>
        </w:rPr>
        <w:t xml:space="preserve"> </w:t>
      </w:r>
      <w:r>
        <w:t>mại</w:t>
      </w:r>
      <w:r>
        <w:rPr>
          <w:spacing w:val="-9"/>
        </w:rPr>
        <w:t xml:space="preserve"> </w:t>
      </w:r>
      <w:r>
        <w:t>điện</w:t>
      </w:r>
      <w:r>
        <w:rPr>
          <w:spacing w:val="-11"/>
        </w:rPr>
        <w:t xml:space="preserve"> </w:t>
      </w:r>
      <w:r>
        <w:t>tử,</w:t>
      </w:r>
      <w:r>
        <w:rPr>
          <w:spacing w:val="-11"/>
        </w:rPr>
        <w:t xml:space="preserve"> </w:t>
      </w:r>
      <w:r>
        <w:t>làm</w:t>
      </w:r>
      <w:r>
        <w:rPr>
          <w:spacing w:val="-11"/>
        </w:rPr>
        <w:t xml:space="preserve"> </w:t>
      </w:r>
      <w:r>
        <w:t>theo hướng</w:t>
      </w:r>
      <w:r>
        <w:rPr>
          <w:spacing w:val="-4"/>
        </w:rPr>
        <w:t xml:space="preserve"> </w:t>
      </w:r>
      <w:r>
        <w:t>dẫn</w:t>
      </w:r>
      <w:r>
        <w:rPr>
          <w:spacing w:val="-2"/>
        </w:rPr>
        <w:t xml:space="preserve"> </w:t>
      </w:r>
      <w:r>
        <w:t>và</w:t>
      </w:r>
      <w:r>
        <w:rPr>
          <w:spacing w:val="-1"/>
        </w:rPr>
        <w:t xml:space="preserve"> </w:t>
      </w:r>
      <w:r>
        <w:t>click</w:t>
      </w:r>
      <w:r>
        <w:rPr>
          <w:spacing w:val="-2"/>
        </w:rPr>
        <w:t xml:space="preserve"> </w:t>
      </w:r>
      <w:r>
        <w:t>vào</w:t>
      </w:r>
      <w:r>
        <w:rPr>
          <w:spacing w:val="-2"/>
        </w:rPr>
        <w:t xml:space="preserve"> </w:t>
      </w:r>
      <w:r>
        <w:t>những</w:t>
      </w:r>
      <w:r>
        <w:rPr>
          <w:spacing w:val="-1"/>
        </w:rPr>
        <w:t xml:space="preserve"> </w:t>
      </w:r>
      <w:r>
        <w:t>gì</w:t>
      </w:r>
      <w:r>
        <w:rPr>
          <w:spacing w:val="-4"/>
        </w:rPr>
        <w:t xml:space="preserve"> </w:t>
      </w:r>
      <w:r>
        <w:t>bạn</w:t>
      </w:r>
      <w:r>
        <w:rPr>
          <w:spacing w:val="-3"/>
        </w:rPr>
        <w:t xml:space="preserve"> </w:t>
      </w:r>
      <w:r>
        <w:t>cần.</w:t>
      </w:r>
      <w:r>
        <w:rPr>
          <w:spacing w:val="-4"/>
        </w:rPr>
        <w:t xml:space="preserve"> </w:t>
      </w:r>
      <w:r>
        <w:t>Vừa</w:t>
      </w:r>
      <w:r>
        <w:rPr>
          <w:spacing w:val="-1"/>
        </w:rPr>
        <w:t xml:space="preserve"> </w:t>
      </w:r>
      <w:r>
        <w:t>có</w:t>
      </w:r>
      <w:r>
        <w:rPr>
          <w:spacing w:val="-4"/>
        </w:rPr>
        <w:t xml:space="preserve"> </w:t>
      </w:r>
      <w:r>
        <w:t>thể</w:t>
      </w:r>
      <w:r>
        <w:rPr>
          <w:spacing w:val="-4"/>
        </w:rPr>
        <w:t xml:space="preserve"> </w:t>
      </w:r>
      <w:r>
        <w:t>tiết</w:t>
      </w:r>
      <w:r>
        <w:rPr>
          <w:spacing w:val="-3"/>
        </w:rPr>
        <w:t xml:space="preserve"> </w:t>
      </w:r>
      <w:r>
        <w:t>kiệm</w:t>
      </w:r>
      <w:r>
        <w:rPr>
          <w:spacing w:val="-4"/>
        </w:rPr>
        <w:t xml:space="preserve"> </w:t>
      </w:r>
      <w:r>
        <w:t>thời</w:t>
      </w:r>
      <w:r>
        <w:rPr>
          <w:spacing w:val="-1"/>
        </w:rPr>
        <w:t xml:space="preserve"> </w:t>
      </w:r>
      <w:r>
        <w:t>gian</w:t>
      </w:r>
      <w:r>
        <w:rPr>
          <w:spacing w:val="-4"/>
        </w:rPr>
        <w:t xml:space="preserve"> </w:t>
      </w:r>
      <w:r>
        <w:t>so</w:t>
      </w:r>
      <w:r>
        <w:rPr>
          <w:spacing w:val="-2"/>
        </w:rPr>
        <w:t xml:space="preserve"> </w:t>
      </w:r>
      <w:r>
        <w:t>với</w:t>
      </w:r>
      <w:r>
        <w:rPr>
          <w:spacing w:val="-1"/>
        </w:rPr>
        <w:t xml:space="preserve"> </w:t>
      </w:r>
      <w:r>
        <w:t>khi mua hàng trực tiếp, vừa góp phần chống dịch hiệu quả. Để đi sâu vào vấn đề em xin trình bày một ý tưởng thiết kế website của</w:t>
      </w:r>
      <w:r>
        <w:rPr>
          <w:spacing w:val="-5"/>
        </w:rPr>
        <w:t xml:space="preserve"> </w:t>
      </w:r>
      <w:r>
        <w:t>mình.</w:t>
      </w:r>
    </w:p>
    <w:p>
      <w:pPr>
        <w:pStyle w:val="2"/>
        <w:numPr>
          <w:ilvl w:val="0"/>
          <w:numId w:val="10"/>
        </w:numPr>
        <w:tabs>
          <w:tab w:val="left" w:pos="1481"/>
        </w:tabs>
        <w:spacing w:before="168" w:after="0" w:line="240" w:lineRule="auto"/>
        <w:ind w:left="1480" w:right="0" w:hanging="627"/>
        <w:jc w:val="both"/>
      </w:pPr>
      <w:bookmarkStart w:id="7" w:name="_bookmark6"/>
      <w:bookmarkEnd w:id="7"/>
      <w:bookmarkStart w:id="8" w:name="_bookmark6"/>
      <w:bookmarkEnd w:id="8"/>
      <w:r>
        <w:t>Mục tiêu đề</w:t>
      </w:r>
      <w:r>
        <w:rPr>
          <w:spacing w:val="-1"/>
        </w:rPr>
        <w:t xml:space="preserve"> </w:t>
      </w:r>
      <w:r>
        <w:t>tài:</w:t>
      </w:r>
    </w:p>
    <w:p>
      <w:pPr>
        <w:pStyle w:val="6"/>
        <w:spacing w:before="2"/>
        <w:rPr>
          <w:b/>
        </w:rPr>
      </w:pPr>
    </w:p>
    <w:p>
      <w:pPr>
        <w:pStyle w:val="6"/>
        <w:spacing w:line="360" w:lineRule="auto"/>
        <w:ind w:left="1118" w:right="895" w:firstLine="362"/>
        <w:jc w:val="both"/>
      </w:pPr>
      <w:r>
        <w:t xml:space="preserve">Thiết kế một website thương mai điện tử dễ dàng sử dụng, dễ tiếp cận được với mọi người, mọi lứa tuổi. Đem lại sự hiệu quả so với khi mua </w:t>
      </w:r>
      <w:r>
        <w:rPr>
          <w:rFonts w:hint="default"/>
          <w:lang w:val="vi-VN"/>
        </w:rPr>
        <w:t xml:space="preserve">bất động sản </w:t>
      </w:r>
      <w:r>
        <w:t>trực tiếp. Nắm được</w:t>
      </w:r>
      <w:r>
        <w:rPr>
          <w:spacing w:val="-6"/>
        </w:rPr>
        <w:t xml:space="preserve"> </w:t>
      </w:r>
      <w:r>
        <w:t>các</w:t>
      </w:r>
      <w:r>
        <w:rPr>
          <w:spacing w:val="-5"/>
        </w:rPr>
        <w:t xml:space="preserve"> </w:t>
      </w:r>
      <w:r>
        <w:t>kỹ</w:t>
      </w:r>
      <w:r>
        <w:rPr>
          <w:spacing w:val="-9"/>
        </w:rPr>
        <w:t xml:space="preserve"> </w:t>
      </w:r>
      <w:r>
        <w:t>năng</w:t>
      </w:r>
      <w:r>
        <w:rPr>
          <w:spacing w:val="-6"/>
        </w:rPr>
        <w:t xml:space="preserve"> </w:t>
      </w:r>
      <w:r>
        <w:t>cơ</w:t>
      </w:r>
      <w:r>
        <w:rPr>
          <w:spacing w:val="-5"/>
        </w:rPr>
        <w:t xml:space="preserve"> </w:t>
      </w:r>
      <w:r>
        <w:t>bản</w:t>
      </w:r>
      <w:r>
        <w:rPr>
          <w:spacing w:val="-6"/>
        </w:rPr>
        <w:t xml:space="preserve"> </w:t>
      </w:r>
      <w:r>
        <w:t>của</w:t>
      </w:r>
      <w:r>
        <w:rPr>
          <w:spacing w:val="-6"/>
        </w:rPr>
        <w:t xml:space="preserve"> </w:t>
      </w:r>
      <w:r>
        <w:t>lập</w:t>
      </w:r>
      <w:r>
        <w:rPr>
          <w:spacing w:val="-6"/>
        </w:rPr>
        <w:t xml:space="preserve"> </w:t>
      </w:r>
      <w:r>
        <w:t>trình</w:t>
      </w:r>
      <w:r>
        <w:rPr>
          <w:spacing w:val="-7"/>
        </w:rPr>
        <w:t xml:space="preserve"> </w:t>
      </w:r>
      <w:r>
        <w:t>và</w:t>
      </w:r>
      <w:r>
        <w:rPr>
          <w:spacing w:val="-3"/>
        </w:rPr>
        <w:t xml:space="preserve"> </w:t>
      </w:r>
      <w:r>
        <w:t>các</w:t>
      </w:r>
      <w:r>
        <w:rPr>
          <w:spacing w:val="-5"/>
        </w:rPr>
        <w:t xml:space="preserve"> </w:t>
      </w:r>
      <w:r>
        <w:t>công</w:t>
      </w:r>
      <w:r>
        <w:rPr>
          <w:spacing w:val="-7"/>
        </w:rPr>
        <w:t xml:space="preserve"> </w:t>
      </w:r>
      <w:r>
        <w:t>cụ</w:t>
      </w:r>
      <w:r>
        <w:rPr>
          <w:spacing w:val="-3"/>
        </w:rPr>
        <w:t xml:space="preserve"> </w:t>
      </w:r>
      <w:r>
        <w:t>để</w:t>
      </w:r>
      <w:r>
        <w:rPr>
          <w:spacing w:val="-6"/>
        </w:rPr>
        <w:t xml:space="preserve"> </w:t>
      </w:r>
      <w:r>
        <w:t>tạo</w:t>
      </w:r>
      <w:r>
        <w:rPr>
          <w:spacing w:val="-4"/>
        </w:rPr>
        <w:t xml:space="preserve"> </w:t>
      </w:r>
      <w:r>
        <w:t>dựng</w:t>
      </w:r>
      <w:r>
        <w:rPr>
          <w:spacing w:val="-4"/>
        </w:rPr>
        <w:t xml:space="preserve"> </w:t>
      </w:r>
      <w:r>
        <w:t>một</w:t>
      </w:r>
      <w:r>
        <w:rPr>
          <w:spacing w:val="-4"/>
        </w:rPr>
        <w:t xml:space="preserve"> </w:t>
      </w:r>
      <w:r>
        <w:t>website</w:t>
      </w:r>
      <w:r>
        <w:rPr>
          <w:spacing w:val="-4"/>
        </w:rPr>
        <w:t xml:space="preserve"> </w:t>
      </w:r>
      <w:r>
        <w:t>hoàn chỉnh.</w:t>
      </w:r>
      <w:r>
        <w:rPr>
          <w:spacing w:val="-4"/>
        </w:rPr>
        <w:t xml:space="preserve"> </w:t>
      </w:r>
      <w:r>
        <w:t>Có</w:t>
      </w:r>
      <w:r>
        <w:rPr>
          <w:spacing w:val="-7"/>
        </w:rPr>
        <w:t xml:space="preserve"> </w:t>
      </w:r>
      <w:r>
        <w:t>đủ</w:t>
      </w:r>
      <w:r>
        <w:rPr>
          <w:spacing w:val="-6"/>
        </w:rPr>
        <w:t xml:space="preserve"> </w:t>
      </w:r>
      <w:r>
        <w:t>các</w:t>
      </w:r>
      <w:r>
        <w:rPr>
          <w:spacing w:val="-3"/>
        </w:rPr>
        <w:t xml:space="preserve"> </w:t>
      </w:r>
      <w:r>
        <w:t>tính</w:t>
      </w:r>
      <w:r>
        <w:rPr>
          <w:spacing w:val="-4"/>
        </w:rPr>
        <w:t xml:space="preserve"> </w:t>
      </w:r>
      <w:r>
        <w:t>năng</w:t>
      </w:r>
      <w:r>
        <w:rPr>
          <w:spacing w:val="-6"/>
        </w:rPr>
        <w:t xml:space="preserve"> </w:t>
      </w:r>
      <w:r>
        <w:t>cần</w:t>
      </w:r>
      <w:r>
        <w:rPr>
          <w:spacing w:val="-5"/>
        </w:rPr>
        <w:t xml:space="preserve"> </w:t>
      </w:r>
      <w:r>
        <w:t>có</w:t>
      </w:r>
      <w:r>
        <w:rPr>
          <w:spacing w:val="-3"/>
        </w:rPr>
        <w:t xml:space="preserve"> </w:t>
      </w:r>
      <w:r>
        <w:t>của</w:t>
      </w:r>
      <w:r>
        <w:rPr>
          <w:spacing w:val="-4"/>
        </w:rPr>
        <w:t xml:space="preserve"> </w:t>
      </w:r>
      <w:r>
        <w:t>một</w:t>
      </w:r>
      <w:r>
        <w:rPr>
          <w:spacing w:val="-4"/>
        </w:rPr>
        <w:t xml:space="preserve"> </w:t>
      </w:r>
      <w:r>
        <w:t>trang</w:t>
      </w:r>
      <w:r>
        <w:rPr>
          <w:spacing w:val="-7"/>
        </w:rPr>
        <w:t xml:space="preserve"> </w:t>
      </w:r>
      <w:r>
        <w:t>web</w:t>
      </w:r>
      <w:r>
        <w:rPr>
          <w:spacing w:val="-1"/>
        </w:rPr>
        <w:t xml:space="preserve"> </w:t>
      </w:r>
      <w:r>
        <w:rPr>
          <w:rFonts w:hint="default"/>
          <w:lang w:val="vi-VN"/>
        </w:rPr>
        <w:t>bất động sản</w:t>
      </w:r>
      <w:r>
        <w:t>,</w:t>
      </w:r>
      <w:r>
        <w:rPr>
          <w:spacing w:val="-7"/>
        </w:rPr>
        <w:t xml:space="preserve"> </w:t>
      </w:r>
      <w:r>
        <w:t>đem</w:t>
      </w:r>
      <w:r>
        <w:rPr>
          <w:spacing w:val="-6"/>
        </w:rPr>
        <w:t xml:space="preserve"> </w:t>
      </w:r>
      <w:r>
        <w:t>lại</w:t>
      </w:r>
      <w:r>
        <w:rPr>
          <w:spacing w:val="-7"/>
        </w:rPr>
        <w:t xml:space="preserve"> </w:t>
      </w:r>
      <w:r>
        <w:t>sự</w:t>
      </w:r>
      <w:r>
        <w:rPr>
          <w:spacing w:val="-5"/>
        </w:rPr>
        <w:t xml:space="preserve"> </w:t>
      </w:r>
      <w:r>
        <w:t>tin</w:t>
      </w:r>
      <w:r>
        <w:rPr>
          <w:spacing w:val="-4"/>
        </w:rPr>
        <w:t xml:space="preserve"> </w:t>
      </w:r>
      <w:r>
        <w:t>tưởng cho người</w:t>
      </w:r>
      <w:r>
        <w:rPr>
          <w:spacing w:val="-2"/>
        </w:rPr>
        <w:t xml:space="preserve"> </w:t>
      </w:r>
      <w:r>
        <w:t>dùng.</w:t>
      </w:r>
    </w:p>
    <w:p>
      <w:pPr>
        <w:spacing w:after="0" w:line="360" w:lineRule="auto"/>
        <w:jc w:val="both"/>
        <w:sectPr>
          <w:pgSz w:w="11910" w:h="16840"/>
          <w:pgMar w:top="840" w:right="540" w:bottom="1120" w:left="680" w:header="439" w:footer="921" w:gutter="0"/>
          <w:cols w:space="720" w:num="1"/>
        </w:sectPr>
      </w:pPr>
    </w:p>
    <w:p>
      <w:pPr>
        <w:pStyle w:val="6"/>
        <w:rPr>
          <w:sz w:val="29"/>
        </w:rPr>
      </w:pPr>
    </w:p>
    <w:p>
      <w:pPr>
        <w:pStyle w:val="2"/>
        <w:numPr>
          <w:ilvl w:val="0"/>
          <w:numId w:val="10"/>
        </w:numPr>
        <w:tabs>
          <w:tab w:val="left" w:pos="1481"/>
        </w:tabs>
        <w:spacing w:before="88" w:after="0" w:line="240" w:lineRule="auto"/>
        <w:ind w:left="1480" w:right="0" w:hanging="731"/>
        <w:jc w:val="both"/>
      </w:pPr>
      <w:bookmarkStart w:id="9" w:name="_bookmark7"/>
      <w:bookmarkEnd w:id="9"/>
      <w:bookmarkStart w:id="10" w:name="_bookmark7"/>
      <w:bookmarkEnd w:id="10"/>
      <w:r>
        <w:t>Phạm vi ứng</w:t>
      </w:r>
      <w:r>
        <w:rPr>
          <w:spacing w:val="-6"/>
        </w:rPr>
        <w:t xml:space="preserve"> </w:t>
      </w:r>
      <w:r>
        <w:t>dụng</w:t>
      </w:r>
    </w:p>
    <w:p>
      <w:pPr>
        <w:pStyle w:val="6"/>
        <w:spacing w:before="3"/>
        <w:rPr>
          <w:b/>
        </w:rPr>
      </w:pPr>
    </w:p>
    <w:p>
      <w:pPr>
        <w:pStyle w:val="6"/>
        <w:spacing w:line="360" w:lineRule="auto"/>
        <w:ind w:left="1120" w:right="898" w:firstLine="359"/>
        <w:jc w:val="both"/>
      </w:pPr>
      <w:r>
        <w:t>Phạm</w:t>
      </w:r>
      <w:r>
        <w:rPr>
          <w:spacing w:val="-10"/>
        </w:rPr>
        <w:t xml:space="preserve"> </w:t>
      </w:r>
      <w:r>
        <w:t>vi</w:t>
      </w:r>
      <w:r>
        <w:rPr>
          <w:spacing w:val="-6"/>
        </w:rPr>
        <w:t xml:space="preserve"> </w:t>
      </w:r>
      <w:r>
        <w:t>ứng</w:t>
      </w:r>
      <w:r>
        <w:rPr>
          <w:spacing w:val="-7"/>
        </w:rPr>
        <w:t xml:space="preserve"> </w:t>
      </w:r>
      <w:r>
        <w:t>dụng</w:t>
      </w:r>
      <w:r>
        <w:rPr>
          <w:spacing w:val="-7"/>
        </w:rPr>
        <w:t xml:space="preserve"> </w:t>
      </w:r>
      <w:r>
        <w:t>của</w:t>
      </w:r>
      <w:r>
        <w:rPr>
          <w:spacing w:val="-6"/>
        </w:rPr>
        <w:t xml:space="preserve"> </w:t>
      </w:r>
      <w:r>
        <w:t>đề</w:t>
      </w:r>
      <w:r>
        <w:rPr>
          <w:spacing w:val="-6"/>
        </w:rPr>
        <w:t xml:space="preserve"> </w:t>
      </w:r>
      <w:r>
        <w:t>tài</w:t>
      </w:r>
      <w:r>
        <w:rPr>
          <w:spacing w:val="-6"/>
        </w:rPr>
        <w:t xml:space="preserve"> </w:t>
      </w:r>
      <w:r>
        <w:t>hướng</w:t>
      </w:r>
      <w:r>
        <w:rPr>
          <w:spacing w:val="-7"/>
        </w:rPr>
        <w:t xml:space="preserve"> </w:t>
      </w:r>
      <w:r>
        <w:t>đến</w:t>
      </w:r>
      <w:r>
        <w:rPr>
          <w:spacing w:val="-7"/>
        </w:rPr>
        <w:t xml:space="preserve"> </w:t>
      </w:r>
      <w:r>
        <w:t>các</w:t>
      </w:r>
      <w:r>
        <w:rPr>
          <w:spacing w:val="-7"/>
        </w:rPr>
        <w:t xml:space="preserve"> </w:t>
      </w:r>
      <w:r>
        <w:t>cá</w:t>
      </w:r>
      <w:r>
        <w:rPr>
          <w:spacing w:val="-4"/>
        </w:rPr>
        <w:t xml:space="preserve"> </w:t>
      </w:r>
      <w:r>
        <w:t>nhân</w:t>
      </w:r>
      <w:r>
        <w:rPr>
          <w:spacing w:val="-6"/>
        </w:rPr>
        <w:t xml:space="preserve"> </w:t>
      </w:r>
      <w:r>
        <w:t>tập</w:t>
      </w:r>
      <w:r>
        <w:rPr>
          <w:spacing w:val="-7"/>
        </w:rPr>
        <w:t xml:space="preserve"> </w:t>
      </w:r>
      <w:r>
        <w:t>thể</w:t>
      </w:r>
      <w:r>
        <w:rPr>
          <w:spacing w:val="-6"/>
        </w:rPr>
        <w:t xml:space="preserve"> </w:t>
      </w:r>
      <w:r>
        <w:t>đang</w:t>
      </w:r>
      <w:r>
        <w:rPr>
          <w:spacing w:val="-6"/>
        </w:rPr>
        <w:t xml:space="preserve"> </w:t>
      </w:r>
      <w:r>
        <w:t>kinh</w:t>
      </w:r>
      <w:r>
        <w:rPr>
          <w:spacing w:val="-5"/>
        </w:rPr>
        <w:t xml:space="preserve"> </w:t>
      </w:r>
      <w:r>
        <w:t>doanh</w:t>
      </w:r>
      <w:r>
        <w:rPr>
          <w:spacing w:val="-7"/>
        </w:rPr>
        <w:t xml:space="preserve"> </w:t>
      </w:r>
      <w:r>
        <w:rPr>
          <w:rFonts w:hint="default"/>
          <w:lang w:val="vi-VN"/>
        </w:rPr>
        <w:t>bất động sản</w:t>
      </w:r>
      <w:r>
        <w:t xml:space="preserve"> và các khách hàng đang có nhu cầu </w:t>
      </w:r>
      <w:r>
        <w:rPr>
          <w:rFonts w:hint="default"/>
          <w:lang w:val="vi-VN"/>
        </w:rPr>
        <w:t>tìm bất động sản</w:t>
      </w:r>
      <w:r>
        <w:t xml:space="preserve"> thông qua hình thức</w:t>
      </w:r>
      <w:r>
        <w:rPr>
          <w:spacing w:val="-1"/>
        </w:rPr>
        <w:t xml:space="preserve"> </w:t>
      </w:r>
      <w:r>
        <w:t>online.</w:t>
      </w:r>
    </w:p>
    <w:p>
      <w:pPr>
        <w:pStyle w:val="6"/>
        <w:spacing w:before="159" w:line="360" w:lineRule="auto"/>
        <w:ind w:left="1120" w:right="894" w:firstLine="359"/>
        <w:jc w:val="both"/>
        <w:rPr>
          <w:rFonts w:hint="default"/>
          <w:lang w:val="vi-VN"/>
        </w:rPr>
      </w:pPr>
      <w:r>
        <w:t>Đối với chủ sở hữu, website cung cấp cho Admin những điều cần thiết để đưa thông</w:t>
      </w:r>
      <w:r>
        <w:rPr>
          <w:spacing w:val="-8"/>
        </w:rPr>
        <w:t xml:space="preserve"> </w:t>
      </w:r>
      <w:r>
        <w:t>tin</w:t>
      </w:r>
      <w:r>
        <w:rPr>
          <w:spacing w:val="-7"/>
        </w:rPr>
        <w:t xml:space="preserve"> </w:t>
      </w:r>
      <w:r>
        <w:t>sản</w:t>
      </w:r>
      <w:r>
        <w:rPr>
          <w:spacing w:val="-5"/>
        </w:rPr>
        <w:t xml:space="preserve"> </w:t>
      </w:r>
      <w:r>
        <w:t>phẩm</w:t>
      </w:r>
      <w:r>
        <w:rPr>
          <w:spacing w:val="-7"/>
        </w:rPr>
        <w:t xml:space="preserve"> </w:t>
      </w:r>
      <w:r>
        <w:t>của</w:t>
      </w:r>
      <w:r>
        <w:rPr>
          <w:spacing w:val="-2"/>
        </w:rPr>
        <w:t xml:space="preserve"> </w:t>
      </w:r>
      <w:r>
        <w:t>mình</w:t>
      </w:r>
      <w:r>
        <w:rPr>
          <w:spacing w:val="-4"/>
        </w:rPr>
        <w:t xml:space="preserve"> </w:t>
      </w:r>
      <w:r>
        <w:t>đến</w:t>
      </w:r>
      <w:r>
        <w:rPr>
          <w:spacing w:val="-4"/>
        </w:rPr>
        <w:t xml:space="preserve"> </w:t>
      </w:r>
      <w:r>
        <w:t>người</w:t>
      </w:r>
      <w:r>
        <w:rPr>
          <w:spacing w:val="-7"/>
        </w:rPr>
        <w:t xml:space="preserve"> </w:t>
      </w:r>
      <w:r>
        <w:t>khách</w:t>
      </w:r>
      <w:r>
        <w:rPr>
          <w:spacing w:val="-4"/>
        </w:rPr>
        <w:t xml:space="preserve"> </w:t>
      </w:r>
      <w:r>
        <w:t>hàng</w:t>
      </w:r>
      <w:r>
        <w:rPr>
          <w:spacing w:val="-6"/>
        </w:rPr>
        <w:t xml:space="preserve"> </w:t>
      </w:r>
      <w:r>
        <w:t>như:</w:t>
      </w:r>
      <w:r>
        <w:rPr>
          <w:spacing w:val="-4"/>
        </w:rPr>
        <w:t xml:space="preserve"> </w:t>
      </w:r>
      <w:r>
        <w:t>hình</w:t>
      </w:r>
      <w:r>
        <w:rPr>
          <w:spacing w:val="-3"/>
        </w:rPr>
        <w:t xml:space="preserve"> </w:t>
      </w:r>
      <w:r>
        <w:t>ảnh,</w:t>
      </w:r>
      <w:r>
        <w:rPr>
          <w:spacing w:val="-5"/>
        </w:rPr>
        <w:t xml:space="preserve"> </w:t>
      </w:r>
      <w:r>
        <w:t>thông</w:t>
      </w:r>
      <w:r>
        <w:rPr>
          <w:spacing w:val="-7"/>
        </w:rPr>
        <w:t xml:space="preserve"> </w:t>
      </w:r>
      <w:r>
        <w:t>tin</w:t>
      </w:r>
      <w:r>
        <w:rPr>
          <w:spacing w:val="-5"/>
        </w:rPr>
        <w:t xml:space="preserve"> </w:t>
      </w:r>
      <w:r>
        <w:t>chi</w:t>
      </w:r>
      <w:r>
        <w:rPr>
          <w:spacing w:val="-4"/>
        </w:rPr>
        <w:t xml:space="preserve"> </w:t>
      </w:r>
      <w:r>
        <w:t>tiết sản phẩm, đơn giá mặt hàng… để khách hàng có thể tiện theo dõi</w:t>
      </w:r>
      <w:r>
        <w:rPr>
          <w:rFonts w:hint="default"/>
          <w:lang w:val="vi-VN"/>
        </w:rPr>
        <w:t>.</w:t>
      </w:r>
    </w:p>
    <w:p>
      <w:pPr>
        <w:pStyle w:val="6"/>
        <w:spacing w:before="163" w:line="360" w:lineRule="auto"/>
        <w:ind w:left="1120" w:right="898" w:firstLine="359"/>
        <w:jc w:val="both"/>
      </w:pPr>
      <w:r>
        <w:t>Đối với khách hàng, website cung cấp cho người dùng một giao diện đẹp mắt, thu hút sự theo dõi hiếu kỳ của khách hàng khi lướt đến. Sau khi xem xong có thể đặt mua hoặc trao đổi thông tin và các tùy chọn khác phù hợp nhu cầu.</w:t>
      </w:r>
    </w:p>
    <w:p>
      <w:pPr>
        <w:pStyle w:val="2"/>
        <w:numPr>
          <w:ilvl w:val="0"/>
          <w:numId w:val="10"/>
        </w:numPr>
        <w:tabs>
          <w:tab w:val="left" w:pos="1481"/>
        </w:tabs>
        <w:spacing w:before="167" w:after="0" w:line="240" w:lineRule="auto"/>
        <w:ind w:left="1480" w:right="0" w:hanging="714"/>
        <w:jc w:val="both"/>
      </w:pPr>
      <w:bookmarkStart w:id="11" w:name="_bookmark8"/>
      <w:bookmarkEnd w:id="11"/>
      <w:bookmarkStart w:id="12" w:name="_bookmark8"/>
      <w:bookmarkEnd w:id="12"/>
      <w:r>
        <w:t>Phương pháp để tiến hành việc nghiên</w:t>
      </w:r>
      <w:r>
        <w:rPr>
          <w:spacing w:val="-4"/>
        </w:rPr>
        <w:t xml:space="preserve"> </w:t>
      </w:r>
      <w:r>
        <w:t>cứu</w:t>
      </w:r>
    </w:p>
    <w:p>
      <w:pPr>
        <w:pStyle w:val="3"/>
        <w:numPr>
          <w:ilvl w:val="1"/>
          <w:numId w:val="10"/>
        </w:numPr>
        <w:tabs>
          <w:tab w:val="left" w:pos="1690"/>
        </w:tabs>
        <w:spacing w:before="149" w:after="0" w:line="240" w:lineRule="auto"/>
        <w:ind w:left="1689" w:right="0" w:hanging="361"/>
        <w:jc w:val="both"/>
        <w:rPr>
          <w:i/>
        </w:rPr>
      </w:pPr>
      <w:bookmarkStart w:id="13" w:name="_bookmark9"/>
      <w:bookmarkEnd w:id="13"/>
      <w:bookmarkStart w:id="14" w:name="_bookmark9"/>
      <w:bookmarkEnd w:id="14"/>
      <w:r>
        <w:rPr>
          <w:i/>
        </w:rPr>
        <w:t>Thu thập thông</w:t>
      </w:r>
      <w:r>
        <w:rPr>
          <w:i/>
          <w:spacing w:val="-2"/>
        </w:rPr>
        <w:t xml:space="preserve"> </w:t>
      </w:r>
      <w:r>
        <w:rPr>
          <w:i/>
        </w:rPr>
        <w:t>tin.</w:t>
      </w:r>
    </w:p>
    <w:p>
      <w:pPr>
        <w:pStyle w:val="6"/>
        <w:spacing w:before="2"/>
        <w:rPr>
          <w:b/>
          <w:i/>
        </w:rPr>
      </w:pPr>
    </w:p>
    <w:p>
      <w:pPr>
        <w:pStyle w:val="6"/>
        <w:spacing w:line="360" w:lineRule="auto"/>
        <w:ind w:left="1840" w:right="896" w:firstLine="360"/>
        <w:jc w:val="both"/>
      </w:pPr>
      <w:r>
        <w:t>Thực hiện thu thập thông tin từ các website khác về vấn đề mua bán và quảng</w:t>
      </w:r>
      <w:r>
        <w:rPr>
          <w:spacing w:val="-8"/>
        </w:rPr>
        <w:t xml:space="preserve"> </w:t>
      </w:r>
      <w:r>
        <w:t>cáo</w:t>
      </w:r>
      <w:r>
        <w:rPr>
          <w:spacing w:val="-4"/>
        </w:rPr>
        <w:t xml:space="preserve"> </w:t>
      </w:r>
      <w:r>
        <w:t>sản</w:t>
      </w:r>
      <w:r>
        <w:rPr>
          <w:spacing w:val="-4"/>
        </w:rPr>
        <w:t xml:space="preserve"> </w:t>
      </w:r>
      <w:r>
        <w:t>phẩm.</w:t>
      </w:r>
      <w:r>
        <w:rPr>
          <w:spacing w:val="-4"/>
        </w:rPr>
        <w:t xml:space="preserve"> </w:t>
      </w:r>
      <w:r>
        <w:t>Tìm</w:t>
      </w:r>
      <w:r>
        <w:rPr>
          <w:spacing w:val="-7"/>
        </w:rPr>
        <w:t xml:space="preserve"> </w:t>
      </w:r>
      <w:r>
        <w:t>hiểu</w:t>
      </w:r>
      <w:r>
        <w:rPr>
          <w:spacing w:val="-4"/>
        </w:rPr>
        <w:t xml:space="preserve"> </w:t>
      </w:r>
      <w:r>
        <w:t>thông</w:t>
      </w:r>
      <w:r>
        <w:rPr>
          <w:spacing w:val="-4"/>
        </w:rPr>
        <w:t xml:space="preserve"> </w:t>
      </w:r>
      <w:r>
        <w:t>tin</w:t>
      </w:r>
      <w:r>
        <w:rPr>
          <w:spacing w:val="-7"/>
        </w:rPr>
        <w:t xml:space="preserve"> </w:t>
      </w:r>
      <w:r>
        <w:t>về</w:t>
      </w:r>
      <w:r>
        <w:rPr>
          <w:spacing w:val="-4"/>
        </w:rPr>
        <w:t xml:space="preserve"> </w:t>
      </w:r>
      <w:r>
        <w:t>xây</w:t>
      </w:r>
      <w:r>
        <w:rPr>
          <w:spacing w:val="-9"/>
        </w:rPr>
        <w:t xml:space="preserve"> </w:t>
      </w:r>
      <w:r>
        <w:t>dựng</w:t>
      </w:r>
      <w:r>
        <w:rPr>
          <w:spacing w:val="-7"/>
        </w:rPr>
        <w:t xml:space="preserve"> </w:t>
      </w:r>
      <w:r>
        <w:t>và</w:t>
      </w:r>
      <w:r>
        <w:rPr>
          <w:spacing w:val="-5"/>
        </w:rPr>
        <w:t xml:space="preserve"> </w:t>
      </w:r>
      <w:r>
        <w:t>thiết</w:t>
      </w:r>
      <w:r>
        <w:rPr>
          <w:spacing w:val="-7"/>
        </w:rPr>
        <w:t xml:space="preserve"> </w:t>
      </w:r>
      <w:r>
        <w:t>kế</w:t>
      </w:r>
      <w:r>
        <w:rPr>
          <w:spacing w:val="-4"/>
        </w:rPr>
        <w:t xml:space="preserve"> </w:t>
      </w:r>
      <w:r>
        <w:t>một</w:t>
      </w:r>
      <w:r>
        <w:rPr>
          <w:spacing w:val="-2"/>
        </w:rPr>
        <w:t xml:space="preserve"> </w:t>
      </w:r>
      <w:r>
        <w:t>website với</w:t>
      </w:r>
      <w:r>
        <w:rPr>
          <w:spacing w:val="-7"/>
        </w:rPr>
        <w:t xml:space="preserve"> </w:t>
      </w:r>
      <w:r>
        <w:t>nhiệm</w:t>
      </w:r>
      <w:r>
        <w:rPr>
          <w:spacing w:val="-7"/>
        </w:rPr>
        <w:t xml:space="preserve"> </w:t>
      </w:r>
      <w:r>
        <w:t>vụ</w:t>
      </w:r>
      <w:r>
        <w:rPr>
          <w:spacing w:val="-6"/>
        </w:rPr>
        <w:t xml:space="preserve"> </w:t>
      </w:r>
      <w:r>
        <w:t>chính</w:t>
      </w:r>
      <w:r>
        <w:rPr>
          <w:spacing w:val="-6"/>
        </w:rPr>
        <w:t xml:space="preserve"> </w:t>
      </w:r>
      <w:r>
        <w:t>là</w:t>
      </w:r>
      <w:r>
        <w:rPr>
          <w:spacing w:val="-4"/>
        </w:rPr>
        <w:t xml:space="preserve"> </w:t>
      </w:r>
      <w:r>
        <w:t>mua</w:t>
      </w:r>
      <w:r>
        <w:rPr>
          <w:spacing w:val="-6"/>
        </w:rPr>
        <w:t xml:space="preserve"> </w:t>
      </w:r>
      <w:r>
        <w:t>bán</w:t>
      </w:r>
      <w:r>
        <w:rPr>
          <w:rFonts w:hint="default"/>
          <w:lang w:val="vi-VN"/>
        </w:rPr>
        <w:t xml:space="preserve"> bất động sản</w:t>
      </w:r>
      <w:r>
        <w:rPr>
          <w:spacing w:val="-6"/>
        </w:rPr>
        <w:t xml:space="preserve"> </w:t>
      </w:r>
      <w:r>
        <w:t>online.</w:t>
      </w:r>
      <w:r>
        <w:rPr>
          <w:spacing w:val="-7"/>
        </w:rPr>
        <w:t xml:space="preserve"> </w:t>
      </w:r>
      <w:r>
        <w:t>Tham</w:t>
      </w:r>
      <w:r>
        <w:rPr>
          <w:spacing w:val="-5"/>
        </w:rPr>
        <w:t xml:space="preserve"> </w:t>
      </w:r>
      <w:r>
        <w:t>khảo</w:t>
      </w:r>
      <w:r>
        <w:rPr>
          <w:spacing w:val="-7"/>
        </w:rPr>
        <w:t xml:space="preserve"> </w:t>
      </w:r>
      <w:r>
        <w:t>thêm</w:t>
      </w:r>
      <w:r>
        <w:rPr>
          <w:spacing w:val="-6"/>
        </w:rPr>
        <w:t xml:space="preserve"> </w:t>
      </w:r>
      <w:r>
        <w:t>một</w:t>
      </w:r>
      <w:r>
        <w:rPr>
          <w:spacing w:val="-7"/>
        </w:rPr>
        <w:t xml:space="preserve"> </w:t>
      </w:r>
      <w:r>
        <w:t>vài</w:t>
      </w:r>
      <w:r>
        <w:rPr>
          <w:spacing w:val="-6"/>
        </w:rPr>
        <w:t xml:space="preserve"> </w:t>
      </w:r>
      <w:r>
        <w:t>website</w:t>
      </w:r>
      <w:r>
        <w:rPr>
          <w:spacing w:val="-7"/>
        </w:rPr>
        <w:t xml:space="preserve"> </w:t>
      </w:r>
      <w:r>
        <w:t>như FPT.com.vn, Shoppe, Lazada,…Tham khảo tài liệu của các anh chị khóa trước và tham khảo trên mạng</w:t>
      </w:r>
      <w:r>
        <w:rPr>
          <w:spacing w:val="-3"/>
        </w:rPr>
        <w:t xml:space="preserve"> </w:t>
      </w:r>
      <w:r>
        <w:t>Youtube.</w:t>
      </w:r>
    </w:p>
    <w:p>
      <w:pPr>
        <w:pStyle w:val="6"/>
        <w:spacing w:before="161" w:line="360" w:lineRule="auto"/>
        <w:ind w:left="1840" w:right="897" w:firstLine="360"/>
        <w:jc w:val="both"/>
      </w:pPr>
      <w:r>
        <w:t>Xác</w:t>
      </w:r>
      <w:r>
        <w:rPr>
          <w:spacing w:val="-14"/>
        </w:rPr>
        <w:t xml:space="preserve"> </w:t>
      </w:r>
      <w:r>
        <w:t>định</w:t>
      </w:r>
      <w:r>
        <w:rPr>
          <w:spacing w:val="-14"/>
        </w:rPr>
        <w:t xml:space="preserve"> </w:t>
      </w:r>
      <w:r>
        <w:t>được</w:t>
      </w:r>
      <w:r>
        <w:rPr>
          <w:spacing w:val="-15"/>
        </w:rPr>
        <w:t xml:space="preserve"> </w:t>
      </w:r>
      <w:r>
        <w:t>hai</w:t>
      </w:r>
      <w:r>
        <w:rPr>
          <w:spacing w:val="-14"/>
        </w:rPr>
        <w:t xml:space="preserve"> </w:t>
      </w:r>
      <w:r>
        <w:t>nhóm</w:t>
      </w:r>
      <w:r>
        <w:rPr>
          <w:spacing w:val="-17"/>
        </w:rPr>
        <w:t xml:space="preserve"> </w:t>
      </w:r>
      <w:r>
        <w:t>người</w:t>
      </w:r>
      <w:r>
        <w:rPr>
          <w:spacing w:val="-14"/>
        </w:rPr>
        <w:t xml:space="preserve"> </w:t>
      </w:r>
      <w:r>
        <w:t>dùng</w:t>
      </w:r>
      <w:r>
        <w:rPr>
          <w:spacing w:val="-15"/>
        </w:rPr>
        <w:t xml:space="preserve"> </w:t>
      </w:r>
      <w:r>
        <w:t>chính</w:t>
      </w:r>
      <w:r>
        <w:rPr>
          <w:spacing w:val="-14"/>
        </w:rPr>
        <w:t xml:space="preserve"> </w:t>
      </w:r>
      <w:r>
        <w:t>là:</w:t>
      </w:r>
      <w:r>
        <w:rPr>
          <w:spacing w:val="-11"/>
        </w:rPr>
        <w:t xml:space="preserve"> </w:t>
      </w:r>
      <w:r>
        <w:t>chủ</w:t>
      </w:r>
      <w:r>
        <w:rPr>
          <w:spacing w:val="-15"/>
        </w:rPr>
        <w:t xml:space="preserve"> </w:t>
      </w:r>
      <w:r>
        <w:rPr>
          <w:rFonts w:hint="default"/>
          <w:spacing w:val="-15"/>
          <w:lang w:val="vi-VN"/>
        </w:rPr>
        <w:t xml:space="preserve">web </w:t>
      </w:r>
      <w:r>
        <w:t>(Admin)</w:t>
      </w:r>
      <w:r>
        <w:rPr>
          <w:spacing w:val="-15"/>
        </w:rPr>
        <w:t xml:space="preserve"> </w:t>
      </w:r>
      <w:r>
        <w:t>và</w:t>
      </w:r>
      <w:r>
        <w:rPr>
          <w:spacing w:val="-14"/>
        </w:rPr>
        <w:t xml:space="preserve"> </w:t>
      </w:r>
      <w:r>
        <w:t>khách hàng. Phân tích các yêu cầu của từng nhóm người</w:t>
      </w:r>
      <w:r>
        <w:rPr>
          <w:spacing w:val="-5"/>
        </w:rPr>
        <w:t xml:space="preserve"> </w:t>
      </w:r>
      <w:r>
        <w:t>dùng.</w:t>
      </w:r>
    </w:p>
    <w:p>
      <w:pPr>
        <w:pStyle w:val="3"/>
        <w:numPr>
          <w:ilvl w:val="1"/>
          <w:numId w:val="10"/>
        </w:numPr>
        <w:tabs>
          <w:tab w:val="left" w:pos="1690"/>
        </w:tabs>
        <w:spacing w:before="169" w:after="0" w:line="240" w:lineRule="auto"/>
        <w:ind w:left="1689" w:right="0" w:hanging="361"/>
        <w:jc w:val="both"/>
        <w:rPr>
          <w:i/>
        </w:rPr>
      </w:pPr>
      <w:bookmarkStart w:id="15" w:name="_bookmark10"/>
      <w:bookmarkEnd w:id="15"/>
      <w:bookmarkStart w:id="16" w:name="_bookmark10"/>
      <w:bookmarkEnd w:id="16"/>
      <w:r>
        <w:rPr>
          <w:i/>
        </w:rPr>
        <w:t>Phương pháp nghiên</w:t>
      </w:r>
      <w:r>
        <w:rPr>
          <w:i/>
          <w:spacing w:val="-2"/>
        </w:rPr>
        <w:t xml:space="preserve"> </w:t>
      </w:r>
      <w:r>
        <w:rPr>
          <w:i/>
        </w:rPr>
        <w:t>cứu.</w:t>
      </w:r>
    </w:p>
    <w:p>
      <w:pPr>
        <w:pStyle w:val="6"/>
        <w:spacing w:before="1"/>
        <w:rPr>
          <w:b/>
          <w:i/>
        </w:rPr>
      </w:pPr>
    </w:p>
    <w:p>
      <w:pPr>
        <w:pStyle w:val="6"/>
        <w:spacing w:before="1" w:line="360" w:lineRule="auto"/>
        <w:ind w:left="1893" w:right="898" w:firstLine="285"/>
        <w:jc w:val="both"/>
      </w:pPr>
      <w:r>
        <w:t xml:space="preserve">Tìm và ôn lại những kiến thức đã học ở các môn như: Phân tích và thiết kế hệ thống thông tin, </w:t>
      </w:r>
      <w:r>
        <w:rPr>
          <w:rFonts w:hint="default"/>
          <w:lang w:val="vi-VN"/>
        </w:rPr>
        <w:t>quản trị dữ liệu, cơ sở dữ liệu</w:t>
      </w:r>
      <w:r>
        <w:t>.</w:t>
      </w:r>
    </w:p>
    <w:p>
      <w:pPr>
        <w:pStyle w:val="6"/>
        <w:spacing w:before="160" w:line="360" w:lineRule="auto"/>
        <w:ind w:left="1893" w:right="894" w:firstLine="285"/>
        <w:jc w:val="both"/>
      </w:pPr>
      <w:r>
        <w:t>Nghiên</w:t>
      </w:r>
      <w:r>
        <w:rPr>
          <w:spacing w:val="-7"/>
        </w:rPr>
        <w:t xml:space="preserve"> </w:t>
      </w:r>
      <w:r>
        <w:t>cứu</w:t>
      </w:r>
      <w:r>
        <w:rPr>
          <w:spacing w:val="-7"/>
        </w:rPr>
        <w:t xml:space="preserve"> </w:t>
      </w:r>
      <w:r>
        <w:t>các</w:t>
      </w:r>
      <w:r>
        <w:rPr>
          <w:spacing w:val="-6"/>
        </w:rPr>
        <w:t xml:space="preserve"> </w:t>
      </w:r>
      <w:r>
        <w:t>ngôn</w:t>
      </w:r>
      <w:r>
        <w:rPr>
          <w:spacing w:val="-8"/>
        </w:rPr>
        <w:t xml:space="preserve"> </w:t>
      </w:r>
      <w:r>
        <w:t>ngữ</w:t>
      </w:r>
      <w:r>
        <w:rPr>
          <w:spacing w:val="-5"/>
        </w:rPr>
        <w:t xml:space="preserve"> </w:t>
      </w:r>
      <w:r>
        <w:t>chuyên</w:t>
      </w:r>
      <w:r>
        <w:rPr>
          <w:spacing w:val="-6"/>
        </w:rPr>
        <w:t xml:space="preserve"> </w:t>
      </w:r>
      <w:r>
        <w:t>dùng</w:t>
      </w:r>
      <w:r>
        <w:rPr>
          <w:spacing w:val="-7"/>
        </w:rPr>
        <w:t xml:space="preserve"> </w:t>
      </w:r>
      <w:r>
        <w:t>để</w:t>
      </w:r>
      <w:r>
        <w:rPr>
          <w:spacing w:val="-7"/>
        </w:rPr>
        <w:t xml:space="preserve"> </w:t>
      </w:r>
      <w:r>
        <w:t>lập</w:t>
      </w:r>
      <w:r>
        <w:rPr>
          <w:spacing w:val="-7"/>
        </w:rPr>
        <w:t xml:space="preserve"> </w:t>
      </w:r>
      <w:r>
        <w:t>trình</w:t>
      </w:r>
      <w:r>
        <w:rPr>
          <w:spacing w:val="-7"/>
        </w:rPr>
        <w:t xml:space="preserve"> </w:t>
      </w:r>
      <w:r>
        <w:t>web</w:t>
      </w:r>
      <w:r>
        <w:rPr>
          <w:spacing w:val="-7"/>
        </w:rPr>
        <w:t xml:space="preserve"> </w:t>
      </w:r>
      <w:r>
        <w:t>và</w:t>
      </w:r>
      <w:r>
        <w:rPr>
          <w:spacing w:val="-6"/>
        </w:rPr>
        <w:t xml:space="preserve"> </w:t>
      </w:r>
      <w:r>
        <w:t>các</w:t>
      </w:r>
      <w:r>
        <w:rPr>
          <w:spacing w:val="-6"/>
        </w:rPr>
        <w:t xml:space="preserve"> </w:t>
      </w:r>
      <w:r>
        <w:t>môn</w:t>
      </w:r>
      <w:r>
        <w:rPr>
          <w:spacing w:val="-7"/>
        </w:rPr>
        <w:t xml:space="preserve"> </w:t>
      </w:r>
      <w:r>
        <w:t>đã</w:t>
      </w:r>
      <w:r>
        <w:rPr>
          <w:spacing w:val="-7"/>
        </w:rPr>
        <w:t xml:space="preserve"> </w:t>
      </w:r>
      <w:r>
        <w:t xml:space="preserve">và đang học như: Nhập môn </w:t>
      </w:r>
      <w:r>
        <w:rPr>
          <w:rFonts w:hint="default"/>
          <w:lang w:val="vi-VN"/>
        </w:rPr>
        <w:t>lập trình web</w:t>
      </w:r>
      <w:r>
        <w:t xml:space="preserve"> và </w:t>
      </w:r>
      <w:r>
        <w:rPr>
          <w:rFonts w:hint="default"/>
          <w:lang w:val="vi-VN"/>
        </w:rPr>
        <w:t>công nghệ web</w:t>
      </w:r>
      <w:r>
        <w:t>.</w:t>
      </w:r>
    </w:p>
    <w:p>
      <w:pPr>
        <w:spacing w:after="0" w:line="360" w:lineRule="auto"/>
        <w:jc w:val="both"/>
        <w:sectPr>
          <w:pgSz w:w="11910" w:h="16840"/>
          <w:pgMar w:top="840" w:right="540" w:bottom="1120" w:left="680" w:header="439" w:footer="921" w:gutter="0"/>
          <w:cols w:space="720" w:num="1"/>
        </w:sectPr>
      </w:pPr>
    </w:p>
    <w:p>
      <w:pPr>
        <w:pStyle w:val="6"/>
        <w:rPr>
          <w:sz w:val="29"/>
        </w:rPr>
      </w:pPr>
    </w:p>
    <w:p>
      <w:pPr>
        <w:pStyle w:val="3"/>
        <w:numPr>
          <w:ilvl w:val="1"/>
          <w:numId w:val="10"/>
        </w:numPr>
        <w:tabs>
          <w:tab w:val="left" w:pos="1690"/>
        </w:tabs>
        <w:spacing w:before="88" w:after="0" w:line="240" w:lineRule="auto"/>
        <w:ind w:left="1689" w:right="0" w:hanging="361"/>
        <w:jc w:val="both"/>
        <w:rPr>
          <w:i/>
        </w:rPr>
      </w:pPr>
      <w:bookmarkStart w:id="17" w:name="_bookmark11"/>
      <w:bookmarkEnd w:id="17"/>
      <w:bookmarkStart w:id="18" w:name="_bookmark11"/>
      <w:bookmarkEnd w:id="18"/>
      <w:r>
        <w:rPr>
          <w:i/>
        </w:rPr>
        <w:t>Phương pháp để tiến hành bắt đầu nghiên</w:t>
      </w:r>
      <w:r>
        <w:rPr>
          <w:i/>
          <w:spacing w:val="-4"/>
        </w:rPr>
        <w:t xml:space="preserve"> </w:t>
      </w:r>
      <w:r>
        <w:rPr>
          <w:i/>
        </w:rPr>
        <w:t>cứu.</w:t>
      </w:r>
    </w:p>
    <w:p>
      <w:pPr>
        <w:pStyle w:val="6"/>
        <w:spacing w:before="3"/>
        <w:rPr>
          <w:b/>
          <w:i/>
        </w:rPr>
      </w:pPr>
    </w:p>
    <w:p>
      <w:pPr>
        <w:pStyle w:val="6"/>
        <w:spacing w:line="360" w:lineRule="auto"/>
        <w:ind w:left="1893" w:right="895" w:firstLine="285"/>
        <w:jc w:val="both"/>
      </w:pPr>
      <w:r>
        <w:t>Để tiến hành thực hiện phải trải qua các quá trình như: Tìm hiểu vấn đề, phân</w:t>
      </w:r>
      <w:r>
        <w:rPr>
          <w:spacing w:val="-7"/>
        </w:rPr>
        <w:t xml:space="preserve"> </w:t>
      </w:r>
      <w:r>
        <w:t>tích</w:t>
      </w:r>
      <w:r>
        <w:rPr>
          <w:spacing w:val="-7"/>
        </w:rPr>
        <w:t xml:space="preserve"> </w:t>
      </w:r>
      <w:r>
        <w:t>vấn</w:t>
      </w:r>
      <w:r>
        <w:rPr>
          <w:spacing w:val="-7"/>
        </w:rPr>
        <w:t xml:space="preserve"> </w:t>
      </w:r>
      <w:r>
        <w:t>đề,</w:t>
      </w:r>
      <w:r>
        <w:rPr>
          <w:spacing w:val="-7"/>
        </w:rPr>
        <w:t xml:space="preserve"> </w:t>
      </w:r>
      <w:r>
        <w:t>thiết</w:t>
      </w:r>
      <w:r>
        <w:rPr>
          <w:spacing w:val="-4"/>
        </w:rPr>
        <w:t xml:space="preserve"> </w:t>
      </w:r>
      <w:r>
        <w:t>kế,</w:t>
      </w:r>
      <w:r>
        <w:rPr>
          <w:spacing w:val="-8"/>
        </w:rPr>
        <w:t xml:space="preserve"> </w:t>
      </w:r>
      <w:r>
        <w:t>xây</w:t>
      </w:r>
      <w:r>
        <w:rPr>
          <w:spacing w:val="-12"/>
        </w:rPr>
        <w:t xml:space="preserve"> </w:t>
      </w:r>
      <w:r>
        <w:t>dựng</w:t>
      </w:r>
      <w:r>
        <w:rPr>
          <w:spacing w:val="-7"/>
        </w:rPr>
        <w:t xml:space="preserve"> </w:t>
      </w:r>
      <w:r>
        <w:t>các</w:t>
      </w:r>
      <w:r>
        <w:rPr>
          <w:spacing w:val="-6"/>
        </w:rPr>
        <w:t xml:space="preserve"> </w:t>
      </w:r>
      <w:r>
        <w:t>chức</w:t>
      </w:r>
      <w:r>
        <w:rPr>
          <w:spacing w:val="-4"/>
        </w:rPr>
        <w:t xml:space="preserve"> </w:t>
      </w:r>
      <w:r>
        <w:t>năng</w:t>
      </w:r>
      <w:r>
        <w:rPr>
          <w:spacing w:val="-6"/>
        </w:rPr>
        <w:t xml:space="preserve"> </w:t>
      </w:r>
      <w:r>
        <w:t>cần</w:t>
      </w:r>
      <w:r>
        <w:rPr>
          <w:spacing w:val="-8"/>
        </w:rPr>
        <w:t xml:space="preserve"> </w:t>
      </w:r>
      <w:r>
        <w:t>có,</w:t>
      </w:r>
      <w:r>
        <w:rPr>
          <w:spacing w:val="-6"/>
        </w:rPr>
        <w:t xml:space="preserve"> </w:t>
      </w:r>
      <w:r>
        <w:t>cuối</w:t>
      </w:r>
      <w:r>
        <w:rPr>
          <w:spacing w:val="-7"/>
        </w:rPr>
        <w:t xml:space="preserve"> </w:t>
      </w:r>
      <w:r>
        <w:t>cùng</w:t>
      </w:r>
      <w:r>
        <w:rPr>
          <w:spacing w:val="-4"/>
        </w:rPr>
        <w:t xml:space="preserve"> </w:t>
      </w:r>
      <w:r>
        <w:t>là</w:t>
      </w:r>
      <w:r>
        <w:rPr>
          <w:spacing w:val="-6"/>
        </w:rPr>
        <w:t xml:space="preserve"> </w:t>
      </w:r>
      <w:r>
        <w:t>kiểm tra</w:t>
      </w:r>
      <w:r>
        <w:rPr>
          <w:spacing w:val="-2"/>
        </w:rPr>
        <w:t xml:space="preserve"> </w:t>
      </w:r>
      <w:r>
        <w:t>lại.</w:t>
      </w:r>
    </w:p>
    <w:p>
      <w:pPr>
        <w:pStyle w:val="17"/>
        <w:numPr>
          <w:ilvl w:val="2"/>
          <w:numId w:val="10"/>
        </w:numPr>
        <w:tabs>
          <w:tab w:val="left" w:pos="2321"/>
        </w:tabs>
        <w:spacing w:before="160" w:after="0" w:line="360" w:lineRule="auto"/>
        <w:ind w:left="2320" w:right="898" w:hanging="284"/>
        <w:jc w:val="both"/>
        <w:rPr>
          <w:sz w:val="26"/>
        </w:rPr>
      </w:pPr>
      <w:r>
        <w:rPr>
          <w:sz w:val="26"/>
        </w:rPr>
        <w:t>Tìm</w:t>
      </w:r>
      <w:r>
        <w:rPr>
          <w:spacing w:val="-14"/>
          <w:sz w:val="26"/>
        </w:rPr>
        <w:t xml:space="preserve"> </w:t>
      </w:r>
      <w:r>
        <w:rPr>
          <w:sz w:val="26"/>
        </w:rPr>
        <w:t>hiểu</w:t>
      </w:r>
      <w:r>
        <w:rPr>
          <w:spacing w:val="-8"/>
          <w:sz w:val="26"/>
        </w:rPr>
        <w:t xml:space="preserve"> </w:t>
      </w:r>
      <w:r>
        <w:rPr>
          <w:sz w:val="26"/>
        </w:rPr>
        <w:t>vấn</w:t>
      </w:r>
      <w:r>
        <w:rPr>
          <w:spacing w:val="-11"/>
          <w:sz w:val="26"/>
        </w:rPr>
        <w:t xml:space="preserve"> </w:t>
      </w:r>
      <w:r>
        <w:rPr>
          <w:sz w:val="26"/>
        </w:rPr>
        <w:t>đề:</w:t>
      </w:r>
      <w:r>
        <w:rPr>
          <w:spacing w:val="-8"/>
          <w:sz w:val="26"/>
        </w:rPr>
        <w:t xml:space="preserve"> </w:t>
      </w:r>
      <w:r>
        <w:rPr>
          <w:sz w:val="26"/>
        </w:rPr>
        <w:t>theo</w:t>
      </w:r>
      <w:r>
        <w:rPr>
          <w:spacing w:val="-11"/>
          <w:sz w:val="26"/>
        </w:rPr>
        <w:t xml:space="preserve"> </w:t>
      </w:r>
      <w:r>
        <w:rPr>
          <w:sz w:val="26"/>
        </w:rPr>
        <w:t>dõi</w:t>
      </w:r>
      <w:r>
        <w:rPr>
          <w:spacing w:val="-10"/>
          <w:sz w:val="26"/>
        </w:rPr>
        <w:t xml:space="preserve"> </w:t>
      </w:r>
      <w:r>
        <w:rPr>
          <w:sz w:val="26"/>
        </w:rPr>
        <w:t>nhu</w:t>
      </w:r>
      <w:r>
        <w:rPr>
          <w:spacing w:val="-11"/>
          <w:sz w:val="26"/>
        </w:rPr>
        <w:t xml:space="preserve"> </w:t>
      </w:r>
      <w:r>
        <w:rPr>
          <w:sz w:val="26"/>
        </w:rPr>
        <w:t>cầu</w:t>
      </w:r>
      <w:r>
        <w:rPr>
          <w:spacing w:val="-8"/>
          <w:sz w:val="26"/>
        </w:rPr>
        <w:t xml:space="preserve"> </w:t>
      </w:r>
      <w:r>
        <w:rPr>
          <w:sz w:val="26"/>
        </w:rPr>
        <w:t>của</w:t>
      </w:r>
      <w:r>
        <w:rPr>
          <w:spacing w:val="-11"/>
          <w:sz w:val="26"/>
        </w:rPr>
        <w:t xml:space="preserve"> </w:t>
      </w:r>
      <w:r>
        <w:rPr>
          <w:sz w:val="26"/>
        </w:rPr>
        <w:t>khách</w:t>
      </w:r>
      <w:r>
        <w:rPr>
          <w:spacing w:val="-10"/>
          <w:sz w:val="26"/>
        </w:rPr>
        <w:t xml:space="preserve"> </w:t>
      </w:r>
      <w:r>
        <w:rPr>
          <w:sz w:val="26"/>
        </w:rPr>
        <w:t>hàng</w:t>
      </w:r>
      <w:r>
        <w:rPr>
          <w:spacing w:val="-11"/>
          <w:sz w:val="26"/>
        </w:rPr>
        <w:t xml:space="preserve"> </w:t>
      </w:r>
      <w:r>
        <w:rPr>
          <w:sz w:val="26"/>
        </w:rPr>
        <w:t>đối</w:t>
      </w:r>
      <w:r>
        <w:rPr>
          <w:spacing w:val="-10"/>
          <w:sz w:val="26"/>
        </w:rPr>
        <w:t xml:space="preserve"> </w:t>
      </w:r>
      <w:r>
        <w:rPr>
          <w:sz w:val="26"/>
        </w:rPr>
        <w:t>với</w:t>
      </w:r>
      <w:r>
        <w:rPr>
          <w:spacing w:val="-11"/>
          <w:sz w:val="26"/>
        </w:rPr>
        <w:t xml:space="preserve"> </w:t>
      </w:r>
      <w:r>
        <w:rPr>
          <w:sz w:val="26"/>
        </w:rPr>
        <w:t>hình</w:t>
      </w:r>
      <w:r>
        <w:rPr>
          <w:spacing w:val="-10"/>
          <w:sz w:val="26"/>
        </w:rPr>
        <w:t xml:space="preserve"> </w:t>
      </w:r>
      <w:r>
        <w:rPr>
          <w:sz w:val="26"/>
        </w:rPr>
        <w:t>thức</w:t>
      </w:r>
      <w:r>
        <w:rPr>
          <w:spacing w:val="-9"/>
          <w:sz w:val="26"/>
        </w:rPr>
        <w:t xml:space="preserve"> </w:t>
      </w:r>
      <w:r>
        <w:rPr>
          <w:sz w:val="26"/>
        </w:rPr>
        <w:t>mua bán</w:t>
      </w:r>
      <w:r>
        <w:rPr>
          <w:rFonts w:hint="default"/>
          <w:sz w:val="26"/>
          <w:lang w:val="vi-VN"/>
        </w:rPr>
        <w:t xml:space="preserve"> bất động sản</w:t>
      </w:r>
      <w:r>
        <w:rPr>
          <w:sz w:val="26"/>
        </w:rPr>
        <w:t xml:space="preserve"> online trong </w:t>
      </w:r>
      <w:r>
        <w:rPr>
          <w:rFonts w:hint="default"/>
          <w:sz w:val="26"/>
          <w:lang w:val="vi-VN"/>
        </w:rPr>
        <w:t>khi vẫn ở nhà</w:t>
      </w:r>
      <w:r>
        <w:rPr>
          <w:sz w:val="26"/>
        </w:rPr>
        <w:t>.</w:t>
      </w:r>
    </w:p>
    <w:p>
      <w:pPr>
        <w:pStyle w:val="17"/>
        <w:numPr>
          <w:ilvl w:val="2"/>
          <w:numId w:val="10"/>
        </w:numPr>
        <w:tabs>
          <w:tab w:val="left" w:pos="2321"/>
        </w:tabs>
        <w:spacing w:before="2" w:after="0" w:line="357" w:lineRule="auto"/>
        <w:ind w:left="2320" w:right="896" w:hanging="284"/>
        <w:jc w:val="both"/>
        <w:rPr>
          <w:sz w:val="26"/>
        </w:rPr>
      </w:pPr>
      <w:r>
        <w:rPr>
          <w:sz w:val="26"/>
        </w:rPr>
        <w:t>Phân tích: xây dựng các chức năng và nhiệm vụ cần có của một trang web, phân tích các đối tượng sử</w:t>
      </w:r>
      <w:r>
        <w:rPr>
          <w:spacing w:val="-4"/>
          <w:sz w:val="26"/>
        </w:rPr>
        <w:t xml:space="preserve"> </w:t>
      </w:r>
      <w:r>
        <w:rPr>
          <w:sz w:val="26"/>
        </w:rPr>
        <w:t>dụng.</w:t>
      </w:r>
    </w:p>
    <w:p>
      <w:pPr>
        <w:pStyle w:val="17"/>
        <w:numPr>
          <w:ilvl w:val="2"/>
          <w:numId w:val="10"/>
        </w:numPr>
        <w:tabs>
          <w:tab w:val="left" w:pos="2321"/>
        </w:tabs>
        <w:spacing w:before="6" w:after="0" w:line="357" w:lineRule="auto"/>
        <w:ind w:left="2320" w:right="896" w:hanging="284"/>
        <w:jc w:val="both"/>
        <w:rPr>
          <w:sz w:val="26"/>
        </w:rPr>
      </w:pPr>
      <w:r>
        <w:rPr>
          <w:sz w:val="26"/>
        </w:rPr>
        <w:t>Thiết kế: Thiết kế giao diện cho trang web, thiết kế các chức năng và thiết kế cơ sở dữ liệu cần</w:t>
      </w:r>
      <w:r>
        <w:rPr>
          <w:spacing w:val="-3"/>
          <w:sz w:val="26"/>
        </w:rPr>
        <w:t xml:space="preserve"> </w:t>
      </w:r>
      <w:r>
        <w:rPr>
          <w:sz w:val="26"/>
        </w:rPr>
        <w:t>thiết.</w:t>
      </w:r>
    </w:p>
    <w:p>
      <w:pPr>
        <w:pStyle w:val="17"/>
        <w:numPr>
          <w:ilvl w:val="2"/>
          <w:numId w:val="10"/>
        </w:numPr>
        <w:tabs>
          <w:tab w:val="left" w:pos="2321"/>
        </w:tabs>
        <w:spacing w:before="6" w:after="0" w:line="360" w:lineRule="auto"/>
        <w:ind w:left="2320" w:right="895" w:hanging="284"/>
        <w:jc w:val="both"/>
        <w:rPr>
          <w:sz w:val="26"/>
        </w:rPr>
      </w:pPr>
      <w:r>
        <w:rPr>
          <w:sz w:val="26"/>
        </w:rPr>
        <w:t xml:space="preserve">Xây dựng các chức năng: Chức năng thêm sửa xóa thông tin sản phẩm đối với Admin. Chức năng xem thông tin, chi tiết sản phẩm, chức năng </w:t>
      </w:r>
      <w:r>
        <w:rPr>
          <w:rFonts w:hint="default"/>
          <w:sz w:val="26"/>
          <w:lang w:val="vi-VN"/>
        </w:rPr>
        <w:t>liên hệ người bán</w:t>
      </w:r>
      <w:r>
        <w:rPr>
          <w:sz w:val="26"/>
        </w:rPr>
        <w:t xml:space="preserve"> sản phẩm đối với khách</w:t>
      </w:r>
      <w:r>
        <w:rPr>
          <w:spacing w:val="-6"/>
          <w:sz w:val="26"/>
        </w:rPr>
        <w:t xml:space="preserve"> </w:t>
      </w:r>
      <w:r>
        <w:rPr>
          <w:sz w:val="26"/>
        </w:rPr>
        <w:t>hàng.</w:t>
      </w:r>
    </w:p>
    <w:p>
      <w:pPr>
        <w:pStyle w:val="17"/>
        <w:numPr>
          <w:ilvl w:val="2"/>
          <w:numId w:val="10"/>
        </w:numPr>
        <w:tabs>
          <w:tab w:val="left" w:pos="2321"/>
        </w:tabs>
        <w:spacing w:before="0" w:after="0" w:line="357" w:lineRule="auto"/>
        <w:ind w:left="2320" w:right="896" w:hanging="284"/>
        <w:jc w:val="both"/>
        <w:rPr>
          <w:sz w:val="26"/>
        </w:rPr>
      </w:pPr>
      <w:r>
        <w:rPr>
          <w:sz w:val="26"/>
        </w:rPr>
        <w:t>Kiểm</w:t>
      </w:r>
      <w:r>
        <w:rPr>
          <w:spacing w:val="-12"/>
          <w:sz w:val="26"/>
        </w:rPr>
        <w:t xml:space="preserve"> </w:t>
      </w:r>
      <w:r>
        <w:rPr>
          <w:sz w:val="26"/>
        </w:rPr>
        <w:t>tra:</w:t>
      </w:r>
      <w:r>
        <w:rPr>
          <w:spacing w:val="-9"/>
          <w:sz w:val="26"/>
        </w:rPr>
        <w:t xml:space="preserve"> </w:t>
      </w:r>
      <w:r>
        <w:rPr>
          <w:sz w:val="26"/>
        </w:rPr>
        <w:t>kiểm</w:t>
      </w:r>
      <w:r>
        <w:rPr>
          <w:spacing w:val="-11"/>
          <w:sz w:val="26"/>
        </w:rPr>
        <w:t xml:space="preserve"> </w:t>
      </w:r>
      <w:r>
        <w:rPr>
          <w:sz w:val="26"/>
        </w:rPr>
        <w:t>tra</w:t>
      </w:r>
      <w:r>
        <w:rPr>
          <w:spacing w:val="-9"/>
          <w:sz w:val="26"/>
        </w:rPr>
        <w:t xml:space="preserve"> </w:t>
      </w:r>
      <w:r>
        <w:rPr>
          <w:sz w:val="26"/>
        </w:rPr>
        <w:t>lại</w:t>
      </w:r>
      <w:r>
        <w:rPr>
          <w:spacing w:val="-9"/>
          <w:sz w:val="26"/>
        </w:rPr>
        <w:t xml:space="preserve"> </w:t>
      </w:r>
      <w:r>
        <w:rPr>
          <w:sz w:val="26"/>
        </w:rPr>
        <w:t>trang</w:t>
      </w:r>
      <w:r>
        <w:rPr>
          <w:spacing w:val="-9"/>
          <w:sz w:val="26"/>
        </w:rPr>
        <w:t xml:space="preserve"> </w:t>
      </w:r>
      <w:r>
        <w:rPr>
          <w:sz w:val="26"/>
        </w:rPr>
        <w:t>web</w:t>
      </w:r>
      <w:r>
        <w:rPr>
          <w:spacing w:val="-9"/>
          <w:sz w:val="26"/>
        </w:rPr>
        <w:t xml:space="preserve"> </w:t>
      </w:r>
      <w:r>
        <w:rPr>
          <w:sz w:val="26"/>
        </w:rPr>
        <w:t>đ</w:t>
      </w:r>
      <w:r>
        <w:rPr>
          <w:rFonts w:hint="default"/>
          <w:sz w:val="26"/>
          <w:lang w:val="vi-VN"/>
        </w:rPr>
        <w:t>ang</w:t>
      </w:r>
      <w:r>
        <w:rPr>
          <w:spacing w:val="-9"/>
          <w:sz w:val="26"/>
        </w:rPr>
        <w:t xml:space="preserve"> </w:t>
      </w:r>
      <w:r>
        <w:rPr>
          <w:sz w:val="26"/>
        </w:rPr>
        <w:t>hoạt</w:t>
      </w:r>
      <w:r>
        <w:rPr>
          <w:spacing w:val="-9"/>
          <w:sz w:val="26"/>
        </w:rPr>
        <w:t xml:space="preserve"> </w:t>
      </w:r>
      <w:r>
        <w:rPr>
          <w:sz w:val="26"/>
        </w:rPr>
        <w:t>động,</w:t>
      </w:r>
      <w:r>
        <w:rPr>
          <w:spacing w:val="-9"/>
          <w:sz w:val="26"/>
        </w:rPr>
        <w:t xml:space="preserve"> </w:t>
      </w:r>
      <w:r>
        <w:rPr>
          <w:sz w:val="26"/>
        </w:rPr>
        <w:t>kiểm</w:t>
      </w:r>
      <w:r>
        <w:rPr>
          <w:spacing w:val="-11"/>
          <w:sz w:val="26"/>
        </w:rPr>
        <w:t xml:space="preserve"> </w:t>
      </w:r>
      <w:r>
        <w:rPr>
          <w:sz w:val="26"/>
        </w:rPr>
        <w:t>tra</w:t>
      </w:r>
      <w:r>
        <w:rPr>
          <w:spacing w:val="-9"/>
          <w:sz w:val="26"/>
        </w:rPr>
        <w:t xml:space="preserve"> </w:t>
      </w:r>
      <w:r>
        <w:rPr>
          <w:sz w:val="26"/>
        </w:rPr>
        <w:t>các</w:t>
      </w:r>
      <w:r>
        <w:rPr>
          <w:spacing w:val="-8"/>
          <w:sz w:val="26"/>
        </w:rPr>
        <w:t xml:space="preserve"> </w:t>
      </w:r>
      <w:r>
        <w:rPr>
          <w:sz w:val="26"/>
        </w:rPr>
        <w:t>chức</w:t>
      </w:r>
      <w:r>
        <w:rPr>
          <w:spacing w:val="-9"/>
          <w:sz w:val="26"/>
        </w:rPr>
        <w:t xml:space="preserve"> </w:t>
      </w:r>
      <w:r>
        <w:rPr>
          <w:sz w:val="26"/>
        </w:rPr>
        <w:t>năng</w:t>
      </w:r>
      <w:r>
        <w:rPr>
          <w:spacing w:val="-9"/>
          <w:sz w:val="26"/>
        </w:rPr>
        <w:t xml:space="preserve"> </w:t>
      </w:r>
      <w:r>
        <w:rPr>
          <w:sz w:val="26"/>
        </w:rPr>
        <w:t>của trang web, sửa lại các lỗi khi thực</w:t>
      </w:r>
      <w:r>
        <w:rPr>
          <w:spacing w:val="-6"/>
          <w:sz w:val="26"/>
        </w:rPr>
        <w:t xml:space="preserve"> </w:t>
      </w:r>
      <w:r>
        <w:rPr>
          <w:sz w:val="26"/>
        </w:rPr>
        <w:t>hiện.</w:t>
      </w:r>
    </w:p>
    <w:p>
      <w:pPr>
        <w:pStyle w:val="3"/>
        <w:numPr>
          <w:ilvl w:val="1"/>
          <w:numId w:val="10"/>
        </w:numPr>
        <w:tabs>
          <w:tab w:val="left" w:pos="1690"/>
        </w:tabs>
        <w:spacing w:before="11" w:after="0" w:line="240" w:lineRule="auto"/>
        <w:ind w:left="1689" w:right="0" w:hanging="361"/>
        <w:jc w:val="both"/>
        <w:rPr>
          <w:i/>
        </w:rPr>
      </w:pPr>
      <w:bookmarkStart w:id="19" w:name="_bookmark12"/>
      <w:bookmarkEnd w:id="19"/>
      <w:bookmarkStart w:id="20" w:name="_bookmark12"/>
      <w:bookmarkEnd w:id="20"/>
      <w:r>
        <w:rPr>
          <w:i/>
        </w:rPr>
        <w:t>Công nghệ và công cụ cần</w:t>
      </w:r>
      <w:r>
        <w:rPr>
          <w:i/>
          <w:spacing w:val="-4"/>
        </w:rPr>
        <w:t xml:space="preserve"> </w:t>
      </w:r>
      <w:r>
        <w:rPr>
          <w:i/>
        </w:rPr>
        <w:t>có.</w:t>
      </w:r>
    </w:p>
    <w:p>
      <w:pPr>
        <w:pStyle w:val="17"/>
        <w:numPr>
          <w:ilvl w:val="0"/>
          <w:numId w:val="11"/>
        </w:numPr>
        <w:tabs>
          <w:tab w:val="left" w:pos="2561"/>
        </w:tabs>
        <w:spacing w:before="143" w:after="0" w:line="240" w:lineRule="auto"/>
        <w:ind w:left="2560" w:right="0" w:hanging="361"/>
        <w:jc w:val="both"/>
        <w:rPr>
          <w:sz w:val="26"/>
        </w:rPr>
      </w:pPr>
      <w:bookmarkStart w:id="21" w:name="_bookmark13"/>
      <w:bookmarkEnd w:id="21"/>
      <w:bookmarkStart w:id="22" w:name="_bookmark13"/>
      <w:bookmarkEnd w:id="22"/>
      <w:r>
        <w:rPr>
          <w:sz w:val="26"/>
        </w:rPr>
        <w:t>Công</w:t>
      </w:r>
      <w:r>
        <w:rPr>
          <w:spacing w:val="-2"/>
          <w:sz w:val="26"/>
        </w:rPr>
        <w:t xml:space="preserve"> </w:t>
      </w:r>
      <w:r>
        <w:rPr>
          <w:sz w:val="26"/>
        </w:rPr>
        <w:t>nghệ:</w:t>
      </w:r>
    </w:p>
    <w:p>
      <w:pPr>
        <w:pStyle w:val="17"/>
        <w:numPr>
          <w:ilvl w:val="1"/>
          <w:numId w:val="11"/>
        </w:numPr>
        <w:tabs>
          <w:tab w:val="left" w:pos="3171"/>
        </w:tabs>
        <w:spacing w:before="151" w:after="0" w:line="240" w:lineRule="auto"/>
        <w:ind w:left="3170" w:right="0" w:hanging="181"/>
        <w:jc w:val="both"/>
        <w:rPr>
          <w:sz w:val="26"/>
        </w:rPr>
      </w:pPr>
      <w:r>
        <w:rPr>
          <w:sz w:val="26"/>
        </w:rPr>
        <w:t xml:space="preserve">Sử dụng </w:t>
      </w:r>
      <w:r>
        <w:rPr>
          <w:rFonts w:hint="default"/>
          <w:sz w:val="26"/>
          <w:lang w:val="vi-VN"/>
        </w:rPr>
        <w:t>xampp MySQL</w:t>
      </w:r>
      <w:r>
        <w:rPr>
          <w:sz w:val="26"/>
        </w:rPr>
        <w:t>.</w:t>
      </w:r>
    </w:p>
    <w:p>
      <w:pPr>
        <w:pStyle w:val="17"/>
        <w:numPr>
          <w:ilvl w:val="1"/>
          <w:numId w:val="11"/>
        </w:numPr>
        <w:tabs>
          <w:tab w:val="left" w:pos="3171"/>
        </w:tabs>
        <w:spacing w:before="149" w:after="0" w:line="240" w:lineRule="auto"/>
        <w:ind w:left="3170" w:right="0" w:hanging="181"/>
        <w:jc w:val="both"/>
        <w:rPr>
          <w:sz w:val="26"/>
        </w:rPr>
      </w:pPr>
      <w:r>
        <w:rPr>
          <w:sz w:val="26"/>
        </w:rPr>
        <w:t>Sử dụng mô hình phát triển web</w:t>
      </w:r>
      <w:r>
        <w:rPr>
          <w:spacing w:val="-3"/>
          <w:sz w:val="26"/>
        </w:rPr>
        <w:t xml:space="preserve"> </w:t>
      </w:r>
      <w:r>
        <w:rPr>
          <w:sz w:val="26"/>
        </w:rPr>
        <w:t>MVC.</w:t>
      </w:r>
    </w:p>
    <w:p>
      <w:pPr>
        <w:pStyle w:val="17"/>
        <w:numPr>
          <w:ilvl w:val="1"/>
          <w:numId w:val="11"/>
        </w:numPr>
        <w:tabs>
          <w:tab w:val="left" w:pos="3171"/>
        </w:tabs>
        <w:spacing w:before="150" w:after="0" w:line="240" w:lineRule="auto"/>
        <w:ind w:left="3170" w:right="0" w:hanging="181"/>
        <w:jc w:val="left"/>
        <w:rPr>
          <w:sz w:val="26"/>
        </w:rPr>
      </w:pPr>
      <w:r>
        <w:rPr>
          <w:sz w:val="26"/>
        </w:rPr>
        <w:t>Sử dụng HTML, CSS và</w:t>
      </w:r>
      <w:r>
        <w:rPr>
          <w:spacing w:val="-3"/>
          <w:sz w:val="26"/>
        </w:rPr>
        <w:t xml:space="preserve"> </w:t>
      </w:r>
      <w:r>
        <w:rPr>
          <w:sz w:val="26"/>
        </w:rPr>
        <w:t>boostrap</w:t>
      </w:r>
      <w:r>
        <w:rPr>
          <w:rFonts w:hint="default"/>
          <w:sz w:val="26"/>
          <w:lang w:val="vi-VN"/>
        </w:rPr>
        <w:t>, javascript, jquery, flickity</w:t>
      </w:r>
      <w:r>
        <w:rPr>
          <w:sz w:val="26"/>
        </w:rPr>
        <w:t>.</w:t>
      </w:r>
    </w:p>
    <w:p>
      <w:pPr>
        <w:pStyle w:val="17"/>
        <w:numPr>
          <w:ilvl w:val="0"/>
          <w:numId w:val="11"/>
        </w:numPr>
        <w:tabs>
          <w:tab w:val="left" w:pos="2561"/>
        </w:tabs>
        <w:spacing w:before="149" w:after="0" w:line="240" w:lineRule="auto"/>
        <w:ind w:left="2560" w:right="0" w:hanging="361"/>
        <w:jc w:val="left"/>
        <w:rPr>
          <w:sz w:val="26"/>
        </w:rPr>
      </w:pPr>
      <w:bookmarkStart w:id="23" w:name="_bookmark14"/>
      <w:bookmarkEnd w:id="23"/>
      <w:bookmarkStart w:id="24" w:name="_bookmark14"/>
      <w:bookmarkEnd w:id="24"/>
      <w:r>
        <w:rPr>
          <w:sz w:val="26"/>
        </w:rPr>
        <w:t>Công</w:t>
      </w:r>
      <w:r>
        <w:rPr>
          <w:spacing w:val="-2"/>
          <w:sz w:val="26"/>
        </w:rPr>
        <w:t xml:space="preserve"> </w:t>
      </w:r>
      <w:r>
        <w:rPr>
          <w:sz w:val="26"/>
        </w:rPr>
        <w:t>cụ:</w:t>
      </w:r>
    </w:p>
    <w:p>
      <w:pPr>
        <w:pStyle w:val="17"/>
        <w:numPr>
          <w:ilvl w:val="1"/>
          <w:numId w:val="11"/>
        </w:numPr>
        <w:tabs>
          <w:tab w:val="left" w:pos="3281"/>
        </w:tabs>
        <w:spacing w:before="148" w:after="0" w:line="240" w:lineRule="auto"/>
        <w:ind w:left="3281" w:right="0" w:hanging="180"/>
        <w:jc w:val="left"/>
        <w:rPr>
          <w:sz w:val="26"/>
        </w:rPr>
      </w:pPr>
      <w:r>
        <w:rPr>
          <w:sz w:val="26"/>
        </w:rPr>
        <w:t>Sử dụng công cụ Visual studio 2019 để</w:t>
      </w:r>
      <w:r>
        <w:rPr>
          <w:spacing w:val="-20"/>
          <w:sz w:val="26"/>
        </w:rPr>
        <w:t xml:space="preserve"> </w:t>
      </w:r>
      <w:r>
        <w:rPr>
          <w:sz w:val="26"/>
        </w:rPr>
        <w:t>viết.</w:t>
      </w:r>
    </w:p>
    <w:p>
      <w:pPr>
        <w:pStyle w:val="17"/>
        <w:numPr>
          <w:ilvl w:val="1"/>
          <w:numId w:val="11"/>
        </w:numPr>
        <w:tabs>
          <w:tab w:val="left" w:pos="3281"/>
        </w:tabs>
        <w:spacing w:before="149" w:after="0" w:line="240" w:lineRule="auto"/>
        <w:ind w:left="3281" w:right="0" w:hanging="180"/>
        <w:jc w:val="left"/>
        <w:rPr>
          <w:sz w:val="26"/>
        </w:rPr>
      </w:pPr>
      <w:r>
        <w:rPr>
          <w:sz w:val="26"/>
        </w:rPr>
        <w:t xml:space="preserve">Sử dụng </w:t>
      </w:r>
      <w:r>
        <w:rPr>
          <w:rFonts w:hint="default"/>
          <w:sz w:val="26"/>
          <w:lang w:val="vi-VN"/>
        </w:rPr>
        <w:t>xampp PHPMyAdmin</w:t>
      </w:r>
      <w:r>
        <w:rPr>
          <w:sz w:val="26"/>
        </w:rPr>
        <w:t xml:space="preserve"> để thiết kế cơ sở dữ</w:t>
      </w:r>
      <w:r>
        <w:rPr>
          <w:spacing w:val="-18"/>
          <w:sz w:val="26"/>
        </w:rPr>
        <w:t xml:space="preserve"> </w:t>
      </w:r>
      <w:r>
        <w:rPr>
          <w:sz w:val="26"/>
        </w:rPr>
        <w:t>liệu.</w:t>
      </w:r>
    </w:p>
    <w:p>
      <w:pPr>
        <w:pStyle w:val="17"/>
        <w:numPr>
          <w:ilvl w:val="1"/>
          <w:numId w:val="11"/>
        </w:numPr>
        <w:tabs>
          <w:tab w:val="left" w:pos="3281"/>
        </w:tabs>
        <w:spacing w:before="150" w:after="0" w:line="240" w:lineRule="auto"/>
        <w:ind w:left="3281" w:right="0" w:hanging="180"/>
        <w:jc w:val="left"/>
        <w:rPr>
          <w:sz w:val="26"/>
        </w:rPr>
      </w:pPr>
      <w:r>
        <w:rPr>
          <w:sz w:val="26"/>
        </w:rPr>
        <w:t>Sử dụng Mricrosoft Word để viết bài báo</w:t>
      </w:r>
      <w:r>
        <w:rPr>
          <w:spacing w:val="-3"/>
          <w:sz w:val="26"/>
        </w:rPr>
        <w:t xml:space="preserve"> </w:t>
      </w:r>
      <w:r>
        <w:rPr>
          <w:sz w:val="26"/>
        </w:rPr>
        <w:t>cáo.</w:t>
      </w:r>
    </w:p>
    <w:p>
      <w:pPr>
        <w:pStyle w:val="17"/>
        <w:numPr>
          <w:ilvl w:val="1"/>
          <w:numId w:val="11"/>
        </w:numPr>
        <w:tabs>
          <w:tab w:val="left" w:pos="3281"/>
        </w:tabs>
        <w:spacing w:before="150" w:after="0" w:line="240" w:lineRule="auto"/>
        <w:ind w:left="3281" w:right="0" w:hanging="180"/>
        <w:jc w:val="left"/>
        <w:rPr>
          <w:sz w:val="26"/>
        </w:rPr>
      </w:pPr>
      <w:r>
        <w:rPr>
          <w:sz w:val="26"/>
        </w:rPr>
        <w:t xml:space="preserve">Sử dụng </w:t>
      </w:r>
      <w:r>
        <w:rPr>
          <w:rFonts w:hint="default"/>
          <w:sz w:val="26"/>
          <w:lang w:val="vi-VN"/>
        </w:rPr>
        <w:t>PowerDesigner</w:t>
      </w:r>
      <w:r>
        <w:rPr>
          <w:sz w:val="26"/>
        </w:rPr>
        <w:t xml:space="preserve"> để </w:t>
      </w:r>
      <w:r>
        <w:rPr>
          <w:rFonts w:hint="default"/>
          <w:sz w:val="26"/>
          <w:lang w:val="vi-VN"/>
        </w:rPr>
        <w:t>vẽ CDM.</w:t>
      </w:r>
    </w:p>
    <w:p>
      <w:pPr>
        <w:pStyle w:val="2"/>
        <w:numPr>
          <w:ilvl w:val="0"/>
          <w:numId w:val="10"/>
        </w:numPr>
        <w:tabs>
          <w:tab w:val="left" w:pos="1480"/>
          <w:tab w:val="left" w:pos="1481"/>
        </w:tabs>
        <w:spacing w:before="154" w:after="0" w:line="240" w:lineRule="auto"/>
        <w:ind w:left="1480" w:right="0" w:hanging="613"/>
        <w:jc w:val="left"/>
      </w:pPr>
      <w:bookmarkStart w:id="25" w:name="_bookmark15"/>
      <w:bookmarkEnd w:id="25"/>
      <w:bookmarkStart w:id="26" w:name="_bookmark15"/>
      <w:bookmarkEnd w:id="26"/>
      <w:r>
        <w:t>Nội dung nghiên</w:t>
      </w:r>
      <w:r>
        <w:rPr>
          <w:spacing w:val="-4"/>
        </w:rPr>
        <w:t xml:space="preserve"> </w:t>
      </w:r>
      <w:r>
        <w:t>cứu</w:t>
      </w:r>
    </w:p>
    <w:p>
      <w:pPr>
        <w:pStyle w:val="3"/>
        <w:numPr>
          <w:ilvl w:val="1"/>
          <w:numId w:val="10"/>
        </w:numPr>
        <w:tabs>
          <w:tab w:val="left" w:pos="1613"/>
        </w:tabs>
        <w:spacing w:before="150" w:after="0" w:line="240" w:lineRule="auto"/>
        <w:ind w:left="1612" w:right="0" w:hanging="361"/>
        <w:jc w:val="left"/>
        <w:rPr>
          <w:i/>
        </w:rPr>
      </w:pPr>
      <w:bookmarkStart w:id="27" w:name="_bookmark16"/>
      <w:bookmarkEnd w:id="27"/>
      <w:bookmarkStart w:id="28" w:name="_bookmark16"/>
      <w:bookmarkEnd w:id="28"/>
      <w:r>
        <w:rPr>
          <w:i/>
        </w:rPr>
        <w:t>Có hai nội dung nghiên</w:t>
      </w:r>
      <w:r>
        <w:rPr>
          <w:i/>
          <w:spacing w:val="-6"/>
        </w:rPr>
        <w:t xml:space="preserve"> </w:t>
      </w:r>
      <w:r>
        <w:rPr>
          <w:i/>
        </w:rPr>
        <w:t>cứu:</w:t>
      </w:r>
    </w:p>
    <w:p>
      <w:pPr>
        <w:pStyle w:val="17"/>
        <w:numPr>
          <w:ilvl w:val="1"/>
          <w:numId w:val="12"/>
        </w:numPr>
        <w:tabs>
          <w:tab w:val="left" w:pos="2179"/>
        </w:tabs>
        <w:spacing w:before="142" w:after="0" w:line="240" w:lineRule="auto"/>
        <w:ind w:left="2178" w:right="0" w:hanging="433"/>
        <w:jc w:val="left"/>
        <w:rPr>
          <w:sz w:val="26"/>
        </w:rPr>
      </w:pPr>
      <w:bookmarkStart w:id="29" w:name="_bookmark17"/>
      <w:bookmarkEnd w:id="29"/>
      <w:bookmarkStart w:id="30" w:name="_bookmark17"/>
      <w:bookmarkEnd w:id="30"/>
      <w:r>
        <w:rPr>
          <w:sz w:val="26"/>
        </w:rPr>
        <w:t>Đối với Admin người quản</w:t>
      </w:r>
      <w:r>
        <w:rPr>
          <w:spacing w:val="-6"/>
          <w:sz w:val="26"/>
        </w:rPr>
        <w:t xml:space="preserve"> </w:t>
      </w:r>
      <w:r>
        <w:rPr>
          <w:sz w:val="26"/>
        </w:rPr>
        <w:t>trị:</w:t>
      </w:r>
    </w:p>
    <w:p>
      <w:pPr>
        <w:pStyle w:val="17"/>
        <w:numPr>
          <w:ilvl w:val="2"/>
          <w:numId w:val="12"/>
        </w:numPr>
        <w:tabs>
          <w:tab w:val="left" w:pos="3312"/>
          <w:tab w:val="left" w:pos="3313"/>
        </w:tabs>
        <w:spacing w:before="151" w:after="0" w:line="240" w:lineRule="auto"/>
        <w:ind w:left="3312" w:right="0" w:hanging="506"/>
        <w:jc w:val="left"/>
        <w:rPr>
          <w:sz w:val="26"/>
        </w:rPr>
      </w:pPr>
      <w:r>
        <w:rPr>
          <w:sz w:val="26"/>
        </w:rPr>
        <w:t>Nắm được các chức năng cung cấp cho khách</w:t>
      </w:r>
      <w:r>
        <w:rPr>
          <w:spacing w:val="-8"/>
          <w:sz w:val="26"/>
        </w:rPr>
        <w:t xml:space="preserve"> </w:t>
      </w:r>
      <w:r>
        <w:rPr>
          <w:sz w:val="26"/>
        </w:rPr>
        <w:t>hàng.</w:t>
      </w:r>
    </w:p>
    <w:p>
      <w:pPr>
        <w:pStyle w:val="17"/>
        <w:numPr>
          <w:ilvl w:val="2"/>
          <w:numId w:val="12"/>
        </w:numPr>
        <w:tabs>
          <w:tab w:val="left" w:pos="3312"/>
          <w:tab w:val="left" w:pos="3313"/>
        </w:tabs>
        <w:spacing w:before="149" w:after="0" w:line="240" w:lineRule="auto"/>
        <w:ind w:left="3312" w:right="0" w:hanging="506"/>
        <w:jc w:val="left"/>
        <w:rPr>
          <w:sz w:val="26"/>
        </w:rPr>
      </w:pPr>
      <w:r>
        <w:rPr>
          <w:sz w:val="26"/>
        </w:rPr>
        <w:t>Thao tác được chức năng: thêm, sửa,</w:t>
      </w:r>
      <w:r>
        <w:rPr>
          <w:spacing w:val="-6"/>
          <w:sz w:val="26"/>
        </w:rPr>
        <w:t xml:space="preserve"> </w:t>
      </w:r>
      <w:r>
        <w:rPr>
          <w:sz w:val="26"/>
        </w:rPr>
        <w:t>xóa,…</w:t>
      </w:r>
    </w:p>
    <w:p>
      <w:pPr>
        <w:spacing w:after="0" w:line="240" w:lineRule="auto"/>
        <w:jc w:val="left"/>
        <w:rPr>
          <w:sz w:val="26"/>
        </w:rPr>
        <w:sectPr>
          <w:pgSz w:w="11910" w:h="16840"/>
          <w:pgMar w:top="840" w:right="540" w:bottom="1120" w:left="680" w:header="439" w:footer="921" w:gutter="0"/>
          <w:cols w:space="720" w:num="1"/>
        </w:sectPr>
      </w:pPr>
    </w:p>
    <w:p>
      <w:pPr>
        <w:pStyle w:val="6"/>
        <w:spacing w:before="5"/>
        <w:rPr>
          <w:sz w:val="27"/>
        </w:rPr>
      </w:pPr>
    </w:p>
    <w:p>
      <w:pPr>
        <w:pStyle w:val="17"/>
        <w:numPr>
          <w:ilvl w:val="2"/>
          <w:numId w:val="12"/>
        </w:numPr>
        <w:tabs>
          <w:tab w:val="left" w:pos="3312"/>
          <w:tab w:val="left" w:pos="3313"/>
        </w:tabs>
        <w:spacing w:before="100" w:after="0" w:line="240" w:lineRule="auto"/>
        <w:ind w:left="3312" w:right="0" w:hanging="506"/>
        <w:jc w:val="left"/>
        <w:rPr>
          <w:sz w:val="26"/>
        </w:rPr>
      </w:pPr>
      <w:r>
        <w:rPr>
          <w:sz w:val="26"/>
        </w:rPr>
        <w:t>Chức năng tạo tài khoản cho quản trị và nhân</w:t>
      </w:r>
      <w:r>
        <w:rPr>
          <w:spacing w:val="-4"/>
          <w:sz w:val="26"/>
        </w:rPr>
        <w:t xml:space="preserve"> </w:t>
      </w:r>
      <w:r>
        <w:rPr>
          <w:sz w:val="26"/>
        </w:rPr>
        <w:t>viên.</w:t>
      </w:r>
    </w:p>
    <w:p>
      <w:pPr>
        <w:pStyle w:val="17"/>
        <w:numPr>
          <w:ilvl w:val="2"/>
          <w:numId w:val="12"/>
        </w:numPr>
        <w:tabs>
          <w:tab w:val="left" w:pos="3312"/>
          <w:tab w:val="left" w:pos="3313"/>
        </w:tabs>
        <w:spacing w:before="147" w:after="0" w:line="240" w:lineRule="auto"/>
        <w:ind w:left="3312" w:right="0" w:hanging="506"/>
        <w:jc w:val="left"/>
        <w:rPr>
          <w:sz w:val="26"/>
        </w:rPr>
      </w:pPr>
      <w:r>
        <w:rPr>
          <w:sz w:val="26"/>
        </w:rPr>
        <w:t>Quản lý tài khoản khách</w:t>
      </w:r>
      <w:r>
        <w:rPr>
          <w:spacing w:val="-2"/>
          <w:sz w:val="26"/>
        </w:rPr>
        <w:t xml:space="preserve"> </w:t>
      </w:r>
      <w:r>
        <w:rPr>
          <w:sz w:val="26"/>
        </w:rPr>
        <w:t>hàng.</w:t>
      </w:r>
    </w:p>
    <w:p>
      <w:pPr>
        <w:pStyle w:val="17"/>
        <w:numPr>
          <w:ilvl w:val="2"/>
          <w:numId w:val="12"/>
        </w:numPr>
        <w:tabs>
          <w:tab w:val="left" w:pos="3312"/>
          <w:tab w:val="left" w:pos="3313"/>
        </w:tabs>
        <w:spacing w:before="147" w:after="0" w:line="240" w:lineRule="auto"/>
        <w:ind w:left="3312" w:right="0" w:hanging="506"/>
        <w:jc w:val="left"/>
        <w:rPr>
          <w:sz w:val="26"/>
        </w:rPr>
      </w:pPr>
      <w:r>
        <w:rPr>
          <w:rFonts w:hint="default"/>
          <w:sz w:val="26"/>
          <w:lang w:val="vi-VN"/>
        </w:rPr>
        <w:t>Thống kê doanh thu.</w:t>
      </w:r>
    </w:p>
    <w:p>
      <w:pPr>
        <w:pStyle w:val="17"/>
        <w:numPr>
          <w:ilvl w:val="1"/>
          <w:numId w:val="12"/>
        </w:numPr>
        <w:tabs>
          <w:tab w:val="left" w:pos="2179"/>
        </w:tabs>
        <w:spacing w:before="149" w:after="0" w:line="240" w:lineRule="auto"/>
        <w:ind w:left="2178" w:right="0" w:hanging="433"/>
        <w:jc w:val="left"/>
        <w:rPr>
          <w:sz w:val="26"/>
        </w:rPr>
      </w:pPr>
      <w:bookmarkStart w:id="31" w:name="_bookmark18"/>
      <w:bookmarkEnd w:id="31"/>
      <w:bookmarkStart w:id="32" w:name="_bookmark18"/>
      <w:bookmarkEnd w:id="32"/>
      <w:r>
        <w:rPr>
          <w:sz w:val="26"/>
        </w:rPr>
        <w:t>Đối với khách hàng người sử</w:t>
      </w:r>
      <w:r>
        <w:rPr>
          <w:spacing w:val="-6"/>
          <w:sz w:val="26"/>
        </w:rPr>
        <w:t xml:space="preserve"> </w:t>
      </w:r>
      <w:r>
        <w:rPr>
          <w:sz w:val="26"/>
        </w:rPr>
        <w:t>dụng.</w:t>
      </w:r>
    </w:p>
    <w:p>
      <w:pPr>
        <w:pStyle w:val="17"/>
        <w:numPr>
          <w:ilvl w:val="2"/>
          <w:numId w:val="12"/>
        </w:numPr>
        <w:tabs>
          <w:tab w:val="left" w:pos="3312"/>
          <w:tab w:val="left" w:pos="3313"/>
        </w:tabs>
        <w:spacing w:before="150" w:after="0" w:line="240" w:lineRule="auto"/>
        <w:ind w:left="3312" w:right="0" w:hanging="427"/>
        <w:jc w:val="left"/>
        <w:rPr>
          <w:sz w:val="26"/>
        </w:rPr>
      </w:pPr>
      <w:r>
        <w:rPr>
          <w:sz w:val="26"/>
        </w:rPr>
        <w:t>Chức năng xem thông tin sản</w:t>
      </w:r>
      <w:r>
        <w:rPr>
          <w:spacing w:val="-1"/>
          <w:sz w:val="26"/>
        </w:rPr>
        <w:t xml:space="preserve"> </w:t>
      </w:r>
      <w:r>
        <w:rPr>
          <w:sz w:val="26"/>
        </w:rPr>
        <w:t>phẩm.</w:t>
      </w:r>
    </w:p>
    <w:p>
      <w:pPr>
        <w:pStyle w:val="17"/>
        <w:numPr>
          <w:ilvl w:val="2"/>
          <w:numId w:val="12"/>
        </w:numPr>
        <w:tabs>
          <w:tab w:val="left" w:pos="3312"/>
          <w:tab w:val="left" w:pos="3313"/>
        </w:tabs>
        <w:spacing w:before="149" w:after="0" w:line="240" w:lineRule="auto"/>
        <w:ind w:left="3312" w:right="0" w:hanging="427"/>
        <w:jc w:val="left"/>
        <w:rPr>
          <w:sz w:val="26"/>
        </w:rPr>
      </w:pPr>
      <w:r>
        <w:rPr>
          <w:sz w:val="26"/>
        </w:rPr>
        <w:t xml:space="preserve">Chức năng </w:t>
      </w:r>
      <w:r>
        <w:rPr>
          <w:rFonts w:hint="default"/>
          <w:sz w:val="26"/>
          <w:lang w:val="vi-VN"/>
        </w:rPr>
        <w:t xml:space="preserve">liên hệ người bán </w:t>
      </w:r>
      <w:r>
        <w:rPr>
          <w:sz w:val="26"/>
        </w:rPr>
        <w:t>và tìm kiếm sản</w:t>
      </w:r>
      <w:r>
        <w:rPr>
          <w:spacing w:val="-9"/>
          <w:sz w:val="26"/>
        </w:rPr>
        <w:t xml:space="preserve"> </w:t>
      </w:r>
      <w:r>
        <w:rPr>
          <w:sz w:val="26"/>
        </w:rPr>
        <w:t>phẩm.</w:t>
      </w:r>
    </w:p>
    <w:p>
      <w:pPr>
        <w:pStyle w:val="3"/>
        <w:numPr>
          <w:ilvl w:val="1"/>
          <w:numId w:val="10"/>
        </w:numPr>
        <w:tabs>
          <w:tab w:val="left" w:pos="1613"/>
        </w:tabs>
        <w:spacing w:before="154" w:after="0" w:line="240" w:lineRule="auto"/>
        <w:ind w:left="1612" w:right="0" w:hanging="361"/>
        <w:jc w:val="left"/>
        <w:rPr>
          <w:i/>
        </w:rPr>
      </w:pPr>
      <w:bookmarkStart w:id="33" w:name="_bookmark19"/>
      <w:bookmarkEnd w:id="33"/>
      <w:bookmarkStart w:id="34" w:name="_bookmark19"/>
      <w:bookmarkEnd w:id="34"/>
      <w:r>
        <w:rPr>
          <w:i/>
        </w:rPr>
        <w:t>Q</w:t>
      </w:r>
      <w:r>
        <w:rPr>
          <w:rFonts w:hint="default"/>
          <w:i/>
          <w:lang w:val="vi-VN"/>
        </w:rPr>
        <w:t>uá</w:t>
      </w:r>
      <w:r>
        <w:rPr>
          <w:i/>
        </w:rPr>
        <w:t xml:space="preserve"> trình thực hiện công</w:t>
      </w:r>
      <w:r>
        <w:rPr>
          <w:i/>
          <w:spacing w:val="-6"/>
        </w:rPr>
        <w:t xml:space="preserve"> </w:t>
      </w:r>
      <w:r>
        <w:rPr>
          <w:i/>
        </w:rPr>
        <w:t>việc.</w:t>
      </w:r>
    </w:p>
    <w:p>
      <w:pPr>
        <w:pStyle w:val="17"/>
        <w:numPr>
          <w:ilvl w:val="0"/>
          <w:numId w:val="13"/>
        </w:numPr>
        <w:tabs>
          <w:tab w:val="left" w:pos="3312"/>
          <w:tab w:val="left" w:pos="3313"/>
        </w:tabs>
        <w:spacing w:before="143" w:after="0" w:line="240" w:lineRule="auto"/>
        <w:ind w:left="3312" w:right="0" w:hanging="434"/>
        <w:jc w:val="left"/>
        <w:rPr>
          <w:sz w:val="26"/>
        </w:rPr>
      </w:pPr>
      <w:r>
        <w:rPr>
          <w:sz w:val="26"/>
        </w:rPr>
        <w:t>Thu thập tài liệu và các dữ liệu liên</w:t>
      </w:r>
      <w:r>
        <w:rPr>
          <w:spacing w:val="-4"/>
          <w:sz w:val="26"/>
        </w:rPr>
        <w:t xml:space="preserve"> </w:t>
      </w:r>
      <w:r>
        <w:rPr>
          <w:sz w:val="26"/>
        </w:rPr>
        <w:t>quan.</w:t>
      </w:r>
    </w:p>
    <w:p>
      <w:pPr>
        <w:pStyle w:val="17"/>
        <w:numPr>
          <w:ilvl w:val="0"/>
          <w:numId w:val="13"/>
        </w:numPr>
        <w:tabs>
          <w:tab w:val="left" w:pos="3312"/>
          <w:tab w:val="left" w:pos="3313"/>
        </w:tabs>
        <w:spacing w:before="150" w:after="0" w:line="240" w:lineRule="auto"/>
        <w:ind w:left="3312" w:right="0" w:hanging="434"/>
        <w:jc w:val="left"/>
        <w:rPr>
          <w:sz w:val="26"/>
        </w:rPr>
      </w:pPr>
      <w:r>
        <w:rPr>
          <w:sz w:val="26"/>
        </w:rPr>
        <w:t>Phân tích các yêu cầu.</w:t>
      </w:r>
    </w:p>
    <w:p>
      <w:pPr>
        <w:pStyle w:val="17"/>
        <w:numPr>
          <w:ilvl w:val="0"/>
          <w:numId w:val="13"/>
        </w:numPr>
        <w:tabs>
          <w:tab w:val="left" w:pos="3312"/>
          <w:tab w:val="left" w:pos="3313"/>
        </w:tabs>
        <w:spacing w:before="147" w:after="0" w:line="240" w:lineRule="auto"/>
        <w:ind w:left="3312" w:right="0" w:hanging="434"/>
        <w:jc w:val="left"/>
        <w:rPr>
          <w:sz w:val="26"/>
        </w:rPr>
      </w:pPr>
      <w:r>
        <w:rPr>
          <w:sz w:val="26"/>
        </w:rPr>
        <w:t>Thiết kế cơ sở dữ</w:t>
      </w:r>
      <w:r>
        <w:rPr>
          <w:spacing w:val="-3"/>
          <w:sz w:val="26"/>
        </w:rPr>
        <w:t xml:space="preserve"> </w:t>
      </w:r>
      <w:r>
        <w:rPr>
          <w:sz w:val="26"/>
        </w:rPr>
        <w:t>liệu</w:t>
      </w:r>
    </w:p>
    <w:p>
      <w:pPr>
        <w:pStyle w:val="17"/>
        <w:numPr>
          <w:ilvl w:val="0"/>
          <w:numId w:val="13"/>
        </w:numPr>
        <w:tabs>
          <w:tab w:val="left" w:pos="3312"/>
          <w:tab w:val="left" w:pos="3313"/>
        </w:tabs>
        <w:spacing w:before="150" w:after="0" w:line="240" w:lineRule="auto"/>
        <w:ind w:left="3312" w:right="0" w:hanging="434"/>
        <w:jc w:val="left"/>
        <w:rPr>
          <w:sz w:val="26"/>
        </w:rPr>
      </w:pPr>
      <w:r>
        <w:rPr>
          <w:sz w:val="26"/>
        </w:rPr>
        <w:t>Thiết kế các sơ đồ dữ liệu liên quan (CDM,</w:t>
      </w:r>
      <w:r>
        <w:rPr>
          <w:spacing w:val="-5"/>
          <w:sz w:val="26"/>
        </w:rPr>
        <w:t xml:space="preserve"> </w:t>
      </w:r>
      <w:r>
        <w:rPr>
          <w:sz w:val="26"/>
        </w:rPr>
        <w:t>LDM,…).</w:t>
      </w:r>
    </w:p>
    <w:p>
      <w:pPr>
        <w:pStyle w:val="17"/>
        <w:numPr>
          <w:ilvl w:val="0"/>
          <w:numId w:val="13"/>
        </w:numPr>
        <w:tabs>
          <w:tab w:val="left" w:pos="3312"/>
          <w:tab w:val="left" w:pos="3313"/>
        </w:tabs>
        <w:spacing w:before="149" w:after="0" w:line="240" w:lineRule="auto"/>
        <w:ind w:left="3312" w:right="0" w:hanging="434"/>
        <w:jc w:val="left"/>
        <w:rPr>
          <w:sz w:val="26"/>
        </w:rPr>
      </w:pPr>
      <w:r>
        <w:rPr>
          <w:sz w:val="26"/>
        </w:rPr>
        <w:t>Xây dựng hệ thống và các chức năng cần</w:t>
      </w:r>
      <w:r>
        <w:rPr>
          <w:spacing w:val="-8"/>
          <w:sz w:val="26"/>
        </w:rPr>
        <w:t xml:space="preserve"> </w:t>
      </w:r>
      <w:r>
        <w:rPr>
          <w:sz w:val="26"/>
        </w:rPr>
        <w:t>có.</w:t>
      </w:r>
    </w:p>
    <w:p>
      <w:pPr>
        <w:spacing w:after="0" w:line="240" w:lineRule="auto"/>
        <w:jc w:val="left"/>
        <w:rPr>
          <w:sz w:val="26"/>
        </w:rPr>
        <w:sectPr>
          <w:pgSz w:w="11910" w:h="16840"/>
          <w:pgMar w:top="840" w:right="540" w:bottom="1120" w:left="680" w:header="439" w:footer="921" w:gutter="0"/>
          <w:cols w:space="720" w:num="1"/>
        </w:sectPr>
      </w:pPr>
    </w:p>
    <w:p>
      <w:pPr>
        <w:pStyle w:val="6"/>
        <w:spacing w:before="9"/>
        <w:rPr>
          <w:sz w:val="28"/>
        </w:rPr>
      </w:pPr>
    </w:p>
    <w:p>
      <w:pPr>
        <w:pStyle w:val="2"/>
        <w:ind w:left="1478" w:right="1618"/>
        <w:jc w:val="center"/>
      </w:pPr>
      <w:bookmarkStart w:id="35" w:name="_bookmark20"/>
      <w:bookmarkEnd w:id="35"/>
      <w:r>
        <w:t>Phần II: Nội Dung</w:t>
      </w:r>
    </w:p>
    <w:p>
      <w:pPr>
        <w:pStyle w:val="6"/>
        <w:rPr>
          <w:b/>
          <w:sz w:val="20"/>
        </w:rPr>
      </w:pPr>
    </w:p>
    <w:p>
      <w:pPr>
        <w:pStyle w:val="2"/>
        <w:spacing w:before="247"/>
        <w:ind w:left="1479" w:right="1616"/>
        <w:jc w:val="center"/>
      </w:pPr>
      <w:bookmarkStart w:id="36" w:name="_bookmark21"/>
      <w:bookmarkEnd w:id="36"/>
      <w:r>
        <w:t>Chương 1: Cơ sở lý thuyết.</w:t>
      </w:r>
    </w:p>
    <w:p>
      <w:pPr>
        <w:pStyle w:val="17"/>
        <w:numPr>
          <w:ilvl w:val="0"/>
          <w:numId w:val="14"/>
        </w:numPr>
        <w:tabs>
          <w:tab w:val="left" w:pos="1121"/>
        </w:tabs>
        <w:spacing w:before="23" w:after="0" w:line="240" w:lineRule="auto"/>
        <w:ind w:left="1120" w:right="0" w:hanging="361"/>
        <w:jc w:val="left"/>
        <w:rPr>
          <w:b/>
          <w:sz w:val="26"/>
        </w:rPr>
      </w:pPr>
      <w:bookmarkStart w:id="37" w:name="_bookmark22"/>
      <w:bookmarkEnd w:id="37"/>
      <w:bookmarkStart w:id="38" w:name="_bookmark22"/>
      <w:bookmarkEnd w:id="38"/>
      <w:r>
        <w:rPr>
          <w:rFonts w:hint="default"/>
          <w:b/>
          <w:sz w:val="26"/>
          <w:lang w:val="vi-VN"/>
        </w:rPr>
        <w:t>MÔ HÌNH</w:t>
      </w:r>
      <w:r>
        <w:rPr>
          <w:b/>
          <w:spacing w:val="-2"/>
          <w:sz w:val="26"/>
        </w:rPr>
        <w:t xml:space="preserve"> </w:t>
      </w:r>
      <w:r>
        <w:rPr>
          <w:b/>
          <w:sz w:val="26"/>
        </w:rPr>
        <w:t>MVC.</w:t>
      </w:r>
    </w:p>
    <w:p>
      <w:pPr>
        <w:pStyle w:val="3"/>
        <w:numPr>
          <w:ilvl w:val="1"/>
          <w:numId w:val="14"/>
        </w:numPr>
        <w:tabs>
          <w:tab w:val="left" w:pos="1906"/>
        </w:tabs>
        <w:spacing w:before="149" w:after="0" w:line="240" w:lineRule="auto"/>
        <w:ind w:left="1905" w:right="0" w:hanging="426"/>
        <w:jc w:val="left"/>
        <w:rPr>
          <w:i/>
        </w:rPr>
      </w:pPr>
      <w:bookmarkStart w:id="39" w:name="_bookmark23"/>
      <w:bookmarkEnd w:id="39"/>
      <w:r>
        <w:rPr>
          <w:i/>
        </w:rPr>
        <w:t>Định</w:t>
      </w:r>
      <w:r>
        <w:rPr>
          <w:i/>
          <w:spacing w:val="-2"/>
        </w:rPr>
        <w:t xml:space="preserve"> </w:t>
      </w:r>
      <w:r>
        <w:rPr>
          <w:i/>
        </w:rPr>
        <w:t>nghĩa:</w:t>
      </w:r>
    </w:p>
    <w:p>
      <w:pPr>
        <w:pStyle w:val="6"/>
        <w:spacing w:before="5"/>
        <w:ind w:left="1980" w:leftChars="900" w:firstLine="0" w:firstLineChars="0"/>
        <w:rPr>
          <w:rFonts w:hint="default" w:ascii="Times New Roman" w:hAnsi="Times New Roman" w:eastAsia="Segoe UI" w:cs="Times New Roman"/>
          <w:i w:val="0"/>
          <w:iCs w:val="0"/>
          <w:caps w:val="0"/>
          <w:color w:val="081C36"/>
          <w:spacing w:val="3"/>
          <w:sz w:val="26"/>
          <w:szCs w:val="26"/>
          <w:shd w:val="clear" w:fill="FFFFFF"/>
        </w:rPr>
      </w:pPr>
      <w:r>
        <w:rPr>
          <w:rFonts w:hint="default" w:ascii="Times New Roman" w:hAnsi="Times New Roman" w:eastAsia="Segoe UI" w:cs="Times New Roman"/>
          <w:i w:val="0"/>
          <w:iCs w:val="0"/>
          <w:caps w:val="0"/>
          <w:color w:val="081C36"/>
          <w:spacing w:val="3"/>
          <w:sz w:val="26"/>
          <w:szCs w:val="26"/>
          <w:shd w:val="clear" w:fill="FFFFFF"/>
        </w:rPr>
        <w:t>Mô hình MVC (viết tắt của Model-View-Controller) là một mẫu kiến trúc phần mềm để tạo lập giao diện người dùng trên máy tính. MVC là một framework web được phát triển bởi Microsoft, thực thi mô hình MVC (model– view–controller). MVC là cụm từ viết tắt của Model-View-Controller, nó phân chia pattern của ứng dụng thành 3 phần - model, controller và view:</w:t>
      </w:r>
    </w:p>
    <w:p>
      <w:pPr>
        <w:pStyle w:val="6"/>
        <w:spacing w:before="5"/>
        <w:ind w:left="1980" w:leftChars="900" w:firstLine="0" w:firstLineChars="0"/>
        <w:rPr>
          <w:rFonts w:hint="default" w:ascii="Times New Roman" w:hAnsi="Times New Roman" w:eastAsia="Segoe UI" w:cs="Times New Roman"/>
          <w:i w:val="0"/>
          <w:iCs w:val="0"/>
          <w:caps w:val="0"/>
          <w:color w:val="081C36"/>
          <w:spacing w:val="3"/>
          <w:sz w:val="26"/>
          <w:szCs w:val="26"/>
          <w:shd w:val="clear" w:fill="FFFFFF"/>
        </w:rPr>
      </w:pPr>
    </w:p>
    <w:p>
      <w:pPr>
        <w:pStyle w:val="17"/>
        <w:numPr>
          <w:ilvl w:val="2"/>
          <w:numId w:val="14"/>
        </w:numPr>
        <w:tabs>
          <w:tab w:val="left" w:pos="2461"/>
          <w:tab w:val="left" w:pos="2462"/>
        </w:tabs>
        <w:spacing w:before="0" w:after="0" w:line="360" w:lineRule="auto"/>
        <w:ind w:left="2462" w:right="1223" w:hanging="360"/>
        <w:jc w:val="left"/>
        <w:rPr>
          <w:sz w:val="26"/>
        </w:rPr>
      </w:pPr>
      <w:r>
        <w:rPr>
          <w:sz w:val="26"/>
        </w:rPr>
        <w:t>Model</w:t>
      </w:r>
      <w:r>
        <w:rPr>
          <w:spacing w:val="-7"/>
          <w:sz w:val="26"/>
        </w:rPr>
        <w:t xml:space="preserve"> </w:t>
      </w:r>
      <w:r>
        <w:rPr>
          <w:sz w:val="26"/>
        </w:rPr>
        <w:t>giúp</w:t>
      </w:r>
      <w:r>
        <w:rPr>
          <w:spacing w:val="-4"/>
          <w:sz w:val="26"/>
        </w:rPr>
        <w:t xml:space="preserve"> </w:t>
      </w:r>
      <w:r>
        <w:rPr>
          <w:sz w:val="26"/>
        </w:rPr>
        <w:t>lưu</w:t>
      </w:r>
      <w:r>
        <w:rPr>
          <w:spacing w:val="-6"/>
          <w:sz w:val="26"/>
        </w:rPr>
        <w:t xml:space="preserve"> </w:t>
      </w:r>
      <w:r>
        <w:rPr>
          <w:sz w:val="26"/>
        </w:rPr>
        <w:t>trữ</w:t>
      </w:r>
      <w:r>
        <w:rPr>
          <w:spacing w:val="-4"/>
          <w:sz w:val="26"/>
        </w:rPr>
        <w:t xml:space="preserve"> </w:t>
      </w:r>
      <w:r>
        <w:rPr>
          <w:sz w:val="26"/>
        </w:rPr>
        <w:t>dữ</w:t>
      </w:r>
      <w:r>
        <w:rPr>
          <w:spacing w:val="-5"/>
          <w:sz w:val="26"/>
        </w:rPr>
        <w:t xml:space="preserve"> </w:t>
      </w:r>
      <w:r>
        <w:rPr>
          <w:sz w:val="26"/>
        </w:rPr>
        <w:t>liệu</w:t>
      </w:r>
      <w:r>
        <w:rPr>
          <w:spacing w:val="-6"/>
          <w:sz w:val="26"/>
        </w:rPr>
        <w:t xml:space="preserve"> </w:t>
      </w:r>
      <w:r>
        <w:rPr>
          <w:sz w:val="26"/>
        </w:rPr>
        <w:t>của</w:t>
      </w:r>
      <w:r>
        <w:rPr>
          <w:spacing w:val="-7"/>
          <w:sz w:val="26"/>
        </w:rPr>
        <w:t xml:space="preserve"> </w:t>
      </w:r>
      <w:r>
        <w:rPr>
          <w:sz w:val="26"/>
        </w:rPr>
        <w:t>ứng</w:t>
      </w:r>
      <w:r>
        <w:rPr>
          <w:spacing w:val="-4"/>
          <w:sz w:val="26"/>
        </w:rPr>
        <w:t xml:space="preserve"> </w:t>
      </w:r>
      <w:r>
        <w:rPr>
          <w:sz w:val="26"/>
        </w:rPr>
        <w:t>dụng</w:t>
      </w:r>
      <w:r>
        <w:rPr>
          <w:spacing w:val="-6"/>
          <w:sz w:val="26"/>
        </w:rPr>
        <w:t xml:space="preserve"> </w:t>
      </w:r>
      <w:r>
        <w:rPr>
          <w:sz w:val="26"/>
        </w:rPr>
        <w:t>và</w:t>
      </w:r>
      <w:r>
        <w:rPr>
          <w:spacing w:val="-6"/>
          <w:sz w:val="26"/>
        </w:rPr>
        <w:t xml:space="preserve"> </w:t>
      </w:r>
      <w:r>
        <w:rPr>
          <w:sz w:val="26"/>
        </w:rPr>
        <w:t>trạng</w:t>
      </w:r>
      <w:r>
        <w:rPr>
          <w:spacing w:val="-5"/>
          <w:sz w:val="26"/>
        </w:rPr>
        <w:t xml:space="preserve"> </w:t>
      </w:r>
      <w:r>
        <w:rPr>
          <w:sz w:val="26"/>
        </w:rPr>
        <w:t>thái</w:t>
      </w:r>
      <w:r>
        <w:rPr>
          <w:spacing w:val="-6"/>
          <w:sz w:val="26"/>
        </w:rPr>
        <w:t xml:space="preserve"> </w:t>
      </w:r>
      <w:r>
        <w:rPr>
          <w:sz w:val="26"/>
        </w:rPr>
        <w:t>của</w:t>
      </w:r>
      <w:r>
        <w:rPr>
          <w:spacing w:val="-6"/>
          <w:sz w:val="26"/>
        </w:rPr>
        <w:t xml:space="preserve"> </w:t>
      </w:r>
      <w:r>
        <w:rPr>
          <w:sz w:val="26"/>
        </w:rPr>
        <w:t>nó.</w:t>
      </w:r>
      <w:r>
        <w:rPr>
          <w:spacing w:val="-6"/>
          <w:sz w:val="26"/>
        </w:rPr>
        <w:t xml:space="preserve"> </w:t>
      </w:r>
      <w:r>
        <w:rPr>
          <w:sz w:val="26"/>
        </w:rPr>
        <w:t>Nó</w:t>
      </w:r>
      <w:r>
        <w:rPr>
          <w:spacing w:val="-7"/>
          <w:sz w:val="26"/>
        </w:rPr>
        <w:t xml:space="preserve"> </w:t>
      </w:r>
      <w:r>
        <w:rPr>
          <w:sz w:val="26"/>
        </w:rPr>
        <w:t>là một</w:t>
      </w:r>
      <w:r>
        <w:rPr>
          <w:spacing w:val="-3"/>
          <w:sz w:val="26"/>
        </w:rPr>
        <w:t xml:space="preserve"> </w:t>
      </w:r>
      <w:r>
        <w:rPr>
          <w:sz w:val="26"/>
        </w:rPr>
        <w:t>cơ</w:t>
      </w:r>
      <w:r>
        <w:rPr>
          <w:spacing w:val="-2"/>
          <w:sz w:val="26"/>
        </w:rPr>
        <w:t xml:space="preserve"> </w:t>
      </w:r>
      <w:r>
        <w:rPr>
          <w:sz w:val="26"/>
        </w:rPr>
        <w:t>sở</w:t>
      </w:r>
      <w:r>
        <w:rPr>
          <w:spacing w:val="-6"/>
          <w:sz w:val="26"/>
        </w:rPr>
        <w:t xml:space="preserve"> </w:t>
      </w:r>
      <w:r>
        <w:rPr>
          <w:sz w:val="26"/>
        </w:rPr>
        <w:t>dữ</w:t>
      </w:r>
      <w:r>
        <w:rPr>
          <w:spacing w:val="-3"/>
          <w:sz w:val="26"/>
        </w:rPr>
        <w:t xml:space="preserve"> </w:t>
      </w:r>
      <w:r>
        <w:rPr>
          <w:sz w:val="26"/>
        </w:rPr>
        <w:t>liệu</w:t>
      </w:r>
      <w:r>
        <w:rPr>
          <w:spacing w:val="-4"/>
          <w:sz w:val="26"/>
        </w:rPr>
        <w:t xml:space="preserve"> </w:t>
      </w:r>
      <w:r>
        <w:rPr>
          <w:sz w:val="26"/>
        </w:rPr>
        <w:t>hoặc</w:t>
      </w:r>
      <w:r>
        <w:rPr>
          <w:spacing w:val="-5"/>
          <w:sz w:val="26"/>
        </w:rPr>
        <w:t xml:space="preserve"> </w:t>
      </w:r>
      <w:r>
        <w:rPr>
          <w:sz w:val="26"/>
        </w:rPr>
        <w:t>cũng</w:t>
      </w:r>
      <w:r>
        <w:rPr>
          <w:spacing w:val="-4"/>
          <w:sz w:val="26"/>
        </w:rPr>
        <w:t xml:space="preserve"> </w:t>
      </w:r>
      <w:r>
        <w:rPr>
          <w:sz w:val="26"/>
        </w:rPr>
        <w:t>có</w:t>
      </w:r>
      <w:r>
        <w:rPr>
          <w:spacing w:val="-4"/>
          <w:sz w:val="26"/>
        </w:rPr>
        <w:t xml:space="preserve"> </w:t>
      </w:r>
      <w:r>
        <w:rPr>
          <w:sz w:val="26"/>
        </w:rPr>
        <w:t>thể</w:t>
      </w:r>
      <w:r>
        <w:rPr>
          <w:spacing w:val="-5"/>
          <w:sz w:val="26"/>
        </w:rPr>
        <w:t xml:space="preserve"> </w:t>
      </w:r>
      <w:r>
        <w:rPr>
          <w:sz w:val="26"/>
        </w:rPr>
        <w:t>chỉ</w:t>
      </w:r>
      <w:r>
        <w:rPr>
          <w:spacing w:val="-4"/>
          <w:sz w:val="26"/>
        </w:rPr>
        <w:t xml:space="preserve"> </w:t>
      </w:r>
      <w:r>
        <w:rPr>
          <w:sz w:val="26"/>
        </w:rPr>
        <w:t>là</w:t>
      </w:r>
      <w:r>
        <w:rPr>
          <w:spacing w:val="-5"/>
          <w:sz w:val="26"/>
        </w:rPr>
        <w:t xml:space="preserve"> </w:t>
      </w:r>
      <w:r>
        <w:rPr>
          <w:sz w:val="26"/>
        </w:rPr>
        <w:t>một</w:t>
      </w:r>
      <w:r>
        <w:rPr>
          <w:spacing w:val="-2"/>
          <w:sz w:val="26"/>
        </w:rPr>
        <w:t xml:space="preserve"> </w:t>
      </w:r>
      <w:r>
        <w:rPr>
          <w:sz w:val="26"/>
        </w:rPr>
        <w:t>tập</w:t>
      </w:r>
      <w:r>
        <w:rPr>
          <w:spacing w:val="-2"/>
          <w:sz w:val="26"/>
        </w:rPr>
        <w:t xml:space="preserve"> </w:t>
      </w:r>
      <w:r>
        <w:rPr>
          <w:sz w:val="26"/>
        </w:rPr>
        <w:t>tin</w:t>
      </w:r>
      <w:r>
        <w:rPr>
          <w:spacing w:val="-3"/>
          <w:sz w:val="26"/>
        </w:rPr>
        <w:t xml:space="preserve"> </w:t>
      </w:r>
      <w:r>
        <w:rPr>
          <w:sz w:val="26"/>
        </w:rPr>
        <w:t>XML.</w:t>
      </w:r>
    </w:p>
    <w:p>
      <w:pPr>
        <w:pStyle w:val="17"/>
        <w:numPr>
          <w:ilvl w:val="2"/>
          <w:numId w:val="14"/>
        </w:numPr>
        <w:tabs>
          <w:tab w:val="left" w:pos="2461"/>
          <w:tab w:val="left" w:pos="2462"/>
        </w:tabs>
        <w:spacing w:before="75" w:after="0" w:line="360" w:lineRule="auto"/>
        <w:ind w:left="2462" w:right="1063" w:hanging="360"/>
        <w:jc w:val="left"/>
        <w:rPr>
          <w:sz w:val="26"/>
        </w:rPr>
      </w:pPr>
      <w:r>
        <w:rPr>
          <w:sz w:val="26"/>
        </w:rPr>
        <w:t>View được coi là một giao diện người dùng được sử dụng bởi khách truy</w:t>
      </w:r>
      <w:r>
        <w:rPr>
          <w:spacing w:val="-11"/>
          <w:sz w:val="26"/>
        </w:rPr>
        <w:t xml:space="preserve"> </w:t>
      </w:r>
      <w:r>
        <w:rPr>
          <w:sz w:val="26"/>
        </w:rPr>
        <w:t>cập</w:t>
      </w:r>
      <w:r>
        <w:rPr>
          <w:spacing w:val="-5"/>
          <w:sz w:val="26"/>
        </w:rPr>
        <w:t xml:space="preserve"> </w:t>
      </w:r>
      <w:r>
        <w:rPr>
          <w:sz w:val="26"/>
        </w:rPr>
        <w:t>trang</w:t>
      </w:r>
      <w:r>
        <w:rPr>
          <w:spacing w:val="-6"/>
          <w:sz w:val="26"/>
        </w:rPr>
        <w:t xml:space="preserve"> </w:t>
      </w:r>
      <w:r>
        <w:rPr>
          <w:sz w:val="26"/>
        </w:rPr>
        <w:t>web</w:t>
      </w:r>
      <w:r>
        <w:rPr>
          <w:spacing w:val="-6"/>
          <w:sz w:val="26"/>
        </w:rPr>
        <w:t xml:space="preserve"> </w:t>
      </w:r>
      <w:r>
        <w:rPr>
          <w:sz w:val="26"/>
        </w:rPr>
        <w:t>của</w:t>
      </w:r>
      <w:r>
        <w:rPr>
          <w:spacing w:val="-6"/>
          <w:sz w:val="26"/>
        </w:rPr>
        <w:t xml:space="preserve"> </w:t>
      </w:r>
      <w:r>
        <w:rPr>
          <w:sz w:val="26"/>
        </w:rPr>
        <w:t>bạn</w:t>
      </w:r>
      <w:r>
        <w:rPr>
          <w:spacing w:val="-5"/>
          <w:sz w:val="26"/>
        </w:rPr>
        <w:t xml:space="preserve"> </w:t>
      </w:r>
      <w:r>
        <w:rPr>
          <w:sz w:val="26"/>
        </w:rPr>
        <w:t>để</w:t>
      </w:r>
      <w:r>
        <w:rPr>
          <w:spacing w:val="-4"/>
          <w:sz w:val="26"/>
        </w:rPr>
        <w:t xml:space="preserve"> </w:t>
      </w:r>
      <w:r>
        <w:rPr>
          <w:sz w:val="26"/>
        </w:rPr>
        <w:t>nhìn</w:t>
      </w:r>
      <w:r>
        <w:rPr>
          <w:spacing w:val="-6"/>
          <w:sz w:val="26"/>
        </w:rPr>
        <w:t xml:space="preserve"> </w:t>
      </w:r>
      <w:r>
        <w:rPr>
          <w:sz w:val="26"/>
        </w:rPr>
        <w:t>thấy</w:t>
      </w:r>
      <w:r>
        <w:rPr>
          <w:spacing w:val="-11"/>
          <w:sz w:val="26"/>
        </w:rPr>
        <w:t xml:space="preserve"> </w:t>
      </w:r>
      <w:r>
        <w:rPr>
          <w:sz w:val="26"/>
        </w:rPr>
        <w:t>các</w:t>
      </w:r>
      <w:r>
        <w:rPr>
          <w:spacing w:val="-4"/>
          <w:sz w:val="26"/>
        </w:rPr>
        <w:t xml:space="preserve"> </w:t>
      </w:r>
      <w:r>
        <w:rPr>
          <w:sz w:val="26"/>
        </w:rPr>
        <w:t>dữ</w:t>
      </w:r>
      <w:r>
        <w:rPr>
          <w:spacing w:val="-6"/>
          <w:sz w:val="26"/>
        </w:rPr>
        <w:t xml:space="preserve"> </w:t>
      </w:r>
      <w:r>
        <w:rPr>
          <w:sz w:val="26"/>
        </w:rPr>
        <w:t>liệu.</w:t>
      </w:r>
      <w:r>
        <w:rPr>
          <w:spacing w:val="-4"/>
          <w:sz w:val="26"/>
        </w:rPr>
        <w:t xml:space="preserve"> </w:t>
      </w:r>
      <w:r>
        <w:rPr>
          <w:sz w:val="26"/>
        </w:rPr>
        <w:t>Các</w:t>
      </w:r>
      <w:r>
        <w:rPr>
          <w:spacing w:val="-6"/>
          <w:sz w:val="26"/>
        </w:rPr>
        <w:t xml:space="preserve"> </w:t>
      </w:r>
      <w:r>
        <w:rPr>
          <w:sz w:val="26"/>
        </w:rPr>
        <w:t>trang</w:t>
      </w:r>
      <w:r>
        <w:rPr>
          <w:spacing w:val="-5"/>
          <w:sz w:val="26"/>
        </w:rPr>
        <w:t xml:space="preserve"> </w:t>
      </w:r>
      <w:r>
        <w:rPr>
          <w:sz w:val="26"/>
        </w:rPr>
        <w:t>ASPX thường</w:t>
      </w:r>
      <w:r>
        <w:rPr>
          <w:spacing w:val="-7"/>
          <w:sz w:val="26"/>
        </w:rPr>
        <w:t xml:space="preserve"> </w:t>
      </w:r>
      <w:r>
        <w:rPr>
          <w:sz w:val="26"/>
        </w:rPr>
        <w:t>được</w:t>
      </w:r>
      <w:r>
        <w:rPr>
          <w:spacing w:val="-6"/>
          <w:sz w:val="26"/>
        </w:rPr>
        <w:t xml:space="preserve"> </w:t>
      </w:r>
      <w:r>
        <w:rPr>
          <w:sz w:val="26"/>
        </w:rPr>
        <w:t>sử</w:t>
      </w:r>
      <w:r>
        <w:rPr>
          <w:spacing w:val="-5"/>
          <w:sz w:val="26"/>
        </w:rPr>
        <w:t xml:space="preserve"> </w:t>
      </w:r>
      <w:r>
        <w:rPr>
          <w:sz w:val="26"/>
        </w:rPr>
        <w:t>dụng</w:t>
      </w:r>
      <w:r>
        <w:rPr>
          <w:spacing w:val="-8"/>
          <w:sz w:val="26"/>
        </w:rPr>
        <w:t xml:space="preserve"> </w:t>
      </w:r>
      <w:r>
        <w:rPr>
          <w:sz w:val="26"/>
        </w:rPr>
        <w:t>để</w:t>
      </w:r>
      <w:r>
        <w:rPr>
          <w:spacing w:val="-6"/>
          <w:sz w:val="26"/>
        </w:rPr>
        <w:t xml:space="preserve"> </w:t>
      </w:r>
      <w:r>
        <w:rPr>
          <w:sz w:val="26"/>
        </w:rPr>
        <w:t>hiển</w:t>
      </w:r>
      <w:r>
        <w:rPr>
          <w:spacing w:val="-6"/>
          <w:sz w:val="26"/>
        </w:rPr>
        <w:t xml:space="preserve"> </w:t>
      </w:r>
      <w:r>
        <w:rPr>
          <w:sz w:val="26"/>
        </w:rPr>
        <w:t>thị</w:t>
      </w:r>
      <w:r>
        <w:rPr>
          <w:spacing w:val="-8"/>
          <w:sz w:val="26"/>
        </w:rPr>
        <w:t xml:space="preserve"> </w:t>
      </w:r>
      <w:r>
        <w:rPr>
          <w:sz w:val="26"/>
        </w:rPr>
        <w:t>view</w:t>
      </w:r>
      <w:r>
        <w:rPr>
          <w:spacing w:val="-8"/>
          <w:sz w:val="26"/>
        </w:rPr>
        <w:t xml:space="preserve"> </w:t>
      </w:r>
      <w:r>
        <w:rPr>
          <w:sz w:val="26"/>
        </w:rPr>
        <w:t>trong</w:t>
      </w:r>
      <w:r>
        <w:rPr>
          <w:spacing w:val="-8"/>
          <w:sz w:val="26"/>
        </w:rPr>
        <w:t xml:space="preserve"> </w:t>
      </w:r>
      <w:r>
        <w:rPr>
          <w:sz w:val="26"/>
        </w:rPr>
        <w:t>các</w:t>
      </w:r>
      <w:r>
        <w:rPr>
          <w:spacing w:val="-7"/>
          <w:sz w:val="26"/>
        </w:rPr>
        <w:t xml:space="preserve"> </w:t>
      </w:r>
      <w:r>
        <w:rPr>
          <w:sz w:val="26"/>
        </w:rPr>
        <w:t>ứng</w:t>
      </w:r>
      <w:r>
        <w:rPr>
          <w:spacing w:val="-6"/>
          <w:sz w:val="26"/>
        </w:rPr>
        <w:t xml:space="preserve"> </w:t>
      </w:r>
      <w:r>
        <w:rPr>
          <w:sz w:val="26"/>
        </w:rPr>
        <w:t>dụng</w:t>
      </w:r>
      <w:r>
        <w:rPr>
          <w:spacing w:val="-8"/>
          <w:sz w:val="26"/>
        </w:rPr>
        <w:t xml:space="preserve"> </w:t>
      </w:r>
      <w:r>
        <w:rPr>
          <w:sz w:val="26"/>
        </w:rPr>
        <w:t>ASP.NET.</w:t>
      </w:r>
    </w:p>
    <w:p>
      <w:pPr>
        <w:pStyle w:val="17"/>
        <w:numPr>
          <w:ilvl w:val="2"/>
          <w:numId w:val="14"/>
        </w:numPr>
        <w:tabs>
          <w:tab w:val="left" w:pos="2461"/>
          <w:tab w:val="left" w:pos="2462"/>
        </w:tabs>
        <w:spacing w:before="73" w:after="0" w:line="240" w:lineRule="auto"/>
        <w:ind w:left="2462" w:right="0" w:hanging="360"/>
        <w:jc w:val="left"/>
        <w:rPr>
          <w:sz w:val="26"/>
        </w:rPr>
      </w:pPr>
      <w:r>
        <w:rPr>
          <w:sz w:val="26"/>
        </w:rPr>
        <w:t>Controller chịu trách nhiệm xử lý các tương tác của người dùng</w:t>
      </w:r>
      <w:r>
        <w:rPr>
          <w:spacing w:val="-46"/>
          <w:sz w:val="26"/>
        </w:rPr>
        <w:t xml:space="preserve"> </w:t>
      </w:r>
      <w:r>
        <w:rPr>
          <w:sz w:val="26"/>
        </w:rPr>
        <w:t>với</w:t>
      </w:r>
    </w:p>
    <w:p>
      <w:pPr>
        <w:pStyle w:val="6"/>
        <w:spacing w:before="150" w:line="362" w:lineRule="auto"/>
        <w:ind w:left="2462" w:right="990"/>
      </w:pPr>
      <w:r>
        <w:t>trang web. Nó được sử dụng để xác định loại view nào cần phải được hiển thị. Controller cũng được sử dụng cho mục đích giao tiếp với model.</w:t>
      </w:r>
    </w:p>
    <w:p>
      <w:pPr>
        <w:pStyle w:val="6"/>
        <w:rPr>
          <w:sz w:val="28"/>
        </w:rPr>
      </w:pPr>
    </w:p>
    <w:p>
      <w:pPr>
        <w:pStyle w:val="6"/>
        <w:spacing w:before="3"/>
        <w:rPr>
          <w:sz w:val="41"/>
        </w:rPr>
      </w:pPr>
    </w:p>
    <w:p>
      <w:pPr>
        <w:pStyle w:val="3"/>
        <w:numPr>
          <w:ilvl w:val="1"/>
          <w:numId w:val="14"/>
        </w:numPr>
        <w:tabs>
          <w:tab w:val="left" w:pos="1906"/>
        </w:tabs>
        <w:spacing w:before="6" w:after="0" w:line="240" w:lineRule="auto"/>
        <w:ind w:left="1905" w:right="0" w:hanging="426"/>
        <w:jc w:val="left"/>
        <w:rPr>
          <w:i/>
        </w:rPr>
      </w:pPr>
      <w:bookmarkStart w:id="40" w:name="_bookmark24"/>
      <w:bookmarkEnd w:id="40"/>
      <w:r>
        <w:rPr>
          <w:i/>
        </w:rPr>
        <w:t>Đặc điểm.</w:t>
      </w:r>
    </w:p>
    <w:p>
      <w:pPr>
        <w:rPr>
          <w:i/>
        </w:rPr>
      </w:pPr>
    </w:p>
    <w:p>
      <w:pPr>
        <w:ind w:left="2198" w:leftChars="999" w:firstLine="0" w:firstLineChars="0"/>
        <w:rPr>
          <w:rFonts w:hint="default" w:ascii="Times New Roman" w:hAnsi="Times New Roman" w:cs="Times New Roman"/>
          <w:i w:val="0"/>
          <w:iCs/>
          <w:sz w:val="26"/>
          <w:szCs w:val="26"/>
          <w:lang w:val="vi-VN"/>
        </w:rPr>
      </w:pPr>
      <w:r>
        <w:rPr>
          <w:rFonts w:hint="default" w:ascii="Times New Roman" w:hAnsi="Times New Roman" w:cs="Times New Roman"/>
          <w:i w:val="0"/>
          <w:iCs/>
          <w:sz w:val="26"/>
          <w:szCs w:val="26"/>
          <w:lang w:val="vi-VN"/>
        </w:rPr>
        <w:t>-Một trong những lợi ích chính được đưa ra bởi mô hình MVC đó là cung cấp đa dạng hình thức View. Đối với MVC, bạn dễ dàng tạo được nhiều View cho chỉ một mô hình.</w:t>
      </w:r>
    </w:p>
    <w:p>
      <w:pPr>
        <w:ind w:left="0" w:leftChars="0" w:firstLine="2199" w:firstLineChars="846"/>
        <w:rPr>
          <w:rFonts w:hint="default" w:ascii="Times New Roman" w:hAnsi="Times New Roman" w:cs="Times New Roman"/>
          <w:i w:val="0"/>
          <w:iCs/>
          <w:sz w:val="26"/>
          <w:szCs w:val="26"/>
          <w:lang w:val="vi-VN"/>
        </w:rPr>
      </w:pPr>
      <w:r>
        <w:rPr>
          <w:rFonts w:hint="default" w:ascii="Times New Roman" w:hAnsi="Times New Roman" w:cs="Times New Roman"/>
          <w:i w:val="0"/>
          <w:iCs/>
          <w:sz w:val="26"/>
          <w:szCs w:val="26"/>
          <w:lang w:val="vi-VN"/>
        </w:rPr>
        <w:t>-Mô hình này còn tạo khả năng chỉnh sửa không ảnh hưởng đến toàn bộ mô hình.</w:t>
      </w:r>
    </w:p>
    <w:p>
      <w:pPr>
        <w:ind w:left="0" w:leftChars="0" w:firstLine="2199" w:firstLineChars="846"/>
        <w:rPr>
          <w:rFonts w:hint="default" w:ascii="Times New Roman" w:hAnsi="Times New Roman" w:cs="Times New Roman"/>
          <w:i w:val="0"/>
          <w:iCs/>
          <w:sz w:val="26"/>
          <w:szCs w:val="26"/>
          <w:lang w:val="vi-VN"/>
        </w:rPr>
      </w:pPr>
      <w:r>
        <w:rPr>
          <w:rFonts w:hint="default" w:ascii="Times New Roman" w:hAnsi="Times New Roman" w:cs="Times New Roman"/>
          <w:i w:val="0"/>
          <w:iCs/>
          <w:sz w:val="26"/>
          <w:szCs w:val="26"/>
          <w:lang w:val="vi-VN"/>
        </w:rPr>
        <w:t>-Băng thông của mô hình MVC rất nhẹ bởi nó không sử dụng viewsate.</w:t>
      </w:r>
    </w:p>
    <w:p>
      <w:pPr>
        <w:pStyle w:val="3"/>
        <w:numPr>
          <w:ilvl w:val="1"/>
          <w:numId w:val="14"/>
        </w:numPr>
        <w:tabs>
          <w:tab w:val="left" w:pos="1906"/>
        </w:tabs>
        <w:spacing w:before="11" w:after="0" w:line="240" w:lineRule="auto"/>
        <w:ind w:left="1905" w:right="0" w:hanging="426"/>
        <w:jc w:val="both"/>
        <w:rPr>
          <w:i/>
        </w:rPr>
      </w:pPr>
      <w:bookmarkStart w:id="41" w:name="_bookmark25"/>
      <w:bookmarkEnd w:id="41"/>
      <w:r>
        <w:rPr>
          <w:i/>
        </w:rPr>
        <w:t>Ưu điểm của Asp.net mô hình</w:t>
      </w:r>
      <w:r>
        <w:rPr>
          <w:i/>
          <w:spacing w:val="1"/>
        </w:rPr>
        <w:t xml:space="preserve"> </w:t>
      </w:r>
      <w:r>
        <w:rPr>
          <w:i/>
        </w:rPr>
        <w:t>MVC.</w:t>
      </w:r>
    </w:p>
    <w:p>
      <w:pPr>
        <w:pStyle w:val="6"/>
        <w:spacing w:before="10"/>
        <w:ind w:left="0" w:leftChars="0" w:firstLine="2199" w:firstLineChars="846"/>
        <w:rPr>
          <w:rFonts w:hint="default"/>
          <w:sz w:val="26"/>
          <w:szCs w:val="26"/>
          <w:lang w:val="vi-VN"/>
        </w:rPr>
      </w:pPr>
      <w:r>
        <w:rPr>
          <w:rFonts w:hint="default"/>
          <w:sz w:val="26"/>
          <w:szCs w:val="26"/>
          <w:lang w:val="vi-VN"/>
        </w:rPr>
        <w:t>-Mô hình MVC nhẹ và tiết kiệm băng thông.</w:t>
      </w:r>
    </w:p>
    <w:p>
      <w:pPr>
        <w:pStyle w:val="6"/>
        <w:spacing w:before="10"/>
        <w:ind w:left="0" w:leftChars="0" w:firstLine="2199" w:firstLineChars="846"/>
        <w:rPr>
          <w:rFonts w:hint="default"/>
          <w:sz w:val="26"/>
          <w:szCs w:val="26"/>
          <w:lang w:val="vi-VN"/>
        </w:rPr>
      </w:pPr>
      <w:r>
        <w:rPr>
          <w:rFonts w:hint="default"/>
          <w:sz w:val="26"/>
          <w:szCs w:val="26"/>
          <w:lang w:val="vi-VN"/>
        </w:rPr>
        <w:t>-MVC không tiêu tốn nhiều viewstate nên rất tiết kiệm băng thông.</w:t>
      </w:r>
    </w:p>
    <w:p>
      <w:pPr>
        <w:pStyle w:val="6"/>
        <w:spacing w:before="10"/>
        <w:ind w:left="0" w:leftChars="0" w:firstLine="2199" w:firstLineChars="846"/>
        <w:rPr>
          <w:rFonts w:hint="default"/>
          <w:sz w:val="26"/>
          <w:szCs w:val="26"/>
          <w:lang w:val="vi-VN"/>
        </w:rPr>
      </w:pPr>
      <w:r>
        <w:rPr>
          <w:rFonts w:hint="default"/>
          <w:sz w:val="26"/>
          <w:szCs w:val="26"/>
          <w:lang w:val="vi-VN"/>
        </w:rPr>
        <w:t>-Các thao tác gửi, nhận dữ liệu được diễn ra liên tục.</w:t>
      </w:r>
    </w:p>
    <w:p>
      <w:pPr>
        <w:pStyle w:val="6"/>
        <w:spacing w:before="10"/>
        <w:ind w:left="0" w:leftChars="0" w:firstLine="2199" w:firstLineChars="846"/>
        <w:rPr>
          <w:rFonts w:hint="default"/>
          <w:sz w:val="26"/>
          <w:szCs w:val="26"/>
          <w:lang w:val="vi-VN"/>
        </w:rPr>
      </w:pPr>
      <w:r>
        <w:rPr>
          <w:rFonts w:hint="default"/>
          <w:sz w:val="26"/>
          <w:szCs w:val="26"/>
          <w:lang w:val="vi-VN"/>
        </w:rPr>
        <w:t>-Giúp bảo trì code dễ dàng, dễ dàng mở rộng và phát triển.</w:t>
      </w:r>
      <w:bookmarkStart w:id="42" w:name="_bookmark26"/>
      <w:bookmarkEnd w:id="42"/>
      <w:bookmarkStart w:id="43" w:name="_bookmark26"/>
      <w:bookmarkEnd w:id="43"/>
    </w:p>
    <w:p>
      <w:pPr>
        <w:pStyle w:val="6"/>
        <w:spacing w:before="10"/>
        <w:ind w:left="0" w:leftChars="0" w:firstLine="2199" w:firstLineChars="846"/>
        <w:rPr>
          <w:rFonts w:hint="default"/>
          <w:sz w:val="26"/>
          <w:szCs w:val="26"/>
          <w:lang w:val="vi-VN"/>
        </w:rPr>
      </w:pPr>
    </w:p>
    <w:p>
      <w:pPr>
        <w:pStyle w:val="2"/>
        <w:numPr>
          <w:ilvl w:val="0"/>
          <w:numId w:val="14"/>
        </w:numPr>
        <w:tabs>
          <w:tab w:val="left" w:pos="1121"/>
        </w:tabs>
        <w:spacing w:before="0" w:after="0" w:line="240" w:lineRule="auto"/>
        <w:ind w:left="1120" w:right="0" w:hanging="361"/>
        <w:jc w:val="left"/>
      </w:pPr>
      <w:bookmarkStart w:id="44" w:name="_bookmark29"/>
      <w:bookmarkEnd w:id="44"/>
      <w:bookmarkStart w:id="45" w:name="_bookmark29"/>
      <w:bookmarkEnd w:id="45"/>
      <w:r>
        <w:t>HTML, CSS,</w:t>
      </w:r>
      <w:r>
        <w:rPr>
          <w:spacing w:val="-3"/>
        </w:rPr>
        <w:t xml:space="preserve"> </w:t>
      </w:r>
      <w:r>
        <w:t>BOOSTRAP.</w:t>
      </w:r>
    </w:p>
    <w:p>
      <w:pPr>
        <w:pStyle w:val="2"/>
        <w:numPr>
          <w:ilvl w:val="1"/>
          <w:numId w:val="15"/>
        </w:numPr>
        <w:tabs>
          <w:tab w:val="left" w:pos="1553"/>
        </w:tabs>
        <w:spacing w:before="150" w:after="0" w:line="240" w:lineRule="auto"/>
        <w:ind w:left="1552" w:right="0" w:hanging="433"/>
        <w:jc w:val="left"/>
      </w:pPr>
      <w:bookmarkStart w:id="46" w:name="_bookmark30"/>
      <w:bookmarkEnd w:id="46"/>
      <w:bookmarkStart w:id="47" w:name="_bookmark30"/>
      <w:bookmarkEnd w:id="47"/>
      <w:r>
        <w:t>HTML.</w:t>
      </w:r>
    </w:p>
    <w:p>
      <w:pPr>
        <w:pStyle w:val="3"/>
        <w:numPr>
          <w:ilvl w:val="2"/>
          <w:numId w:val="15"/>
        </w:numPr>
        <w:tabs>
          <w:tab w:val="left" w:pos="2201"/>
        </w:tabs>
        <w:spacing w:before="150" w:after="0" w:line="240" w:lineRule="auto"/>
        <w:ind w:left="2200" w:right="0" w:hanging="721"/>
        <w:jc w:val="both"/>
        <w:rPr>
          <w:i/>
        </w:rPr>
      </w:pPr>
      <w:bookmarkStart w:id="48" w:name="_bookmark31"/>
      <w:bookmarkEnd w:id="48"/>
      <w:bookmarkStart w:id="49" w:name="_bookmark31"/>
      <w:bookmarkEnd w:id="49"/>
      <w:r>
        <w:rPr>
          <w:i/>
        </w:rPr>
        <w:t>Định nghĩa</w:t>
      </w:r>
      <w:r>
        <w:rPr>
          <w:i/>
          <w:spacing w:val="-2"/>
        </w:rPr>
        <w:t xml:space="preserve"> </w:t>
      </w:r>
      <w:r>
        <w:rPr>
          <w:i/>
        </w:rPr>
        <w:t>HTML.</w:t>
      </w:r>
    </w:p>
    <w:p>
      <w:pPr>
        <w:pStyle w:val="6"/>
        <w:spacing w:before="143" w:line="360" w:lineRule="auto"/>
        <w:ind w:left="1480" w:right="898" w:firstLine="720"/>
        <w:jc w:val="both"/>
      </w:pPr>
      <w:r>
        <w:t xml:space="preserve">HTML là viết tắt của cụm từ Hypertext Markup Language (tạm dịch là Ngôn ngữ đánh dấu </w:t>
      </w:r>
      <w:r>
        <w:fldChar w:fldCharType="begin"/>
      </w:r>
      <w:r>
        <w:instrText xml:space="preserve"> HYPERLINK "https://vi.wikipedia.org/wiki/Si%C3%AAu_v%C4%83n_b%E1%BA%A3n" \h </w:instrText>
      </w:r>
      <w:r>
        <w:fldChar w:fldCharType="separate"/>
      </w:r>
      <w:r>
        <w:t>siêu văn bản</w:t>
      </w:r>
      <w:r>
        <w:fldChar w:fldCharType="end"/>
      </w:r>
      <w:r>
        <w:t>). HTML được sử dụng để tạo và cấu trúc các thành phần trong trang web hoặc ứng dụng, phân chia các đoạn văn, heading, titles, blockquotes… và HTML không phải là ngôn ngữ lập trình.</w:t>
      </w:r>
    </w:p>
    <w:p>
      <w:pPr>
        <w:pStyle w:val="3"/>
        <w:numPr>
          <w:ilvl w:val="2"/>
          <w:numId w:val="15"/>
        </w:numPr>
        <w:tabs>
          <w:tab w:val="left" w:pos="2201"/>
        </w:tabs>
        <w:spacing w:before="6" w:after="0" w:line="240" w:lineRule="auto"/>
        <w:ind w:left="2200" w:right="0" w:hanging="721"/>
        <w:jc w:val="both"/>
        <w:rPr>
          <w:i/>
        </w:rPr>
      </w:pPr>
      <w:bookmarkStart w:id="50" w:name="_bookmark32"/>
      <w:bookmarkEnd w:id="50"/>
      <w:bookmarkStart w:id="51" w:name="_bookmark32"/>
      <w:bookmarkEnd w:id="51"/>
      <w:r>
        <w:rPr>
          <w:i/>
        </w:rPr>
        <w:t>Ưu</w:t>
      </w:r>
      <w:r>
        <w:rPr>
          <w:i/>
          <w:spacing w:val="-2"/>
        </w:rPr>
        <w:t xml:space="preserve"> </w:t>
      </w:r>
      <w:r>
        <w:rPr>
          <w:i/>
        </w:rPr>
        <w:t>điểm</w:t>
      </w:r>
    </w:p>
    <w:p>
      <w:pPr>
        <w:pStyle w:val="6"/>
        <w:spacing w:before="11"/>
        <w:rPr>
          <w:b/>
          <w:i/>
          <w:sz w:val="36"/>
        </w:rPr>
      </w:pPr>
    </w:p>
    <w:p>
      <w:pPr>
        <w:pStyle w:val="17"/>
        <w:numPr>
          <w:ilvl w:val="0"/>
          <w:numId w:val="16"/>
        </w:numPr>
        <w:tabs>
          <w:tab w:val="left" w:pos="1893"/>
          <w:tab w:val="left" w:pos="1894"/>
        </w:tabs>
        <w:spacing w:before="0" w:after="0" w:line="357" w:lineRule="auto"/>
        <w:ind w:left="1893" w:right="1034" w:hanging="356"/>
        <w:jc w:val="left"/>
        <w:rPr>
          <w:rFonts w:ascii="Arial" w:hAnsi="Arial"/>
          <w:sz w:val="26"/>
        </w:rPr>
      </w:pPr>
      <w:r>
        <w:rPr>
          <w:sz w:val="26"/>
        </w:rPr>
        <w:t>Ngôn ngữ được sử dụng rộng lớn này có rất nhiều nguồn tài nguyên hỗ trợ và cộng đồng sử dụng cực lớn.</w:t>
      </w:r>
    </w:p>
    <w:p>
      <w:pPr>
        <w:pStyle w:val="17"/>
        <w:numPr>
          <w:ilvl w:val="0"/>
          <w:numId w:val="16"/>
        </w:numPr>
        <w:tabs>
          <w:tab w:val="left" w:pos="1893"/>
          <w:tab w:val="left" w:pos="1894"/>
        </w:tabs>
        <w:spacing w:before="6" w:after="0" w:line="240" w:lineRule="auto"/>
        <w:ind w:left="1893" w:right="0" w:hanging="356"/>
        <w:jc w:val="left"/>
        <w:rPr>
          <w:rFonts w:ascii="Arial" w:hAnsi="Arial"/>
          <w:sz w:val="26"/>
        </w:rPr>
      </w:pPr>
      <w:r>
        <w:rPr>
          <w:sz w:val="26"/>
        </w:rPr>
        <w:t>Sử dụng mượt mà trên hầu hết mọi trình duyệt.</w:t>
      </w:r>
    </w:p>
    <w:p>
      <w:pPr>
        <w:pStyle w:val="17"/>
        <w:numPr>
          <w:ilvl w:val="0"/>
          <w:numId w:val="16"/>
        </w:numPr>
        <w:tabs>
          <w:tab w:val="left" w:pos="1893"/>
          <w:tab w:val="left" w:pos="1894"/>
        </w:tabs>
        <w:spacing w:before="151" w:after="0" w:line="240" w:lineRule="auto"/>
        <w:ind w:left="1893" w:right="0" w:hanging="356"/>
        <w:jc w:val="left"/>
        <w:rPr>
          <w:sz w:val="28"/>
        </w:rPr>
      </w:pPr>
      <w:r>
        <w:rPr>
          <w:sz w:val="26"/>
        </w:rPr>
        <w:t>Có quá trình học đơn giản và trực</w:t>
      </w:r>
      <w:r>
        <w:rPr>
          <w:spacing w:val="-9"/>
          <w:sz w:val="26"/>
        </w:rPr>
        <w:t xml:space="preserve"> </w:t>
      </w:r>
      <w:r>
        <w:rPr>
          <w:sz w:val="26"/>
        </w:rPr>
        <w:t>tiếp.</w:t>
      </w:r>
    </w:p>
    <w:p>
      <w:pPr>
        <w:pStyle w:val="17"/>
        <w:numPr>
          <w:ilvl w:val="0"/>
          <w:numId w:val="16"/>
        </w:numPr>
        <w:tabs>
          <w:tab w:val="left" w:pos="1893"/>
          <w:tab w:val="left" w:pos="1894"/>
        </w:tabs>
        <w:spacing w:before="91" w:after="0" w:line="240" w:lineRule="auto"/>
        <w:ind w:left="1893" w:right="0" w:hanging="356"/>
        <w:jc w:val="left"/>
        <w:rPr>
          <w:rFonts w:ascii="Arial" w:hAnsi="Arial"/>
          <w:sz w:val="26"/>
        </w:rPr>
      </w:pPr>
      <w:r>
        <w:rPr>
          <w:sz w:val="26"/>
        </w:rPr>
        <w:t>Mã nguồn mở và hoàn toàn miễn</w:t>
      </w:r>
      <w:r>
        <w:rPr>
          <w:spacing w:val="4"/>
          <w:sz w:val="26"/>
        </w:rPr>
        <w:t xml:space="preserve"> </w:t>
      </w:r>
      <w:r>
        <w:rPr>
          <w:sz w:val="26"/>
        </w:rPr>
        <w:t>phí.</w:t>
      </w:r>
    </w:p>
    <w:p>
      <w:pPr>
        <w:pStyle w:val="17"/>
        <w:numPr>
          <w:ilvl w:val="0"/>
          <w:numId w:val="16"/>
        </w:numPr>
        <w:tabs>
          <w:tab w:val="left" w:pos="1893"/>
          <w:tab w:val="left" w:pos="1894"/>
        </w:tabs>
        <w:spacing w:before="149" w:after="0" w:line="240" w:lineRule="auto"/>
        <w:ind w:left="1893" w:right="0" w:hanging="356"/>
        <w:jc w:val="left"/>
        <w:rPr>
          <w:rFonts w:ascii="Arial" w:hAnsi="Arial"/>
          <w:sz w:val="26"/>
        </w:rPr>
      </w:pPr>
      <w:r>
        <w:rPr>
          <w:sz w:val="26"/>
        </w:rPr>
        <w:t>Markup gọn gàng và đồng</w:t>
      </w:r>
      <w:r>
        <w:rPr>
          <w:spacing w:val="-4"/>
          <w:sz w:val="26"/>
        </w:rPr>
        <w:t xml:space="preserve"> </w:t>
      </w:r>
      <w:r>
        <w:rPr>
          <w:sz w:val="26"/>
        </w:rPr>
        <w:t>nhất.</w:t>
      </w:r>
    </w:p>
    <w:p>
      <w:pPr>
        <w:pStyle w:val="17"/>
        <w:numPr>
          <w:ilvl w:val="0"/>
          <w:numId w:val="16"/>
        </w:numPr>
        <w:tabs>
          <w:tab w:val="left" w:pos="1893"/>
          <w:tab w:val="left" w:pos="1894"/>
        </w:tabs>
        <w:spacing w:before="149" w:after="0" w:line="360" w:lineRule="auto"/>
        <w:ind w:left="1893" w:right="1338" w:hanging="356"/>
        <w:jc w:val="left"/>
        <w:rPr>
          <w:rFonts w:ascii="Arial" w:hAnsi="Arial"/>
          <w:sz w:val="26"/>
        </w:rPr>
      </w:pPr>
      <w:r>
        <w:rPr>
          <w:sz w:val="26"/>
        </w:rPr>
        <w:t>Chuẩn chính của web được vận hành bởi World Wide Web Consortium (W3C).</w:t>
      </w:r>
    </w:p>
    <w:p>
      <w:pPr>
        <w:pStyle w:val="6"/>
        <w:spacing w:before="10"/>
        <w:rPr>
          <w:sz w:val="24"/>
        </w:rPr>
      </w:pPr>
    </w:p>
    <w:p>
      <w:pPr>
        <w:pStyle w:val="3"/>
        <w:numPr>
          <w:ilvl w:val="2"/>
          <w:numId w:val="15"/>
        </w:numPr>
        <w:tabs>
          <w:tab w:val="left" w:pos="2201"/>
        </w:tabs>
        <w:spacing w:before="0" w:after="0" w:line="240" w:lineRule="auto"/>
        <w:ind w:left="2200" w:right="0" w:hanging="721"/>
        <w:jc w:val="left"/>
        <w:rPr>
          <w:i/>
        </w:rPr>
      </w:pPr>
      <w:bookmarkStart w:id="52" w:name="_bookmark33"/>
      <w:bookmarkEnd w:id="52"/>
      <w:bookmarkStart w:id="53" w:name="_bookmark33"/>
      <w:bookmarkEnd w:id="53"/>
      <w:r>
        <w:rPr>
          <w:i/>
        </w:rPr>
        <w:t>Nhược</w:t>
      </w:r>
      <w:r>
        <w:rPr>
          <w:i/>
          <w:spacing w:val="-1"/>
        </w:rPr>
        <w:t xml:space="preserve"> </w:t>
      </w:r>
      <w:r>
        <w:rPr>
          <w:i/>
        </w:rPr>
        <w:t>điểm.</w:t>
      </w:r>
    </w:p>
    <w:p>
      <w:pPr>
        <w:pStyle w:val="6"/>
        <w:spacing w:before="10"/>
        <w:rPr>
          <w:b/>
          <w:i/>
          <w:sz w:val="36"/>
        </w:rPr>
      </w:pPr>
    </w:p>
    <w:p>
      <w:pPr>
        <w:pStyle w:val="17"/>
        <w:numPr>
          <w:ilvl w:val="0"/>
          <w:numId w:val="16"/>
        </w:numPr>
        <w:tabs>
          <w:tab w:val="left" w:pos="1894"/>
        </w:tabs>
        <w:spacing w:before="1" w:after="0" w:line="360" w:lineRule="auto"/>
        <w:ind w:left="1893" w:right="903" w:hanging="356"/>
        <w:jc w:val="both"/>
        <w:rPr>
          <w:rFonts w:ascii="Arial" w:hAnsi="Arial"/>
          <w:color w:val="212121"/>
          <w:sz w:val="26"/>
        </w:rPr>
      </w:pPr>
      <w:r>
        <w:rPr>
          <w:color w:val="212121"/>
          <w:sz w:val="26"/>
        </w:rPr>
        <w:t>Nó có thể thực thi một số logic nhất định cho người dùng. Vì vậy, hầu hết các trang đều cần được tạo riêng biệt, kể cả khi nó sử dụng cùng các yếu tố, như là headers hay</w:t>
      </w:r>
      <w:r>
        <w:rPr>
          <w:color w:val="212121"/>
          <w:spacing w:val="-6"/>
          <w:sz w:val="26"/>
        </w:rPr>
        <w:t xml:space="preserve"> </w:t>
      </w:r>
      <w:r>
        <w:rPr>
          <w:color w:val="212121"/>
          <w:sz w:val="26"/>
        </w:rPr>
        <w:t>footers.</w:t>
      </w:r>
    </w:p>
    <w:p>
      <w:pPr>
        <w:pStyle w:val="17"/>
        <w:numPr>
          <w:ilvl w:val="0"/>
          <w:numId w:val="16"/>
        </w:numPr>
        <w:tabs>
          <w:tab w:val="left" w:pos="1894"/>
        </w:tabs>
        <w:spacing w:before="0" w:after="0" w:line="240" w:lineRule="auto"/>
        <w:ind w:left="1893" w:right="0" w:hanging="356"/>
        <w:jc w:val="both"/>
        <w:rPr>
          <w:rFonts w:ascii="Arial" w:hAnsi="Arial"/>
          <w:color w:val="212121"/>
          <w:sz w:val="26"/>
        </w:rPr>
      </w:pPr>
      <w:r>
        <w:rPr>
          <w:color w:val="212121"/>
          <w:sz w:val="26"/>
        </w:rPr>
        <w:t>Một số trình duyệt chậm hỗ trợ tính năng</w:t>
      </w:r>
      <w:r>
        <w:rPr>
          <w:color w:val="212121"/>
          <w:spacing w:val="-9"/>
          <w:sz w:val="26"/>
        </w:rPr>
        <w:t xml:space="preserve"> </w:t>
      </w:r>
      <w:r>
        <w:rPr>
          <w:color w:val="212121"/>
          <w:sz w:val="26"/>
        </w:rPr>
        <w:t>mới.</w:t>
      </w:r>
    </w:p>
    <w:p>
      <w:pPr>
        <w:pStyle w:val="17"/>
        <w:numPr>
          <w:ilvl w:val="0"/>
          <w:numId w:val="16"/>
        </w:numPr>
        <w:tabs>
          <w:tab w:val="left" w:pos="1894"/>
        </w:tabs>
        <w:spacing w:before="149" w:after="0" w:line="357" w:lineRule="auto"/>
        <w:ind w:left="1893" w:right="901" w:hanging="356"/>
        <w:jc w:val="both"/>
        <w:rPr>
          <w:rFonts w:ascii="Arial" w:hAnsi="Arial"/>
          <w:color w:val="212121"/>
          <w:sz w:val="26"/>
        </w:rPr>
      </w:pPr>
      <w:r>
        <w:rPr>
          <w:color w:val="212121"/>
          <w:sz w:val="26"/>
        </w:rPr>
        <w:t>Khó kiểm soát cảnh thực thi của trình duyệt (ví dụ: những trình duyệt cũ không render được tag</w:t>
      </w:r>
      <w:r>
        <w:rPr>
          <w:color w:val="212121"/>
          <w:spacing w:val="-3"/>
          <w:sz w:val="26"/>
        </w:rPr>
        <w:t xml:space="preserve"> </w:t>
      </w:r>
      <w:r>
        <w:rPr>
          <w:color w:val="212121"/>
          <w:sz w:val="26"/>
        </w:rPr>
        <w:t>mới).</w:t>
      </w:r>
    </w:p>
    <w:p>
      <w:pPr>
        <w:pStyle w:val="17"/>
        <w:numPr>
          <w:ilvl w:val="0"/>
          <w:numId w:val="16"/>
        </w:numPr>
        <w:tabs>
          <w:tab w:val="left" w:pos="1894"/>
        </w:tabs>
        <w:spacing w:before="5" w:after="0" w:line="240" w:lineRule="auto"/>
        <w:ind w:left="1893" w:right="0" w:hanging="356"/>
        <w:jc w:val="both"/>
        <w:rPr>
          <w:rFonts w:ascii="Arial" w:hAnsi="Arial"/>
          <w:color w:val="212121"/>
          <w:sz w:val="26"/>
        </w:rPr>
      </w:pPr>
      <w:r>
        <w:rPr>
          <w:color w:val="212121"/>
          <w:sz w:val="26"/>
        </w:rPr>
        <w:t>Được dùng chủ yếu cho web</w:t>
      </w:r>
      <w:r>
        <w:rPr>
          <w:color w:val="212121"/>
          <w:spacing w:val="-2"/>
          <w:sz w:val="26"/>
        </w:rPr>
        <w:t xml:space="preserve"> </w:t>
      </w:r>
      <w:r>
        <w:rPr>
          <w:color w:val="212121"/>
          <w:sz w:val="26"/>
        </w:rPr>
        <w:t>tĩnh.</w:t>
      </w:r>
    </w:p>
    <w:p>
      <w:pPr>
        <w:pStyle w:val="6"/>
        <w:spacing w:before="10"/>
        <w:rPr>
          <w:sz w:val="37"/>
        </w:rPr>
      </w:pPr>
    </w:p>
    <w:p>
      <w:pPr>
        <w:pStyle w:val="2"/>
        <w:numPr>
          <w:ilvl w:val="1"/>
          <w:numId w:val="15"/>
        </w:numPr>
        <w:tabs>
          <w:tab w:val="left" w:pos="1553"/>
        </w:tabs>
        <w:spacing w:before="0" w:after="0" w:line="240" w:lineRule="auto"/>
        <w:ind w:left="1552" w:right="0" w:hanging="433"/>
        <w:jc w:val="left"/>
      </w:pPr>
      <w:bookmarkStart w:id="54" w:name="_bookmark34"/>
      <w:bookmarkEnd w:id="54"/>
      <w:bookmarkStart w:id="55" w:name="_bookmark34"/>
      <w:bookmarkEnd w:id="55"/>
      <w:r>
        <w:t>CSS.</w:t>
      </w:r>
    </w:p>
    <w:p>
      <w:pPr>
        <w:pStyle w:val="3"/>
        <w:numPr>
          <w:ilvl w:val="2"/>
          <w:numId w:val="15"/>
        </w:numPr>
        <w:tabs>
          <w:tab w:val="left" w:pos="2201"/>
        </w:tabs>
        <w:spacing w:before="150" w:after="0" w:line="240" w:lineRule="auto"/>
        <w:ind w:left="2200" w:right="0" w:hanging="721"/>
        <w:jc w:val="both"/>
        <w:rPr>
          <w:i/>
        </w:rPr>
      </w:pPr>
      <w:bookmarkStart w:id="56" w:name="_bookmark35"/>
      <w:bookmarkEnd w:id="56"/>
      <w:bookmarkStart w:id="57" w:name="_bookmark35"/>
      <w:bookmarkEnd w:id="57"/>
      <w:r>
        <w:rPr>
          <w:i/>
        </w:rPr>
        <w:t>Định nghĩa</w:t>
      </w:r>
      <w:r>
        <w:rPr>
          <w:i/>
          <w:spacing w:val="-3"/>
        </w:rPr>
        <w:t xml:space="preserve"> </w:t>
      </w:r>
      <w:r>
        <w:rPr>
          <w:i/>
        </w:rPr>
        <w:t>CSS.</w:t>
      </w:r>
    </w:p>
    <w:p>
      <w:pPr>
        <w:pStyle w:val="6"/>
        <w:spacing w:before="143" w:line="360" w:lineRule="auto"/>
        <w:ind w:left="1480" w:right="896" w:firstLine="504"/>
        <w:jc w:val="both"/>
      </w:pPr>
      <w:r>
        <w:t>CSS là chữ viết tắt của Cascading Style Sheets, nó là một ngôn ngữ được sử dụng để tìm và định dạng lại các phần tử được tạo ra bởi các ngôn ngữ đánh dấu</w:t>
      </w:r>
      <w:r>
        <w:rPr>
          <w:spacing w:val="-8"/>
        </w:rPr>
        <w:t xml:space="preserve"> </w:t>
      </w:r>
      <w:r>
        <w:fldChar w:fldCharType="begin"/>
      </w:r>
      <w:r>
        <w:instrText xml:space="preserve"> HYPERLINK "https://topdev.vn/blog/html-la-gi/" \h </w:instrText>
      </w:r>
      <w:r>
        <w:fldChar w:fldCharType="separate"/>
      </w:r>
      <w:r>
        <w:t>(HTML</w:t>
      </w:r>
      <w:r>
        <w:fldChar w:fldCharType="end"/>
      </w:r>
      <w:r>
        <w:t>).</w:t>
      </w:r>
      <w:r>
        <w:rPr>
          <w:spacing w:val="-4"/>
        </w:rPr>
        <w:t xml:space="preserve"> </w:t>
      </w:r>
      <w:r>
        <w:t>Nói</w:t>
      </w:r>
      <w:r>
        <w:rPr>
          <w:spacing w:val="-7"/>
        </w:rPr>
        <w:t xml:space="preserve"> </w:t>
      </w:r>
      <w:r>
        <w:t>ngắn</w:t>
      </w:r>
      <w:r>
        <w:rPr>
          <w:spacing w:val="-5"/>
        </w:rPr>
        <w:t xml:space="preserve"> </w:t>
      </w:r>
      <w:r>
        <w:t>gọn</w:t>
      </w:r>
      <w:r>
        <w:rPr>
          <w:spacing w:val="-8"/>
        </w:rPr>
        <w:t xml:space="preserve"> </w:t>
      </w:r>
      <w:r>
        <w:t>hơn</w:t>
      </w:r>
      <w:r>
        <w:rPr>
          <w:spacing w:val="-7"/>
        </w:rPr>
        <w:t xml:space="preserve"> </w:t>
      </w:r>
      <w:r>
        <w:t>là</w:t>
      </w:r>
      <w:r>
        <w:rPr>
          <w:spacing w:val="-6"/>
        </w:rPr>
        <w:t xml:space="preserve"> </w:t>
      </w:r>
      <w:r>
        <w:t>ngôn</w:t>
      </w:r>
      <w:r>
        <w:rPr>
          <w:spacing w:val="-7"/>
        </w:rPr>
        <w:t xml:space="preserve"> </w:t>
      </w:r>
      <w:r>
        <w:t>ngữ</w:t>
      </w:r>
      <w:r>
        <w:rPr>
          <w:spacing w:val="-6"/>
        </w:rPr>
        <w:t xml:space="preserve"> </w:t>
      </w:r>
      <w:r>
        <w:t>tạo</w:t>
      </w:r>
      <w:r>
        <w:rPr>
          <w:spacing w:val="-7"/>
        </w:rPr>
        <w:t xml:space="preserve"> </w:t>
      </w:r>
      <w:r>
        <w:t>phong</w:t>
      </w:r>
      <w:r>
        <w:rPr>
          <w:spacing w:val="-7"/>
        </w:rPr>
        <w:t xml:space="preserve"> </w:t>
      </w:r>
      <w:r>
        <w:t>cách</w:t>
      </w:r>
      <w:r>
        <w:rPr>
          <w:spacing w:val="-6"/>
        </w:rPr>
        <w:t xml:space="preserve"> </w:t>
      </w:r>
      <w:r>
        <w:t>cho</w:t>
      </w:r>
      <w:r>
        <w:rPr>
          <w:spacing w:val="-6"/>
        </w:rPr>
        <w:t xml:space="preserve"> </w:t>
      </w:r>
      <w:r>
        <w:t>trang</w:t>
      </w:r>
      <w:r>
        <w:rPr>
          <w:spacing w:val="-6"/>
        </w:rPr>
        <w:t xml:space="preserve"> </w:t>
      </w:r>
      <w:r>
        <w:t>web.</w:t>
      </w:r>
      <w:r>
        <w:rPr>
          <w:spacing w:val="-6"/>
        </w:rPr>
        <w:t xml:space="preserve"> </w:t>
      </w:r>
      <w:r>
        <w:t>Bạn có thể hiểu đơn giản rằng, nếu HTML đóng vai trò định dạng các phần tử trên website như việc tạo ra các đoạn văn bản, các tiêu đề, bảng,…thì CSS sẽ giúp chúng ta có thể thêm style vào các phần tử HTML đó như đổi bố cục, màu sắc trang, đổi màu chữ, font chữ, thay đổi cấu</w:t>
      </w:r>
      <w:r>
        <w:rPr>
          <w:spacing w:val="-11"/>
        </w:rPr>
        <w:t xml:space="preserve"> </w:t>
      </w:r>
      <w:r>
        <w:t>trúc…</w:t>
      </w:r>
    </w:p>
    <w:p>
      <w:pPr>
        <w:pStyle w:val="6"/>
        <w:spacing w:line="360" w:lineRule="auto"/>
        <w:ind w:left="1480" w:right="896" w:firstLine="504"/>
        <w:jc w:val="both"/>
      </w:pPr>
      <w:r>
        <w:t>CSS được phát triển bởi W3C (</w:t>
      </w:r>
      <w:r>
        <w:fldChar w:fldCharType="begin"/>
      </w:r>
      <w:r>
        <w:instrText xml:space="preserve"> HYPERLINK "https://www.w3.org/" \h </w:instrText>
      </w:r>
      <w:r>
        <w:fldChar w:fldCharType="separate"/>
      </w:r>
      <w:r>
        <w:t>World Wide Web Consortium</w:t>
      </w:r>
      <w:r>
        <w:fldChar w:fldCharType="end"/>
      </w:r>
      <w:r>
        <w:t>) vào năm 1996, vì HTML không được thiết kế để gắn tag để giúp định dạng trang web.</w:t>
      </w:r>
    </w:p>
    <w:p>
      <w:pPr>
        <w:pStyle w:val="6"/>
        <w:spacing w:before="1" w:line="360" w:lineRule="auto"/>
        <w:ind w:left="1480" w:right="898" w:firstLine="504"/>
        <w:jc w:val="both"/>
        <w:rPr>
          <w:sz w:val="28"/>
        </w:rPr>
      </w:pPr>
      <w:r>
        <w:t>Phương thức hoạt động của CSS là nó sẽ tìm dựa vào các vùng chọn, vùng chọn</w:t>
      </w:r>
      <w:r>
        <w:rPr>
          <w:spacing w:val="-7"/>
        </w:rPr>
        <w:t xml:space="preserve"> </w:t>
      </w:r>
      <w:r>
        <w:t>có</w:t>
      </w:r>
      <w:r>
        <w:rPr>
          <w:spacing w:val="-4"/>
        </w:rPr>
        <w:t xml:space="preserve"> </w:t>
      </w:r>
      <w:r>
        <w:t>thể</w:t>
      </w:r>
      <w:r>
        <w:rPr>
          <w:spacing w:val="-6"/>
        </w:rPr>
        <w:t xml:space="preserve"> </w:t>
      </w:r>
      <w:r>
        <w:t>là</w:t>
      </w:r>
      <w:r>
        <w:rPr>
          <w:spacing w:val="-6"/>
        </w:rPr>
        <w:t xml:space="preserve"> </w:t>
      </w:r>
      <w:r>
        <w:t>tên</w:t>
      </w:r>
      <w:r>
        <w:rPr>
          <w:spacing w:val="-2"/>
        </w:rPr>
        <w:t xml:space="preserve"> </w:t>
      </w:r>
      <w:r>
        <w:t>một</w:t>
      </w:r>
      <w:r>
        <w:rPr>
          <w:spacing w:val="-5"/>
        </w:rPr>
        <w:t xml:space="preserve"> </w:t>
      </w:r>
      <w:r>
        <w:t>thẻ</w:t>
      </w:r>
      <w:r>
        <w:rPr>
          <w:spacing w:val="-6"/>
        </w:rPr>
        <w:t xml:space="preserve"> </w:t>
      </w:r>
      <w:r>
        <w:t>HTML,</w:t>
      </w:r>
      <w:r>
        <w:rPr>
          <w:spacing w:val="-6"/>
        </w:rPr>
        <w:t xml:space="preserve"> </w:t>
      </w:r>
      <w:r>
        <w:t>tên</w:t>
      </w:r>
      <w:r>
        <w:rPr>
          <w:spacing w:val="-2"/>
        </w:rPr>
        <w:t xml:space="preserve"> </w:t>
      </w:r>
      <w:r>
        <w:t>một</w:t>
      </w:r>
      <w:r>
        <w:rPr>
          <w:spacing w:val="-5"/>
        </w:rPr>
        <w:t xml:space="preserve"> </w:t>
      </w:r>
      <w:r>
        <w:t>ID,</w:t>
      </w:r>
      <w:r>
        <w:rPr>
          <w:spacing w:val="-3"/>
        </w:rPr>
        <w:t xml:space="preserve"> </w:t>
      </w:r>
      <w:r>
        <w:t>class</w:t>
      </w:r>
      <w:r>
        <w:rPr>
          <w:spacing w:val="-6"/>
        </w:rPr>
        <w:t xml:space="preserve"> </w:t>
      </w:r>
      <w:r>
        <w:t>hay</w:t>
      </w:r>
      <w:r>
        <w:rPr>
          <w:spacing w:val="-9"/>
        </w:rPr>
        <w:t xml:space="preserve"> </w:t>
      </w:r>
      <w:r>
        <w:t>nhiều</w:t>
      </w:r>
      <w:r>
        <w:rPr>
          <w:spacing w:val="-5"/>
        </w:rPr>
        <w:t xml:space="preserve"> </w:t>
      </w:r>
      <w:r>
        <w:t>kiểu</w:t>
      </w:r>
      <w:r>
        <w:rPr>
          <w:spacing w:val="-5"/>
        </w:rPr>
        <w:t xml:space="preserve"> </w:t>
      </w:r>
      <w:r>
        <w:t>khác.</w:t>
      </w:r>
      <w:r>
        <w:rPr>
          <w:spacing w:val="-6"/>
        </w:rPr>
        <w:t xml:space="preserve"> </w:t>
      </w:r>
      <w:r>
        <w:t>Sau</w:t>
      </w:r>
      <w:r>
        <w:rPr>
          <w:spacing w:val="-5"/>
        </w:rPr>
        <w:t xml:space="preserve"> </w:t>
      </w:r>
      <w:r>
        <w:t>đó là nó sẽ áp dụng các thuộc tính cần thay đổi lên vùng chọn</w:t>
      </w:r>
      <w:r>
        <w:rPr>
          <w:spacing w:val="-13"/>
        </w:rPr>
        <w:t xml:space="preserve"> </w:t>
      </w:r>
      <w:r>
        <w:t>đó.</w:t>
      </w:r>
    </w:p>
    <w:p>
      <w:pPr>
        <w:pStyle w:val="6"/>
        <w:spacing w:before="89"/>
        <w:ind w:left="1984"/>
      </w:pPr>
      <w:r>
        <w:t>Lợi ích của việc sử dụng CSS:</w:t>
      </w:r>
    </w:p>
    <w:p>
      <w:pPr>
        <w:pStyle w:val="17"/>
        <w:numPr>
          <w:ilvl w:val="0"/>
          <w:numId w:val="17"/>
        </w:numPr>
        <w:tabs>
          <w:tab w:val="left" w:pos="2704"/>
          <w:tab w:val="left" w:pos="2705"/>
        </w:tabs>
        <w:spacing w:before="151" w:after="0" w:line="240" w:lineRule="auto"/>
        <w:ind w:left="2704" w:right="0" w:hanging="361"/>
        <w:jc w:val="left"/>
        <w:rPr>
          <w:sz w:val="26"/>
        </w:rPr>
      </w:pPr>
      <w:r>
        <w:rPr>
          <w:sz w:val="26"/>
        </w:rPr>
        <w:t>Tiết kiệm thời</w:t>
      </w:r>
      <w:r>
        <w:rPr>
          <w:spacing w:val="-6"/>
          <w:sz w:val="26"/>
        </w:rPr>
        <w:t xml:space="preserve"> </w:t>
      </w:r>
      <w:r>
        <w:rPr>
          <w:sz w:val="26"/>
        </w:rPr>
        <w:t>gian</w:t>
      </w:r>
    </w:p>
    <w:p>
      <w:pPr>
        <w:pStyle w:val="17"/>
        <w:numPr>
          <w:ilvl w:val="0"/>
          <w:numId w:val="17"/>
        </w:numPr>
        <w:tabs>
          <w:tab w:val="left" w:pos="2704"/>
          <w:tab w:val="left" w:pos="2705"/>
        </w:tabs>
        <w:spacing w:before="149" w:after="0" w:line="240" w:lineRule="auto"/>
        <w:ind w:left="2704" w:right="0" w:hanging="361"/>
        <w:jc w:val="left"/>
        <w:rPr>
          <w:sz w:val="26"/>
        </w:rPr>
      </w:pPr>
      <w:r>
        <w:rPr>
          <w:sz w:val="26"/>
        </w:rPr>
        <w:t>Dễ dàng bảo trì và cập nhật</w:t>
      </w:r>
      <w:r>
        <w:rPr>
          <w:spacing w:val="-3"/>
          <w:sz w:val="26"/>
        </w:rPr>
        <w:t xml:space="preserve"> </w:t>
      </w:r>
      <w:r>
        <w:rPr>
          <w:sz w:val="26"/>
        </w:rPr>
        <w:t>hơn</w:t>
      </w:r>
    </w:p>
    <w:p>
      <w:pPr>
        <w:pStyle w:val="17"/>
        <w:numPr>
          <w:ilvl w:val="0"/>
          <w:numId w:val="17"/>
        </w:numPr>
        <w:tabs>
          <w:tab w:val="left" w:pos="2704"/>
          <w:tab w:val="left" w:pos="2705"/>
        </w:tabs>
        <w:spacing w:before="148" w:after="0" w:line="240" w:lineRule="auto"/>
        <w:ind w:left="2704" w:right="0" w:hanging="361"/>
        <w:jc w:val="left"/>
        <w:rPr>
          <w:sz w:val="26"/>
        </w:rPr>
      </w:pPr>
      <w:r>
        <w:rPr>
          <w:sz w:val="26"/>
        </w:rPr>
        <w:t>Tương thích với nhiều trình</w:t>
      </w:r>
      <w:r>
        <w:rPr>
          <w:spacing w:val="1"/>
          <w:sz w:val="26"/>
        </w:rPr>
        <w:t xml:space="preserve"> </w:t>
      </w:r>
      <w:r>
        <w:rPr>
          <w:sz w:val="26"/>
        </w:rPr>
        <w:t>duyệt</w:t>
      </w:r>
    </w:p>
    <w:p>
      <w:pPr>
        <w:pStyle w:val="17"/>
        <w:numPr>
          <w:ilvl w:val="0"/>
          <w:numId w:val="17"/>
        </w:numPr>
        <w:tabs>
          <w:tab w:val="left" w:pos="2704"/>
          <w:tab w:val="left" w:pos="2705"/>
        </w:tabs>
        <w:spacing w:before="152" w:after="0" w:line="240" w:lineRule="auto"/>
        <w:ind w:left="2704" w:right="0" w:hanging="361"/>
        <w:jc w:val="left"/>
        <w:rPr>
          <w:sz w:val="26"/>
        </w:rPr>
      </w:pPr>
      <w:r>
        <w:rPr>
          <w:sz w:val="26"/>
        </w:rPr>
        <w:t>Thời gian tải trang web nhanh</w:t>
      </w:r>
      <w:r>
        <w:rPr>
          <w:spacing w:val="2"/>
          <w:sz w:val="26"/>
        </w:rPr>
        <w:t xml:space="preserve"> </w:t>
      </w:r>
      <w:r>
        <w:rPr>
          <w:sz w:val="26"/>
        </w:rPr>
        <w:t>hơn</w:t>
      </w:r>
    </w:p>
    <w:p>
      <w:pPr>
        <w:pStyle w:val="17"/>
        <w:numPr>
          <w:ilvl w:val="0"/>
          <w:numId w:val="17"/>
        </w:numPr>
        <w:tabs>
          <w:tab w:val="left" w:pos="2704"/>
          <w:tab w:val="left" w:pos="2705"/>
        </w:tabs>
        <w:spacing w:before="148" w:after="0" w:line="240" w:lineRule="auto"/>
        <w:ind w:left="2704" w:right="0" w:hanging="361"/>
        <w:jc w:val="left"/>
        <w:rPr>
          <w:sz w:val="26"/>
        </w:rPr>
      </w:pPr>
      <w:r>
        <w:rPr>
          <w:sz w:val="26"/>
        </w:rPr>
        <w:t>Dễ dàng kiểm soát việc trình bày trang</w:t>
      </w:r>
      <w:r>
        <w:rPr>
          <w:spacing w:val="-5"/>
          <w:sz w:val="26"/>
        </w:rPr>
        <w:t xml:space="preserve"> </w:t>
      </w:r>
      <w:r>
        <w:rPr>
          <w:sz w:val="26"/>
        </w:rPr>
        <w:t>web</w:t>
      </w:r>
    </w:p>
    <w:p>
      <w:pPr>
        <w:pStyle w:val="17"/>
        <w:numPr>
          <w:ilvl w:val="0"/>
          <w:numId w:val="17"/>
        </w:numPr>
        <w:tabs>
          <w:tab w:val="left" w:pos="2704"/>
          <w:tab w:val="left" w:pos="2705"/>
        </w:tabs>
        <w:spacing w:before="149" w:after="0" w:line="240" w:lineRule="auto"/>
        <w:ind w:left="2704" w:right="0" w:hanging="361"/>
        <w:jc w:val="left"/>
        <w:rPr>
          <w:sz w:val="26"/>
        </w:rPr>
      </w:pPr>
      <w:r>
        <w:rPr>
          <w:sz w:val="26"/>
        </w:rPr>
        <w:t>Giúp trang web thân thiện hơn với máy</w:t>
      </w:r>
      <w:r>
        <w:rPr>
          <w:spacing w:val="-4"/>
          <w:sz w:val="26"/>
        </w:rPr>
        <w:t xml:space="preserve"> </w:t>
      </w:r>
      <w:r>
        <w:rPr>
          <w:sz w:val="26"/>
        </w:rPr>
        <w:t>in</w:t>
      </w:r>
    </w:p>
    <w:p>
      <w:pPr>
        <w:pStyle w:val="17"/>
        <w:numPr>
          <w:ilvl w:val="0"/>
          <w:numId w:val="17"/>
        </w:numPr>
        <w:tabs>
          <w:tab w:val="left" w:pos="2704"/>
          <w:tab w:val="left" w:pos="2705"/>
        </w:tabs>
        <w:spacing w:before="151" w:after="0" w:line="240" w:lineRule="auto"/>
        <w:ind w:left="2704" w:right="0" w:hanging="361"/>
        <w:jc w:val="left"/>
        <w:rPr>
          <w:sz w:val="26"/>
        </w:rPr>
      </w:pPr>
      <w:r>
        <w:rPr>
          <w:sz w:val="26"/>
        </w:rPr>
        <w:t>Thân thiện với công cụ tìm</w:t>
      </w:r>
      <w:r>
        <w:rPr>
          <w:spacing w:val="-1"/>
          <w:sz w:val="26"/>
        </w:rPr>
        <w:t xml:space="preserve"> </w:t>
      </w:r>
      <w:r>
        <w:rPr>
          <w:sz w:val="26"/>
        </w:rPr>
        <w:t>kiếm</w:t>
      </w:r>
    </w:p>
    <w:p>
      <w:pPr>
        <w:pStyle w:val="2"/>
        <w:numPr>
          <w:ilvl w:val="1"/>
          <w:numId w:val="15"/>
        </w:numPr>
        <w:tabs>
          <w:tab w:val="left" w:pos="1553"/>
        </w:tabs>
        <w:spacing w:before="155" w:after="0" w:line="240" w:lineRule="auto"/>
        <w:ind w:left="1552" w:right="0" w:hanging="433"/>
        <w:jc w:val="both"/>
      </w:pPr>
      <w:bookmarkStart w:id="58" w:name="_bookmark36"/>
      <w:bookmarkEnd w:id="58"/>
      <w:bookmarkStart w:id="59" w:name="_bookmark36"/>
      <w:bookmarkEnd w:id="59"/>
      <w:r>
        <w:t>Boostrap.</w:t>
      </w:r>
    </w:p>
    <w:p>
      <w:pPr>
        <w:pStyle w:val="6"/>
        <w:spacing w:before="143" w:line="360" w:lineRule="auto"/>
        <w:ind w:left="1326" w:right="898" w:firstLine="648"/>
        <w:jc w:val="both"/>
      </w:pPr>
      <w:r>
        <w:t>Bootstrap là sản phẩm của Mark Otto và Jacob Thornton tại Twitter. Nó được</w:t>
      </w:r>
      <w:r>
        <w:rPr>
          <w:spacing w:val="-6"/>
        </w:rPr>
        <w:t xml:space="preserve"> </w:t>
      </w:r>
      <w:r>
        <w:t>xuất</w:t>
      </w:r>
      <w:r>
        <w:rPr>
          <w:spacing w:val="-7"/>
        </w:rPr>
        <w:t xml:space="preserve"> </w:t>
      </w:r>
      <w:r>
        <w:t>bản</w:t>
      </w:r>
      <w:r>
        <w:rPr>
          <w:spacing w:val="-7"/>
        </w:rPr>
        <w:t xml:space="preserve"> </w:t>
      </w:r>
      <w:r>
        <w:t>như</w:t>
      </w:r>
      <w:r>
        <w:rPr>
          <w:spacing w:val="-6"/>
        </w:rPr>
        <w:t xml:space="preserve"> </w:t>
      </w:r>
      <w:r>
        <w:t>là</w:t>
      </w:r>
      <w:r>
        <w:rPr>
          <w:spacing w:val="-6"/>
        </w:rPr>
        <w:t xml:space="preserve"> </w:t>
      </w:r>
      <w:r>
        <w:t>một</w:t>
      </w:r>
      <w:r>
        <w:rPr>
          <w:spacing w:val="-6"/>
        </w:rPr>
        <w:t xml:space="preserve"> </w:t>
      </w:r>
      <w:r>
        <w:t>mã</w:t>
      </w:r>
      <w:r>
        <w:rPr>
          <w:spacing w:val="-6"/>
        </w:rPr>
        <w:t xml:space="preserve"> </w:t>
      </w:r>
      <w:r>
        <w:t>nguồn</w:t>
      </w:r>
      <w:r>
        <w:rPr>
          <w:spacing w:val="-4"/>
        </w:rPr>
        <w:t xml:space="preserve"> </w:t>
      </w:r>
      <w:r>
        <w:t>mở</w:t>
      </w:r>
      <w:r>
        <w:rPr>
          <w:spacing w:val="-7"/>
        </w:rPr>
        <w:t xml:space="preserve"> </w:t>
      </w:r>
      <w:r>
        <w:t>vào</w:t>
      </w:r>
      <w:r>
        <w:rPr>
          <w:spacing w:val="-6"/>
        </w:rPr>
        <w:t xml:space="preserve"> </w:t>
      </w:r>
      <w:r>
        <w:t>ngày</w:t>
      </w:r>
      <w:r>
        <w:rPr>
          <w:spacing w:val="-11"/>
        </w:rPr>
        <w:t xml:space="preserve"> </w:t>
      </w:r>
      <w:r>
        <w:t>19/8/2011</w:t>
      </w:r>
      <w:r>
        <w:rPr>
          <w:spacing w:val="-7"/>
        </w:rPr>
        <w:t xml:space="preserve"> </w:t>
      </w:r>
      <w:r>
        <w:t>trên</w:t>
      </w:r>
      <w:r>
        <w:rPr>
          <w:spacing w:val="-7"/>
        </w:rPr>
        <w:t xml:space="preserve"> </w:t>
      </w:r>
      <w:r>
        <w:t>GitHub.</w:t>
      </w:r>
      <w:r>
        <w:rPr>
          <w:spacing w:val="-7"/>
        </w:rPr>
        <w:t xml:space="preserve"> </w:t>
      </w:r>
      <w:r>
        <w:t>Tên</w:t>
      </w:r>
      <w:r>
        <w:rPr>
          <w:spacing w:val="-6"/>
        </w:rPr>
        <w:t xml:space="preserve"> </w:t>
      </w:r>
      <w:r>
        <w:t>gọi ban</w:t>
      </w:r>
      <w:r>
        <w:rPr>
          <w:spacing w:val="-7"/>
        </w:rPr>
        <w:t xml:space="preserve"> </w:t>
      </w:r>
      <w:r>
        <w:t>đầu</w:t>
      </w:r>
      <w:r>
        <w:rPr>
          <w:spacing w:val="-7"/>
        </w:rPr>
        <w:t xml:space="preserve"> </w:t>
      </w:r>
      <w:r>
        <w:t>là</w:t>
      </w:r>
      <w:r>
        <w:rPr>
          <w:spacing w:val="-7"/>
        </w:rPr>
        <w:t xml:space="preserve"> </w:t>
      </w:r>
      <w:r>
        <w:t>Twitter</w:t>
      </w:r>
      <w:r>
        <w:rPr>
          <w:spacing w:val="-6"/>
        </w:rPr>
        <w:t xml:space="preserve"> </w:t>
      </w:r>
      <w:r>
        <w:t>Blue</w:t>
      </w:r>
      <w:r>
        <w:rPr>
          <w:spacing w:val="-5"/>
        </w:rPr>
        <w:t xml:space="preserve"> </w:t>
      </w:r>
      <w:r>
        <w:t>Bootstrap</w:t>
      </w:r>
      <w:r>
        <w:rPr>
          <w:spacing w:val="-8"/>
        </w:rPr>
        <w:t xml:space="preserve"> </w:t>
      </w:r>
      <w:r>
        <w:t>là</w:t>
      </w:r>
      <w:r>
        <w:rPr>
          <w:spacing w:val="-4"/>
        </w:rPr>
        <w:t xml:space="preserve"> </w:t>
      </w:r>
      <w:r>
        <w:t>một</w:t>
      </w:r>
      <w:r>
        <w:rPr>
          <w:spacing w:val="-8"/>
        </w:rPr>
        <w:t xml:space="preserve"> </w:t>
      </w:r>
      <w:r>
        <w:t>framework</w:t>
      </w:r>
      <w:r>
        <w:rPr>
          <w:spacing w:val="-6"/>
        </w:rPr>
        <w:t xml:space="preserve"> </w:t>
      </w:r>
      <w:r>
        <w:t>bao</w:t>
      </w:r>
      <w:r>
        <w:rPr>
          <w:spacing w:val="-6"/>
        </w:rPr>
        <w:t xml:space="preserve"> </w:t>
      </w:r>
      <w:r>
        <w:t>gồm</w:t>
      </w:r>
      <w:r>
        <w:rPr>
          <w:spacing w:val="-10"/>
        </w:rPr>
        <w:t xml:space="preserve"> </w:t>
      </w:r>
      <w:r>
        <w:t>các</w:t>
      </w:r>
      <w:r>
        <w:rPr>
          <w:spacing w:val="-6"/>
        </w:rPr>
        <w:t xml:space="preserve"> </w:t>
      </w:r>
      <w:r>
        <w:t>HTML,</w:t>
      </w:r>
      <w:r>
        <w:rPr>
          <w:spacing w:val="-7"/>
        </w:rPr>
        <w:t xml:space="preserve"> </w:t>
      </w:r>
      <w:r>
        <w:t>CSS</w:t>
      </w:r>
      <w:r>
        <w:rPr>
          <w:spacing w:val="-8"/>
        </w:rPr>
        <w:t xml:space="preserve"> </w:t>
      </w:r>
      <w:r>
        <w:t>và JavaScript template dùng để phát triển website chuẩn</w:t>
      </w:r>
      <w:r>
        <w:rPr>
          <w:spacing w:val="-10"/>
        </w:rPr>
        <w:t xml:space="preserve"> </w:t>
      </w:r>
      <w:r>
        <w:t>responsive.</w:t>
      </w:r>
    </w:p>
    <w:p>
      <w:pPr>
        <w:pStyle w:val="6"/>
        <w:spacing w:line="360" w:lineRule="auto"/>
        <w:ind w:left="1326" w:right="898" w:firstLine="648"/>
        <w:jc w:val="both"/>
      </w:pPr>
      <w:r>
        <w:t>Bootstrap cho phép quá trình thiết kế website diễn ra nhanh chóng và dễ dàng hơn dựa trên những thành tố cơ bản sẵn có như typography, forms, buttons, tables, grids, navigation, image carousels…</w:t>
      </w:r>
    </w:p>
    <w:p>
      <w:pPr>
        <w:pStyle w:val="6"/>
        <w:spacing w:line="360" w:lineRule="auto"/>
        <w:ind w:left="1326" w:right="894" w:firstLine="648"/>
        <w:jc w:val="both"/>
      </w:pPr>
      <w:r>
        <w:t>Bootstrap</w:t>
      </w:r>
      <w:r>
        <w:rPr>
          <w:spacing w:val="-13"/>
        </w:rPr>
        <w:t xml:space="preserve"> </w:t>
      </w:r>
      <w:r>
        <w:t>là</w:t>
      </w:r>
      <w:r>
        <w:rPr>
          <w:spacing w:val="-10"/>
        </w:rPr>
        <w:t xml:space="preserve"> </w:t>
      </w:r>
      <w:r>
        <w:t>một</w:t>
      </w:r>
      <w:r>
        <w:rPr>
          <w:spacing w:val="-12"/>
        </w:rPr>
        <w:t xml:space="preserve"> </w:t>
      </w:r>
      <w:r>
        <w:t>bộ</w:t>
      </w:r>
      <w:r>
        <w:rPr>
          <w:spacing w:val="-12"/>
        </w:rPr>
        <w:t xml:space="preserve"> </w:t>
      </w:r>
      <w:r>
        <w:t>sưu</w:t>
      </w:r>
      <w:r>
        <w:rPr>
          <w:spacing w:val="-10"/>
        </w:rPr>
        <w:t xml:space="preserve"> </w:t>
      </w:r>
      <w:r>
        <w:t>tập</w:t>
      </w:r>
      <w:r>
        <w:rPr>
          <w:spacing w:val="-12"/>
        </w:rPr>
        <w:t xml:space="preserve"> </w:t>
      </w:r>
      <w:r>
        <w:t>miễn</w:t>
      </w:r>
      <w:r>
        <w:rPr>
          <w:spacing w:val="-12"/>
        </w:rPr>
        <w:t xml:space="preserve"> </w:t>
      </w:r>
      <w:r>
        <w:t>phí</w:t>
      </w:r>
      <w:r>
        <w:rPr>
          <w:spacing w:val="-12"/>
        </w:rPr>
        <w:t xml:space="preserve"> </w:t>
      </w:r>
      <w:r>
        <w:t>của</w:t>
      </w:r>
      <w:r>
        <w:rPr>
          <w:spacing w:val="-12"/>
        </w:rPr>
        <w:t xml:space="preserve"> </w:t>
      </w:r>
      <w:r>
        <w:t>các</w:t>
      </w:r>
      <w:r>
        <w:rPr>
          <w:spacing w:val="-9"/>
        </w:rPr>
        <w:t xml:space="preserve"> </w:t>
      </w:r>
      <w:r>
        <w:t>mã</w:t>
      </w:r>
      <w:r>
        <w:rPr>
          <w:spacing w:val="-12"/>
        </w:rPr>
        <w:t xml:space="preserve"> </w:t>
      </w:r>
      <w:r>
        <w:t>nguồn</w:t>
      </w:r>
      <w:r>
        <w:rPr>
          <w:spacing w:val="-10"/>
        </w:rPr>
        <w:t xml:space="preserve"> </w:t>
      </w:r>
      <w:r>
        <w:t>mở</w:t>
      </w:r>
      <w:r>
        <w:rPr>
          <w:spacing w:val="-13"/>
        </w:rPr>
        <w:t xml:space="preserve"> </w:t>
      </w:r>
      <w:r>
        <w:t>và</w:t>
      </w:r>
      <w:r>
        <w:rPr>
          <w:spacing w:val="-12"/>
        </w:rPr>
        <w:t xml:space="preserve"> </w:t>
      </w:r>
      <w:r>
        <w:t>công</w:t>
      </w:r>
      <w:r>
        <w:rPr>
          <w:spacing w:val="-12"/>
        </w:rPr>
        <w:t xml:space="preserve"> </w:t>
      </w:r>
      <w:r>
        <w:t>cụ</w:t>
      </w:r>
      <w:r>
        <w:rPr>
          <w:spacing w:val="-12"/>
        </w:rPr>
        <w:t xml:space="preserve"> </w:t>
      </w:r>
      <w:r>
        <w:t xml:space="preserve">dùng để tạo ra một mẫu webiste hoàn chỉnh. Với các thuộc tính về giao diện được </w:t>
      </w:r>
      <w:r>
        <w:rPr>
          <w:spacing w:val="2"/>
        </w:rPr>
        <w:t xml:space="preserve">quy </w:t>
      </w:r>
      <w:r>
        <w:t>định</w:t>
      </w:r>
      <w:r>
        <w:rPr>
          <w:spacing w:val="-8"/>
        </w:rPr>
        <w:t xml:space="preserve"> </w:t>
      </w:r>
      <w:r>
        <w:t>sẵn</w:t>
      </w:r>
      <w:r>
        <w:rPr>
          <w:spacing w:val="-7"/>
        </w:rPr>
        <w:t xml:space="preserve"> </w:t>
      </w:r>
      <w:r>
        <w:t>như</w:t>
      </w:r>
      <w:r>
        <w:rPr>
          <w:spacing w:val="-6"/>
        </w:rPr>
        <w:t xml:space="preserve"> </w:t>
      </w:r>
      <w:r>
        <w:t>kích</w:t>
      </w:r>
      <w:r>
        <w:rPr>
          <w:spacing w:val="-6"/>
        </w:rPr>
        <w:t xml:space="preserve"> </w:t>
      </w:r>
      <w:r>
        <w:t>thước,</w:t>
      </w:r>
      <w:r>
        <w:rPr>
          <w:spacing w:val="-4"/>
        </w:rPr>
        <w:t xml:space="preserve"> </w:t>
      </w:r>
      <w:r>
        <w:t>màu</w:t>
      </w:r>
      <w:r>
        <w:rPr>
          <w:spacing w:val="-6"/>
        </w:rPr>
        <w:t xml:space="preserve"> </w:t>
      </w:r>
      <w:r>
        <w:t>sắc,</w:t>
      </w:r>
      <w:r>
        <w:rPr>
          <w:spacing w:val="-5"/>
        </w:rPr>
        <w:t xml:space="preserve"> </w:t>
      </w:r>
      <w:r>
        <w:t>độ</w:t>
      </w:r>
      <w:r>
        <w:rPr>
          <w:spacing w:val="-6"/>
        </w:rPr>
        <w:t xml:space="preserve"> </w:t>
      </w:r>
      <w:r>
        <w:t>cao,</w:t>
      </w:r>
      <w:r>
        <w:rPr>
          <w:spacing w:val="-4"/>
        </w:rPr>
        <w:t xml:space="preserve"> </w:t>
      </w:r>
      <w:r>
        <w:t>độ</w:t>
      </w:r>
      <w:r>
        <w:rPr>
          <w:spacing w:val="-6"/>
        </w:rPr>
        <w:t xml:space="preserve"> </w:t>
      </w:r>
      <w:r>
        <w:t>rộng…,</w:t>
      </w:r>
      <w:r>
        <w:rPr>
          <w:spacing w:val="-7"/>
        </w:rPr>
        <w:t xml:space="preserve"> </w:t>
      </w:r>
      <w:r>
        <w:t>các</w:t>
      </w:r>
      <w:r>
        <w:rPr>
          <w:spacing w:val="-5"/>
        </w:rPr>
        <w:t xml:space="preserve"> </w:t>
      </w:r>
      <w:r>
        <w:t>designer</w:t>
      </w:r>
      <w:r>
        <w:rPr>
          <w:spacing w:val="-4"/>
        </w:rPr>
        <w:t xml:space="preserve"> </w:t>
      </w:r>
      <w:r>
        <w:t>có</w:t>
      </w:r>
      <w:r>
        <w:rPr>
          <w:spacing w:val="-4"/>
        </w:rPr>
        <w:t xml:space="preserve"> </w:t>
      </w:r>
      <w:r>
        <w:t>thể</w:t>
      </w:r>
      <w:r>
        <w:rPr>
          <w:spacing w:val="-6"/>
        </w:rPr>
        <w:t xml:space="preserve"> </w:t>
      </w:r>
      <w:r>
        <w:t>sáng</w:t>
      </w:r>
      <w:r>
        <w:rPr>
          <w:spacing w:val="-6"/>
        </w:rPr>
        <w:t xml:space="preserve"> </w:t>
      </w:r>
      <w:r>
        <w:t>tạo nhiều</w:t>
      </w:r>
      <w:r>
        <w:rPr>
          <w:spacing w:val="-11"/>
        </w:rPr>
        <w:t xml:space="preserve"> </w:t>
      </w:r>
      <w:r>
        <w:t>sản</w:t>
      </w:r>
      <w:r>
        <w:rPr>
          <w:spacing w:val="-11"/>
        </w:rPr>
        <w:t xml:space="preserve"> </w:t>
      </w:r>
      <w:r>
        <w:t>phẩm</w:t>
      </w:r>
      <w:r>
        <w:rPr>
          <w:spacing w:val="-8"/>
        </w:rPr>
        <w:t xml:space="preserve"> </w:t>
      </w:r>
      <w:r>
        <w:t>mới</w:t>
      </w:r>
      <w:r>
        <w:rPr>
          <w:spacing w:val="-9"/>
        </w:rPr>
        <w:t xml:space="preserve"> </w:t>
      </w:r>
      <w:r>
        <w:t>mẻ</w:t>
      </w:r>
      <w:r>
        <w:rPr>
          <w:spacing w:val="-11"/>
        </w:rPr>
        <w:t xml:space="preserve"> </w:t>
      </w:r>
      <w:r>
        <w:t>nhưng</w:t>
      </w:r>
      <w:r>
        <w:rPr>
          <w:spacing w:val="-8"/>
        </w:rPr>
        <w:t xml:space="preserve"> </w:t>
      </w:r>
      <w:r>
        <w:t>vẫn</w:t>
      </w:r>
      <w:r>
        <w:rPr>
          <w:spacing w:val="-11"/>
        </w:rPr>
        <w:t xml:space="preserve"> </w:t>
      </w:r>
      <w:r>
        <w:t>tiết</w:t>
      </w:r>
      <w:r>
        <w:rPr>
          <w:spacing w:val="-10"/>
        </w:rPr>
        <w:t xml:space="preserve"> </w:t>
      </w:r>
      <w:r>
        <w:t>kiệm</w:t>
      </w:r>
      <w:r>
        <w:rPr>
          <w:spacing w:val="-11"/>
        </w:rPr>
        <w:t xml:space="preserve"> </w:t>
      </w:r>
      <w:r>
        <w:t>thời</w:t>
      </w:r>
      <w:r>
        <w:rPr>
          <w:spacing w:val="-11"/>
        </w:rPr>
        <w:t xml:space="preserve"> </w:t>
      </w:r>
      <w:r>
        <w:t>gian</w:t>
      </w:r>
      <w:r>
        <w:rPr>
          <w:spacing w:val="-10"/>
        </w:rPr>
        <w:t xml:space="preserve"> </w:t>
      </w:r>
      <w:r>
        <w:t>khi</w:t>
      </w:r>
      <w:r>
        <w:rPr>
          <w:spacing w:val="-9"/>
        </w:rPr>
        <w:t xml:space="preserve"> </w:t>
      </w:r>
      <w:r>
        <w:t>làm</w:t>
      </w:r>
      <w:r>
        <w:rPr>
          <w:spacing w:val="-10"/>
        </w:rPr>
        <w:t xml:space="preserve"> </w:t>
      </w:r>
      <w:r>
        <w:t>việc</w:t>
      </w:r>
      <w:r>
        <w:rPr>
          <w:spacing w:val="-9"/>
        </w:rPr>
        <w:t xml:space="preserve"> </w:t>
      </w:r>
      <w:r>
        <w:t>với</w:t>
      </w:r>
      <w:r>
        <w:rPr>
          <w:spacing w:val="-11"/>
        </w:rPr>
        <w:t xml:space="preserve"> </w:t>
      </w:r>
      <w:r>
        <w:t>framework này trong quá trình thiết kế giao diện</w:t>
      </w:r>
      <w:r>
        <w:rPr>
          <w:spacing w:val="-9"/>
        </w:rPr>
        <w:t xml:space="preserve"> </w:t>
      </w:r>
      <w:r>
        <w:t>website.</w:t>
      </w:r>
    </w:p>
    <w:p>
      <w:pPr>
        <w:pStyle w:val="2"/>
        <w:numPr>
          <w:ilvl w:val="0"/>
          <w:numId w:val="14"/>
        </w:numPr>
        <w:tabs>
          <w:tab w:val="left" w:pos="1121"/>
        </w:tabs>
        <w:spacing w:before="7" w:after="0" w:line="240" w:lineRule="auto"/>
        <w:ind w:left="1120" w:right="0" w:hanging="361"/>
        <w:jc w:val="both"/>
      </w:pPr>
      <w:bookmarkStart w:id="60" w:name="_bookmark37"/>
      <w:bookmarkEnd w:id="60"/>
      <w:bookmarkStart w:id="61" w:name="_bookmark37"/>
      <w:bookmarkEnd w:id="61"/>
      <w:r>
        <w:rPr>
          <w:rFonts w:hint="default"/>
          <w:lang w:val="vi-VN"/>
        </w:rPr>
        <w:t>Xampp MySQL</w:t>
      </w:r>
      <w:r>
        <w:t>.</w:t>
      </w:r>
    </w:p>
    <w:p>
      <w:pPr>
        <w:pStyle w:val="3"/>
        <w:numPr>
          <w:ilvl w:val="1"/>
          <w:numId w:val="18"/>
        </w:numPr>
        <w:tabs>
          <w:tab w:val="left" w:pos="1553"/>
        </w:tabs>
        <w:spacing w:before="150" w:after="0" w:line="240" w:lineRule="auto"/>
        <w:ind w:left="1552" w:right="0" w:hanging="433"/>
        <w:jc w:val="both"/>
        <w:rPr>
          <w:i/>
        </w:rPr>
      </w:pPr>
      <w:bookmarkStart w:id="62" w:name="_bookmark38"/>
      <w:bookmarkEnd w:id="62"/>
      <w:bookmarkStart w:id="63" w:name="_bookmark38"/>
      <w:bookmarkEnd w:id="63"/>
      <w:r>
        <w:rPr>
          <w:i/>
        </w:rPr>
        <w:t xml:space="preserve">Định nghĩa </w:t>
      </w:r>
      <w:r>
        <w:rPr>
          <w:rFonts w:hint="default"/>
          <w:lang w:val="vi-VN"/>
        </w:rPr>
        <w:t>Xampp MySQL</w:t>
      </w:r>
      <w:r>
        <w:rPr>
          <w:i/>
        </w:rPr>
        <w:t>.</w:t>
      </w:r>
    </w:p>
    <w:p>
      <w:pPr>
        <w:pStyle w:val="6"/>
        <w:spacing w:before="142" w:line="360" w:lineRule="auto"/>
        <w:ind w:left="1552" w:right="894" w:firstLine="648"/>
        <w:jc w:val="both"/>
      </w:pPr>
      <w:r>
        <w:t>SQL Server (viết tắt của cụm từ Structured Query Language) là một hệ thống</w:t>
      </w:r>
      <w:r>
        <w:rPr>
          <w:spacing w:val="-7"/>
        </w:rPr>
        <w:t xml:space="preserve"> </w:t>
      </w:r>
      <w:r>
        <w:t>quản</w:t>
      </w:r>
      <w:r>
        <w:rPr>
          <w:spacing w:val="-4"/>
        </w:rPr>
        <w:t xml:space="preserve"> </w:t>
      </w:r>
      <w:r>
        <w:t>lý</w:t>
      </w:r>
      <w:r>
        <w:rPr>
          <w:spacing w:val="-6"/>
        </w:rPr>
        <w:t xml:space="preserve"> </w:t>
      </w:r>
      <w:r>
        <w:t>cơ</w:t>
      </w:r>
      <w:r>
        <w:rPr>
          <w:spacing w:val="-7"/>
        </w:rPr>
        <w:t xml:space="preserve"> </w:t>
      </w:r>
      <w:r>
        <w:t>sở</w:t>
      </w:r>
      <w:r>
        <w:rPr>
          <w:spacing w:val="-6"/>
        </w:rPr>
        <w:t xml:space="preserve"> </w:t>
      </w:r>
      <w:r>
        <w:t>dữ</w:t>
      </w:r>
      <w:r>
        <w:rPr>
          <w:spacing w:val="-1"/>
        </w:rPr>
        <w:t xml:space="preserve"> </w:t>
      </w:r>
      <w:r>
        <w:t>liệu</w:t>
      </w:r>
      <w:r>
        <w:rPr>
          <w:spacing w:val="-6"/>
        </w:rPr>
        <w:t xml:space="preserve"> </w:t>
      </w:r>
      <w:r>
        <w:t>quan</w:t>
      </w:r>
      <w:r>
        <w:rPr>
          <w:spacing w:val="-7"/>
        </w:rPr>
        <w:t xml:space="preserve"> </w:t>
      </w:r>
      <w:r>
        <w:t>hệ</w:t>
      </w:r>
      <w:r>
        <w:rPr>
          <w:spacing w:val="-3"/>
        </w:rPr>
        <w:t xml:space="preserve"> </w:t>
      </w:r>
      <w:r>
        <w:t>(Relational</w:t>
      </w:r>
      <w:r>
        <w:rPr>
          <w:spacing w:val="-7"/>
        </w:rPr>
        <w:t xml:space="preserve"> </w:t>
      </w:r>
      <w:r>
        <w:t>Database</w:t>
      </w:r>
      <w:r>
        <w:rPr>
          <w:spacing w:val="-3"/>
        </w:rPr>
        <w:t xml:space="preserve"> </w:t>
      </w:r>
      <w:r>
        <w:t>Management</w:t>
      </w:r>
      <w:r>
        <w:rPr>
          <w:spacing w:val="-7"/>
        </w:rPr>
        <w:t xml:space="preserve"> </w:t>
      </w:r>
      <w:r>
        <w:t>System, viết tắt là RDBMS). SQL Server có khả năng hỗ trợ một số lượng lớn các quy trình xử lý giao dịch, ứng dụng doanh nghiệp và ứng dụng phân tích trong các công ty hoạt động trong lĩnh vực</w:t>
      </w:r>
      <w:r>
        <w:rPr>
          <w:spacing w:val="-10"/>
        </w:rPr>
        <w:t xml:space="preserve"> </w:t>
      </w:r>
      <w:r>
        <w:t>IT.</w:t>
      </w:r>
    </w:p>
    <w:p>
      <w:pPr>
        <w:pStyle w:val="6"/>
        <w:spacing w:line="360" w:lineRule="auto"/>
        <w:ind w:left="1552" w:right="896" w:firstLine="648"/>
        <w:jc w:val="both"/>
      </w:pPr>
      <w:r>
        <w:t>Cũng giống như các hệ thống quản lý cơ sở dữ liệu qua hệ khác, SQL Server</w:t>
      </w:r>
      <w:r>
        <w:rPr>
          <w:spacing w:val="-9"/>
        </w:rPr>
        <w:t xml:space="preserve"> </w:t>
      </w:r>
      <w:r>
        <w:t>được</w:t>
      </w:r>
      <w:r>
        <w:rPr>
          <w:spacing w:val="-7"/>
        </w:rPr>
        <w:t xml:space="preserve"> </w:t>
      </w:r>
      <w:r>
        <w:t>xây</w:t>
      </w:r>
      <w:r>
        <w:rPr>
          <w:spacing w:val="-12"/>
        </w:rPr>
        <w:t xml:space="preserve"> </w:t>
      </w:r>
      <w:r>
        <w:t>dựng</w:t>
      </w:r>
      <w:r>
        <w:rPr>
          <w:spacing w:val="-9"/>
        </w:rPr>
        <w:t xml:space="preserve"> </w:t>
      </w:r>
      <w:r>
        <w:t>trên</w:t>
      </w:r>
      <w:r>
        <w:rPr>
          <w:spacing w:val="-9"/>
        </w:rPr>
        <w:t xml:space="preserve"> </w:t>
      </w:r>
      <w:r>
        <w:t>lớp</w:t>
      </w:r>
      <w:r>
        <w:rPr>
          <w:spacing w:val="-7"/>
        </w:rPr>
        <w:t xml:space="preserve"> </w:t>
      </w:r>
      <w:r>
        <w:t>SQL</w:t>
      </w:r>
      <w:r>
        <w:rPr>
          <w:spacing w:val="-6"/>
        </w:rPr>
        <w:t xml:space="preserve"> </w:t>
      </w:r>
      <w:r>
        <w:t>–</w:t>
      </w:r>
      <w:r>
        <w:rPr>
          <w:spacing w:val="-9"/>
        </w:rPr>
        <w:t xml:space="preserve"> </w:t>
      </w:r>
      <w:r>
        <w:t>là</w:t>
      </w:r>
      <w:r>
        <w:rPr>
          <w:spacing w:val="-6"/>
        </w:rPr>
        <w:t xml:space="preserve"> </w:t>
      </w:r>
      <w:r>
        <w:t>ngôn</w:t>
      </w:r>
      <w:r>
        <w:rPr>
          <w:spacing w:val="-7"/>
        </w:rPr>
        <w:t xml:space="preserve"> </w:t>
      </w:r>
      <w:r>
        <w:t>ngữ</w:t>
      </w:r>
      <w:r>
        <w:rPr>
          <w:spacing w:val="-8"/>
        </w:rPr>
        <w:t xml:space="preserve"> </w:t>
      </w:r>
      <w:r>
        <w:t>lập</w:t>
      </w:r>
      <w:r>
        <w:rPr>
          <w:spacing w:val="-9"/>
        </w:rPr>
        <w:t xml:space="preserve"> </w:t>
      </w:r>
      <w:r>
        <w:t>trình</w:t>
      </w:r>
      <w:r>
        <w:rPr>
          <w:spacing w:val="-9"/>
        </w:rPr>
        <w:t xml:space="preserve"> </w:t>
      </w:r>
      <w:r>
        <w:t>tiêu</w:t>
      </w:r>
      <w:r>
        <w:rPr>
          <w:spacing w:val="-7"/>
        </w:rPr>
        <w:t xml:space="preserve"> </w:t>
      </w:r>
      <w:r>
        <w:t>chuẩn</w:t>
      </w:r>
      <w:r>
        <w:rPr>
          <w:spacing w:val="-7"/>
        </w:rPr>
        <w:t xml:space="preserve"> </w:t>
      </w:r>
      <w:r>
        <w:t>hoá</w:t>
      </w:r>
      <w:r>
        <w:rPr>
          <w:spacing w:val="-9"/>
        </w:rPr>
        <w:t xml:space="preserve"> </w:t>
      </w:r>
      <w:r>
        <w:t>được quản trị viên cơ sở dữ liệu (DBAs) và các chuyên gia IT sử dụng để quản lý</w:t>
      </w:r>
      <w:r>
        <w:rPr>
          <w:spacing w:val="17"/>
        </w:rPr>
        <w:t xml:space="preserve"> </w:t>
      </w:r>
      <w:r>
        <w:t>cơ</w:t>
      </w:r>
      <w:r>
        <w:rPr>
          <w:rFonts w:hint="default"/>
          <w:lang w:val="vi-VN"/>
        </w:rPr>
        <w:t xml:space="preserve"> </w:t>
      </w:r>
      <w:r>
        <w:t>sở</w:t>
      </w:r>
      <w:r>
        <w:rPr>
          <w:spacing w:val="-9"/>
        </w:rPr>
        <w:t xml:space="preserve"> </w:t>
      </w:r>
      <w:r>
        <w:t>dữ</w:t>
      </w:r>
      <w:r>
        <w:rPr>
          <w:spacing w:val="-7"/>
        </w:rPr>
        <w:t xml:space="preserve"> </w:t>
      </w:r>
      <w:r>
        <w:t>liệu</w:t>
      </w:r>
      <w:r>
        <w:rPr>
          <w:spacing w:val="-6"/>
        </w:rPr>
        <w:t xml:space="preserve"> </w:t>
      </w:r>
      <w:r>
        <w:t>và</w:t>
      </w:r>
      <w:r>
        <w:rPr>
          <w:spacing w:val="-8"/>
        </w:rPr>
        <w:t xml:space="preserve"> </w:t>
      </w:r>
      <w:r>
        <w:t>truy</w:t>
      </w:r>
      <w:r>
        <w:rPr>
          <w:spacing w:val="-13"/>
        </w:rPr>
        <w:t xml:space="preserve"> </w:t>
      </w:r>
      <w:r>
        <w:t>vấn</w:t>
      </w:r>
      <w:r>
        <w:rPr>
          <w:spacing w:val="-9"/>
        </w:rPr>
        <w:t xml:space="preserve"> </w:t>
      </w:r>
      <w:r>
        <w:t>các</w:t>
      </w:r>
      <w:r>
        <w:rPr>
          <w:spacing w:val="-8"/>
        </w:rPr>
        <w:t xml:space="preserve"> </w:t>
      </w:r>
      <w:r>
        <w:t>dữ</w:t>
      </w:r>
      <w:r>
        <w:rPr>
          <w:spacing w:val="-7"/>
        </w:rPr>
        <w:t xml:space="preserve"> </w:t>
      </w:r>
      <w:r>
        <w:t>liệu</w:t>
      </w:r>
      <w:r>
        <w:rPr>
          <w:spacing w:val="-6"/>
        </w:rPr>
        <w:t xml:space="preserve"> </w:t>
      </w:r>
      <w:r>
        <w:t>nằm</w:t>
      </w:r>
      <w:r>
        <w:rPr>
          <w:spacing w:val="-10"/>
        </w:rPr>
        <w:t xml:space="preserve"> </w:t>
      </w:r>
      <w:r>
        <w:t>bên</w:t>
      </w:r>
      <w:r>
        <w:rPr>
          <w:spacing w:val="-9"/>
        </w:rPr>
        <w:t xml:space="preserve"> </w:t>
      </w:r>
      <w:r>
        <w:t>trong.</w:t>
      </w:r>
      <w:r>
        <w:rPr>
          <w:spacing w:val="-7"/>
        </w:rPr>
        <w:t xml:space="preserve"> </w:t>
      </w:r>
      <w:r>
        <w:t>SQL</w:t>
      </w:r>
      <w:r>
        <w:rPr>
          <w:spacing w:val="-6"/>
        </w:rPr>
        <w:t xml:space="preserve"> </w:t>
      </w:r>
      <w:r>
        <w:t>Server</w:t>
      </w:r>
      <w:r>
        <w:rPr>
          <w:spacing w:val="-6"/>
        </w:rPr>
        <w:t xml:space="preserve"> </w:t>
      </w:r>
      <w:r>
        <w:t>không</w:t>
      </w:r>
      <w:r>
        <w:rPr>
          <w:spacing w:val="-6"/>
        </w:rPr>
        <w:t xml:space="preserve"> </w:t>
      </w:r>
      <w:r>
        <w:t>phải</w:t>
      </w:r>
      <w:r>
        <w:rPr>
          <w:spacing w:val="-9"/>
        </w:rPr>
        <w:t xml:space="preserve"> </w:t>
      </w:r>
      <w:r>
        <w:t>là</w:t>
      </w:r>
      <w:r>
        <w:rPr>
          <w:spacing w:val="-5"/>
        </w:rPr>
        <w:t xml:space="preserve"> </w:t>
      </w:r>
      <w:r>
        <w:t>một hệ quản trị cơ sở dữ liệu độc lập. Nó là thành phần với vai trò ngôn ngữ làm công cụ giao tiếp của cơ sở dữ liệu và người</w:t>
      </w:r>
      <w:r>
        <w:rPr>
          <w:spacing w:val="-9"/>
        </w:rPr>
        <w:t xml:space="preserve"> </w:t>
      </w:r>
      <w:r>
        <w:t>dùng.</w:t>
      </w:r>
    </w:p>
    <w:p>
      <w:pPr>
        <w:pStyle w:val="3"/>
        <w:numPr>
          <w:ilvl w:val="1"/>
          <w:numId w:val="18"/>
        </w:numPr>
        <w:tabs>
          <w:tab w:val="left" w:pos="1553"/>
        </w:tabs>
        <w:spacing w:before="6" w:after="0" w:line="240" w:lineRule="auto"/>
        <w:ind w:left="1552" w:right="0" w:hanging="433"/>
        <w:jc w:val="both"/>
        <w:rPr>
          <w:i/>
        </w:rPr>
      </w:pPr>
      <w:bookmarkStart w:id="64" w:name="_bookmark39"/>
      <w:bookmarkEnd w:id="64"/>
      <w:bookmarkStart w:id="65" w:name="_bookmark39"/>
      <w:bookmarkEnd w:id="65"/>
      <w:r>
        <w:rPr>
          <w:i/>
        </w:rPr>
        <w:t>Ưu điểm của</w:t>
      </w:r>
      <w:r>
        <w:rPr>
          <w:i/>
          <w:spacing w:val="1"/>
        </w:rPr>
        <w:t xml:space="preserve"> </w:t>
      </w:r>
      <w:r>
        <w:rPr>
          <w:rFonts w:hint="default"/>
          <w:lang w:val="vi-VN"/>
        </w:rPr>
        <w:t>Xampp MySQL</w:t>
      </w:r>
      <w:r>
        <w:rPr>
          <w:i/>
        </w:rPr>
        <w:t>.</w:t>
      </w:r>
    </w:p>
    <w:p>
      <w:pPr>
        <w:pStyle w:val="6"/>
        <w:spacing w:before="4"/>
        <w:rPr>
          <w:b/>
          <w:i/>
        </w:rPr>
      </w:pPr>
    </w:p>
    <w:p>
      <w:pPr>
        <w:pStyle w:val="17"/>
        <w:numPr>
          <w:ilvl w:val="2"/>
          <w:numId w:val="18"/>
        </w:numPr>
        <w:tabs>
          <w:tab w:val="left" w:pos="2273"/>
        </w:tabs>
        <w:spacing w:before="151" w:after="0" w:line="240" w:lineRule="auto"/>
        <w:ind w:left="2272" w:right="0" w:hanging="361"/>
        <w:jc w:val="left"/>
        <w:rPr>
          <w:rFonts w:hint="default"/>
          <w:sz w:val="26"/>
        </w:rPr>
      </w:pPr>
      <w:r>
        <w:rPr>
          <w:rFonts w:hint="default"/>
          <w:sz w:val="26"/>
        </w:rPr>
        <w:t>Dễ sử dụng.</w:t>
      </w:r>
    </w:p>
    <w:p>
      <w:pPr>
        <w:pStyle w:val="17"/>
        <w:numPr>
          <w:ilvl w:val="2"/>
          <w:numId w:val="18"/>
        </w:numPr>
        <w:tabs>
          <w:tab w:val="left" w:pos="2273"/>
        </w:tabs>
        <w:spacing w:before="151" w:after="0" w:line="240" w:lineRule="auto"/>
        <w:ind w:left="2272" w:right="0" w:hanging="361"/>
        <w:jc w:val="left"/>
        <w:rPr>
          <w:rFonts w:hint="default"/>
          <w:sz w:val="26"/>
        </w:rPr>
      </w:pPr>
      <w:r>
        <w:rPr>
          <w:rFonts w:hint="default"/>
          <w:sz w:val="26"/>
        </w:rPr>
        <w:t>MySQL là cơ sở dữ liệu tốc độ cao, ổn định và hoạt động trên nhiều hệ điều hành cung cấp một hệ thống lớn các hàm tiện ích rất mạnh.</w:t>
      </w:r>
    </w:p>
    <w:p>
      <w:pPr>
        <w:pStyle w:val="17"/>
        <w:numPr>
          <w:ilvl w:val="2"/>
          <w:numId w:val="18"/>
        </w:numPr>
        <w:tabs>
          <w:tab w:val="left" w:pos="2273"/>
        </w:tabs>
        <w:spacing w:before="151" w:after="0" w:line="240" w:lineRule="auto"/>
        <w:ind w:left="2272" w:right="0" w:hanging="361"/>
        <w:jc w:val="left"/>
        <w:rPr>
          <w:sz w:val="26"/>
        </w:rPr>
      </w:pPr>
      <w:r>
        <w:rPr>
          <w:rFonts w:hint="default"/>
          <w:sz w:val="26"/>
        </w:rPr>
        <w:t>MySQL có độ bảo mật cao với nhiều tính năng bảo mật được xây dựng sẵn</w:t>
      </w:r>
      <w:r>
        <w:rPr>
          <w:sz w:val="26"/>
        </w:rPr>
        <w:t>.</w:t>
      </w:r>
    </w:p>
    <w:p>
      <w:pPr>
        <w:pStyle w:val="3"/>
        <w:numPr>
          <w:ilvl w:val="1"/>
          <w:numId w:val="18"/>
        </w:numPr>
        <w:tabs>
          <w:tab w:val="left" w:pos="1553"/>
        </w:tabs>
        <w:spacing w:before="157" w:after="0" w:line="240" w:lineRule="auto"/>
        <w:ind w:left="1552" w:right="0" w:hanging="433"/>
        <w:jc w:val="both"/>
        <w:rPr>
          <w:b/>
          <w:i/>
        </w:rPr>
      </w:pPr>
      <w:bookmarkStart w:id="66" w:name="_bookmark40"/>
      <w:bookmarkEnd w:id="66"/>
      <w:bookmarkStart w:id="67" w:name="_bookmark40"/>
      <w:bookmarkEnd w:id="67"/>
      <w:r>
        <w:rPr>
          <w:i/>
        </w:rPr>
        <w:t>Nhược điểm của</w:t>
      </w:r>
      <w:r>
        <w:rPr>
          <w:i/>
          <w:spacing w:val="2"/>
        </w:rPr>
        <w:t xml:space="preserve"> </w:t>
      </w:r>
      <w:r>
        <w:rPr>
          <w:rFonts w:hint="default"/>
          <w:lang w:val="vi-VN"/>
        </w:rPr>
        <w:t>Xampp MySQL</w:t>
      </w:r>
      <w:r>
        <w:rPr>
          <w:i/>
        </w:rPr>
        <w:t>.</w:t>
      </w:r>
    </w:p>
    <w:p>
      <w:pPr>
        <w:pStyle w:val="6"/>
        <w:numPr>
          <w:ilvl w:val="0"/>
          <w:numId w:val="19"/>
        </w:numPr>
        <w:ind w:left="1980" w:leftChars="900" w:firstLine="0" w:firstLineChars="0"/>
        <w:rPr>
          <w:rFonts w:hint="default"/>
          <w:sz w:val="26"/>
        </w:rPr>
      </w:pPr>
      <w:r>
        <w:rPr>
          <w:rFonts w:hint="default"/>
          <w:sz w:val="26"/>
        </w:rPr>
        <w:t>Giới hạn về chức năng.</w:t>
      </w:r>
    </w:p>
    <w:p>
      <w:pPr>
        <w:pStyle w:val="6"/>
        <w:numPr>
          <w:ilvl w:val="0"/>
          <w:numId w:val="19"/>
        </w:numPr>
        <w:ind w:left="1980" w:leftChars="900" w:firstLine="0" w:firstLineChars="0"/>
        <w:rPr>
          <w:rFonts w:hint="default"/>
          <w:sz w:val="26"/>
        </w:rPr>
      </w:pPr>
      <w:r>
        <w:rPr>
          <w:rFonts w:hint="default"/>
          <w:sz w:val="26"/>
        </w:rPr>
        <w:t>Cách các chức năng cụ thể được xử lý với MySQL(ví dụ tài liệu tham khảo, các giao d</w:t>
      </w:r>
      <w:r>
        <w:rPr>
          <w:rFonts w:hint="default"/>
          <w:sz w:val="26"/>
          <w:lang w:val="vi-VN"/>
        </w:rPr>
        <w:t>ịch</w:t>
      </w:r>
      <w:r>
        <w:rPr>
          <w:rFonts w:hint="default"/>
          <w:sz w:val="26"/>
        </w:rPr>
        <w:t>,...)làm</w:t>
      </w:r>
      <w:r>
        <w:rPr>
          <w:rFonts w:hint="default"/>
          <w:sz w:val="26"/>
          <w:lang w:val="vi-VN"/>
        </w:rPr>
        <w:t xml:space="preserve"> </w:t>
      </w:r>
      <w:r>
        <w:rPr>
          <w:rFonts w:hint="default"/>
          <w:sz w:val="26"/>
        </w:rPr>
        <w:t>cho nó kém tin cậy hơn so với một số hệ quản trị cơ sở dữ liệu quan hệ khác.</w:t>
      </w:r>
    </w:p>
    <w:p>
      <w:pPr>
        <w:pStyle w:val="6"/>
        <w:numPr>
          <w:ilvl w:val="0"/>
          <w:numId w:val="19"/>
        </w:numPr>
        <w:ind w:left="1980" w:leftChars="900" w:firstLine="0" w:firstLineChars="0"/>
        <w:rPr>
          <w:rFonts w:hint="default"/>
          <w:sz w:val="26"/>
        </w:rPr>
      </w:pPr>
      <w:r>
        <w:rPr>
          <w:rFonts w:hint="default"/>
          <w:sz w:val="26"/>
        </w:rPr>
        <w:t>Theo thiết kế, MySQL không có ý định làm tất cả và nó đi kèm với các hạn chế về chức năng mà</w:t>
      </w:r>
      <w:r>
        <w:rPr>
          <w:rFonts w:hint="default"/>
          <w:sz w:val="26"/>
          <w:lang w:val="vi-VN"/>
        </w:rPr>
        <w:t xml:space="preserve"> </w:t>
      </w:r>
      <w:r>
        <w:rPr>
          <w:rFonts w:hint="default"/>
          <w:sz w:val="26"/>
        </w:rPr>
        <w:t>một vài ứng dụng có thể cần.</w:t>
      </w:r>
    </w:p>
    <w:p>
      <w:pPr>
        <w:pStyle w:val="6"/>
        <w:rPr>
          <w:rFonts w:hint="default"/>
          <w:sz w:val="26"/>
        </w:rPr>
      </w:pPr>
    </w:p>
    <w:p>
      <w:pPr>
        <w:pStyle w:val="6"/>
        <w:rPr>
          <w:sz w:val="29"/>
        </w:rPr>
      </w:pPr>
    </w:p>
    <w:p>
      <w:pPr>
        <w:pStyle w:val="2"/>
        <w:ind w:left="1479" w:right="1618"/>
        <w:jc w:val="center"/>
      </w:pPr>
      <w:bookmarkStart w:id="68" w:name="_bookmark41"/>
      <w:bookmarkEnd w:id="68"/>
      <w:r>
        <w:t>Chương 2: Đặc tả yêu cầu.</w:t>
      </w:r>
    </w:p>
    <w:p>
      <w:pPr>
        <w:pStyle w:val="6"/>
        <w:spacing w:before="3"/>
        <w:rPr>
          <w:b/>
          <w:sz w:val="41"/>
        </w:rPr>
      </w:pPr>
    </w:p>
    <w:p>
      <w:pPr>
        <w:pStyle w:val="17"/>
        <w:numPr>
          <w:ilvl w:val="0"/>
          <w:numId w:val="20"/>
        </w:numPr>
        <w:tabs>
          <w:tab w:val="left" w:pos="1327"/>
        </w:tabs>
        <w:spacing w:before="0" w:after="0" w:line="240" w:lineRule="auto"/>
        <w:ind w:left="1326" w:right="0" w:hanging="361"/>
        <w:jc w:val="left"/>
        <w:rPr>
          <w:b/>
          <w:sz w:val="26"/>
        </w:rPr>
      </w:pPr>
      <w:bookmarkStart w:id="69" w:name="_bookmark42"/>
      <w:bookmarkEnd w:id="69"/>
      <w:bookmarkStart w:id="70" w:name="_bookmark42"/>
      <w:bookmarkEnd w:id="70"/>
      <w:r>
        <w:rPr>
          <w:b/>
          <w:sz w:val="26"/>
        </w:rPr>
        <w:t>Sơ đồ usecase và mô</w:t>
      </w:r>
      <w:r>
        <w:rPr>
          <w:b/>
          <w:spacing w:val="-3"/>
          <w:sz w:val="26"/>
        </w:rPr>
        <w:t xml:space="preserve"> </w:t>
      </w:r>
      <w:r>
        <w:rPr>
          <w:b/>
          <w:sz w:val="26"/>
        </w:rPr>
        <w:t>tả.</w:t>
      </w:r>
    </w:p>
    <w:p>
      <w:pPr>
        <w:pStyle w:val="6"/>
        <w:spacing w:before="9"/>
        <w:rPr>
          <w:b/>
          <w:sz w:val="21"/>
        </w:rPr>
      </w:pPr>
      <w:r>
        <w:drawing>
          <wp:inline distT="0" distB="0" distL="114300" distR="114300">
            <wp:extent cx="6782435" cy="2829560"/>
            <wp:effectExtent l="0" t="0" r="18415" b="8890"/>
            <wp:docPr id="1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8"/>
                    <pic:cNvPicPr>
                      <a:picLocks noChangeAspect="1"/>
                    </pic:cNvPicPr>
                  </pic:nvPicPr>
                  <pic:blipFill>
                    <a:blip r:embed="rId11"/>
                    <a:stretch>
                      <a:fillRect/>
                    </a:stretch>
                  </pic:blipFill>
                  <pic:spPr>
                    <a:xfrm>
                      <a:off x="0" y="0"/>
                      <a:ext cx="6782435" cy="2829560"/>
                    </a:xfrm>
                    <a:prstGeom prst="rect">
                      <a:avLst/>
                    </a:prstGeom>
                    <a:noFill/>
                    <a:ln>
                      <a:noFill/>
                    </a:ln>
                  </pic:spPr>
                </pic:pic>
              </a:graphicData>
            </a:graphic>
          </wp:inline>
        </w:drawing>
      </w:r>
    </w:p>
    <w:p>
      <w:pPr>
        <w:pStyle w:val="6"/>
        <w:spacing w:before="9"/>
        <w:rPr>
          <w:b/>
          <w:sz w:val="22"/>
        </w:rPr>
      </w:pPr>
    </w:p>
    <w:p>
      <w:pPr>
        <w:spacing w:before="0"/>
        <w:ind w:left="1479" w:right="1618" w:firstLine="0"/>
        <w:jc w:val="center"/>
        <w:rPr>
          <w:i/>
          <w:sz w:val="26"/>
        </w:rPr>
      </w:pPr>
      <w:bookmarkStart w:id="71" w:name="_bookmark43"/>
      <w:bookmarkEnd w:id="71"/>
      <w:r>
        <w:rPr>
          <w:i/>
          <w:sz w:val="26"/>
        </w:rPr>
        <w:t>Hình 1. Sơ đồ usecase của hệ thống</w:t>
      </w:r>
    </w:p>
    <w:p>
      <w:pPr>
        <w:pStyle w:val="6"/>
        <w:spacing w:before="9"/>
        <w:rPr>
          <w:i/>
          <w:sz w:val="41"/>
        </w:rPr>
      </w:pPr>
    </w:p>
    <w:p>
      <w:pPr>
        <w:pStyle w:val="2"/>
        <w:numPr>
          <w:ilvl w:val="0"/>
          <w:numId w:val="20"/>
        </w:numPr>
        <w:tabs>
          <w:tab w:val="left" w:pos="1327"/>
        </w:tabs>
        <w:spacing w:before="1" w:after="0" w:line="240" w:lineRule="auto"/>
        <w:ind w:left="1326" w:right="0" w:hanging="361"/>
        <w:jc w:val="left"/>
      </w:pPr>
      <w:bookmarkStart w:id="72" w:name="_bookmark44"/>
      <w:bookmarkEnd w:id="72"/>
      <w:bookmarkStart w:id="73" w:name="_bookmark44"/>
      <w:bookmarkEnd w:id="73"/>
      <w:r>
        <w:t>Mô</w:t>
      </w:r>
      <w:r>
        <w:rPr>
          <w:spacing w:val="-1"/>
        </w:rPr>
        <w:t xml:space="preserve"> </w:t>
      </w:r>
      <w:r>
        <w:t>tả.</w:t>
      </w:r>
    </w:p>
    <w:p>
      <w:pPr>
        <w:pStyle w:val="17"/>
        <w:numPr>
          <w:ilvl w:val="1"/>
          <w:numId w:val="20"/>
        </w:numPr>
        <w:tabs>
          <w:tab w:val="left" w:pos="2038"/>
        </w:tabs>
        <w:spacing w:before="140" w:after="0" w:line="240" w:lineRule="auto"/>
        <w:ind w:left="2037" w:right="0" w:hanging="433"/>
        <w:jc w:val="left"/>
        <w:rPr>
          <w:i/>
          <w:sz w:val="26"/>
        </w:rPr>
      </w:pPr>
      <w:r>
        <w:rPr>
          <w:i/>
          <w:sz w:val="26"/>
        </w:rPr>
        <w:t>Mô tả nhóm người</w:t>
      </w:r>
      <w:r>
        <w:rPr>
          <w:i/>
          <w:spacing w:val="-4"/>
          <w:sz w:val="26"/>
        </w:rPr>
        <w:t xml:space="preserve"> </w:t>
      </w:r>
      <w:r>
        <w:rPr>
          <w:i/>
          <w:sz w:val="26"/>
        </w:rPr>
        <w:t>dùng.</w:t>
      </w:r>
    </w:p>
    <w:p>
      <w:pPr>
        <w:pStyle w:val="17"/>
        <w:numPr>
          <w:numId w:val="0"/>
        </w:numPr>
        <w:tabs>
          <w:tab w:val="left" w:pos="2038"/>
        </w:tabs>
        <w:spacing w:before="140" w:after="0" w:line="240" w:lineRule="auto"/>
        <w:ind w:right="0" w:rightChars="0"/>
        <w:jc w:val="left"/>
        <w:rPr>
          <w:i/>
          <w:sz w:val="26"/>
        </w:rPr>
      </w:pPr>
    </w:p>
    <w:p>
      <w:pPr>
        <w:pStyle w:val="17"/>
        <w:numPr>
          <w:numId w:val="0"/>
        </w:numPr>
        <w:tabs>
          <w:tab w:val="left" w:pos="2038"/>
        </w:tabs>
        <w:spacing w:before="140" w:after="0" w:line="240" w:lineRule="auto"/>
        <w:ind w:right="0" w:rightChars="0"/>
        <w:jc w:val="left"/>
        <w:rPr>
          <w:i/>
          <w:sz w:val="26"/>
        </w:rPr>
      </w:pPr>
    </w:p>
    <w:p>
      <w:pPr>
        <w:pStyle w:val="6"/>
        <w:spacing w:before="7" w:after="1"/>
        <w:rPr>
          <w:i/>
          <w:sz w:val="13"/>
        </w:rPr>
      </w:pPr>
    </w:p>
    <w:tbl>
      <w:tblPr>
        <w:tblStyle w:val="5"/>
        <w:tblW w:w="0" w:type="auto"/>
        <w:tblInd w:w="90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21"/>
        <w:gridCol w:w="2158"/>
        <w:gridCol w:w="590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8" w:hRule="atLeast"/>
        </w:trPr>
        <w:tc>
          <w:tcPr>
            <w:tcW w:w="821" w:type="dxa"/>
          </w:tcPr>
          <w:p>
            <w:pPr>
              <w:pStyle w:val="18"/>
              <w:rPr>
                <w:sz w:val="26"/>
              </w:rPr>
            </w:pPr>
            <w:r>
              <w:rPr>
                <w:sz w:val="26"/>
              </w:rPr>
              <w:t>STT</w:t>
            </w:r>
          </w:p>
        </w:tc>
        <w:tc>
          <w:tcPr>
            <w:tcW w:w="2158" w:type="dxa"/>
          </w:tcPr>
          <w:p>
            <w:pPr>
              <w:pStyle w:val="18"/>
              <w:rPr>
                <w:sz w:val="26"/>
              </w:rPr>
            </w:pPr>
            <w:r>
              <w:rPr>
                <w:sz w:val="26"/>
              </w:rPr>
              <w:t>Tên nhóm</w:t>
            </w:r>
          </w:p>
        </w:tc>
        <w:tc>
          <w:tcPr>
            <w:tcW w:w="5902" w:type="dxa"/>
          </w:tcPr>
          <w:p>
            <w:pPr>
              <w:pStyle w:val="18"/>
              <w:rPr>
                <w:sz w:val="26"/>
              </w:rPr>
            </w:pPr>
            <w:r>
              <w:rPr>
                <w:sz w:val="26"/>
              </w:rPr>
              <w:t>Chú thích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97" w:hRule="atLeast"/>
        </w:trPr>
        <w:tc>
          <w:tcPr>
            <w:tcW w:w="821" w:type="dxa"/>
          </w:tcPr>
          <w:p>
            <w:pPr>
              <w:pStyle w:val="18"/>
              <w:rPr>
                <w:sz w:val="26"/>
              </w:rPr>
            </w:pPr>
            <w:r>
              <w:rPr>
                <w:w w:val="99"/>
                <w:sz w:val="26"/>
              </w:rPr>
              <w:t>1</w:t>
            </w:r>
          </w:p>
        </w:tc>
        <w:tc>
          <w:tcPr>
            <w:tcW w:w="2158" w:type="dxa"/>
          </w:tcPr>
          <w:p>
            <w:pPr>
              <w:pStyle w:val="18"/>
              <w:rPr>
                <w:sz w:val="26"/>
              </w:rPr>
            </w:pPr>
            <w:r>
              <w:rPr>
                <w:sz w:val="26"/>
              </w:rPr>
              <w:t>Người quản trị</w:t>
            </w:r>
          </w:p>
        </w:tc>
        <w:tc>
          <w:tcPr>
            <w:tcW w:w="5902" w:type="dxa"/>
          </w:tcPr>
          <w:p>
            <w:pPr>
              <w:pStyle w:val="18"/>
              <w:rPr>
                <w:sz w:val="26"/>
              </w:rPr>
            </w:pPr>
            <w:r>
              <w:rPr>
                <w:sz w:val="26"/>
              </w:rPr>
              <w:t>Người quản trị (Admin): có tất cả các quyền trên hệ</w:t>
            </w:r>
          </w:p>
          <w:p>
            <w:pPr>
              <w:pStyle w:val="18"/>
              <w:spacing w:before="150" w:line="240" w:lineRule="auto"/>
              <w:rPr>
                <w:sz w:val="26"/>
              </w:rPr>
            </w:pPr>
            <w:r>
              <w:rPr>
                <w:sz w:val="26"/>
              </w:rPr>
              <w:t>thống khi đăng nhập bằng tài khoản admin.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46" w:hRule="atLeast"/>
        </w:trPr>
        <w:tc>
          <w:tcPr>
            <w:tcW w:w="821" w:type="dxa"/>
          </w:tcPr>
          <w:p>
            <w:pPr>
              <w:pStyle w:val="18"/>
              <w:rPr>
                <w:sz w:val="26"/>
              </w:rPr>
            </w:pPr>
            <w:r>
              <w:rPr>
                <w:w w:val="99"/>
                <w:sz w:val="26"/>
              </w:rPr>
              <w:t>2</w:t>
            </w:r>
          </w:p>
        </w:tc>
        <w:tc>
          <w:tcPr>
            <w:tcW w:w="2158" w:type="dxa"/>
          </w:tcPr>
          <w:p>
            <w:pPr>
              <w:pStyle w:val="18"/>
              <w:rPr>
                <w:sz w:val="26"/>
              </w:rPr>
            </w:pPr>
            <w:r>
              <w:rPr>
                <w:sz w:val="26"/>
              </w:rPr>
              <w:t>Khách hàng</w:t>
            </w:r>
          </w:p>
        </w:tc>
        <w:tc>
          <w:tcPr>
            <w:tcW w:w="5902" w:type="dxa"/>
          </w:tcPr>
          <w:p>
            <w:pPr>
              <w:pStyle w:val="18"/>
              <w:spacing w:line="450" w:lineRule="atLeast"/>
              <w:ind w:right="371"/>
              <w:rPr>
                <w:sz w:val="26"/>
              </w:rPr>
            </w:pPr>
            <w:r>
              <w:rPr>
                <w:sz w:val="26"/>
              </w:rPr>
              <w:t xml:space="preserve">Khách hàng có thể </w:t>
            </w:r>
            <w:r>
              <w:rPr>
                <w:rFonts w:hint="default"/>
                <w:sz w:val="26"/>
                <w:lang w:val="vi-VN"/>
              </w:rPr>
              <w:t>xem chi tiết bất động sản, tìm kiếm, liên hệ chủ sở hữu.</w:t>
            </w:r>
            <w:r>
              <w:rPr>
                <w:sz w:val="26"/>
              </w:rPr>
              <w:t xml:space="preserve"> </w:t>
            </w:r>
          </w:p>
        </w:tc>
      </w:tr>
    </w:tbl>
    <w:p>
      <w:pPr>
        <w:pStyle w:val="6"/>
        <w:spacing w:before="4"/>
        <w:rPr>
          <w:i/>
          <w:sz w:val="28"/>
        </w:rPr>
      </w:pPr>
    </w:p>
    <w:p>
      <w:pPr>
        <w:pStyle w:val="17"/>
        <w:numPr>
          <w:ilvl w:val="1"/>
          <w:numId w:val="20"/>
        </w:numPr>
        <w:tabs>
          <w:tab w:val="left" w:pos="2038"/>
        </w:tabs>
        <w:spacing w:before="89" w:after="0" w:line="240" w:lineRule="auto"/>
        <w:ind w:left="2037" w:right="0" w:hanging="433"/>
        <w:jc w:val="left"/>
        <w:rPr>
          <w:i/>
          <w:sz w:val="26"/>
        </w:rPr>
      </w:pPr>
      <w:r>
        <w:rPr>
          <w:i/>
          <w:sz w:val="26"/>
        </w:rPr>
        <w:t>Mô tả</w:t>
      </w:r>
      <w:r>
        <w:rPr>
          <w:i/>
          <w:spacing w:val="-2"/>
          <w:sz w:val="26"/>
        </w:rPr>
        <w:t xml:space="preserve"> </w:t>
      </w:r>
      <w:r>
        <w:rPr>
          <w:i/>
          <w:sz w:val="26"/>
        </w:rPr>
        <w:t>usecase.</w:t>
      </w:r>
    </w:p>
    <w:p>
      <w:pPr>
        <w:pStyle w:val="6"/>
        <w:spacing w:before="8"/>
        <w:rPr>
          <w:i/>
          <w:sz w:val="13"/>
        </w:rPr>
      </w:pPr>
    </w:p>
    <w:tbl>
      <w:tblPr>
        <w:tblStyle w:val="5"/>
        <w:tblW w:w="0" w:type="auto"/>
        <w:tblInd w:w="90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15"/>
        <w:gridCol w:w="1695"/>
        <w:gridCol w:w="1702"/>
        <w:gridCol w:w="477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8" w:hRule="atLeast"/>
        </w:trPr>
        <w:tc>
          <w:tcPr>
            <w:tcW w:w="715" w:type="dxa"/>
          </w:tcPr>
          <w:p>
            <w:pPr>
              <w:pStyle w:val="18"/>
              <w:rPr>
                <w:sz w:val="26"/>
              </w:rPr>
            </w:pPr>
            <w:r>
              <w:rPr>
                <w:sz w:val="26"/>
              </w:rPr>
              <w:t>STT</w:t>
            </w:r>
          </w:p>
        </w:tc>
        <w:tc>
          <w:tcPr>
            <w:tcW w:w="1695" w:type="dxa"/>
          </w:tcPr>
          <w:p>
            <w:pPr>
              <w:pStyle w:val="18"/>
              <w:rPr>
                <w:sz w:val="26"/>
              </w:rPr>
            </w:pPr>
            <w:r>
              <w:rPr>
                <w:sz w:val="26"/>
              </w:rPr>
              <w:t>Thành phần</w:t>
            </w:r>
          </w:p>
        </w:tc>
        <w:tc>
          <w:tcPr>
            <w:tcW w:w="1702" w:type="dxa"/>
          </w:tcPr>
          <w:p>
            <w:pPr>
              <w:pStyle w:val="18"/>
              <w:rPr>
                <w:sz w:val="26"/>
              </w:rPr>
            </w:pPr>
            <w:r>
              <w:rPr>
                <w:sz w:val="26"/>
              </w:rPr>
              <w:t>Nhóm người</w:t>
            </w:r>
          </w:p>
        </w:tc>
        <w:tc>
          <w:tcPr>
            <w:tcW w:w="4770" w:type="dxa"/>
          </w:tcPr>
          <w:p>
            <w:pPr>
              <w:pStyle w:val="18"/>
              <w:rPr>
                <w:sz w:val="26"/>
              </w:rPr>
            </w:pPr>
            <w:r>
              <w:rPr>
                <w:sz w:val="26"/>
              </w:rPr>
              <w:t>Chú thích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97" w:hRule="atLeast"/>
        </w:trPr>
        <w:tc>
          <w:tcPr>
            <w:tcW w:w="715" w:type="dxa"/>
          </w:tcPr>
          <w:p>
            <w:pPr>
              <w:pStyle w:val="18"/>
              <w:rPr>
                <w:rFonts w:hint="default"/>
                <w:sz w:val="26"/>
                <w:lang w:val="vi-VN"/>
              </w:rPr>
            </w:pPr>
            <w:r>
              <w:rPr>
                <w:rFonts w:hint="default"/>
                <w:sz w:val="26"/>
                <w:lang w:val="vi-VN"/>
              </w:rPr>
              <w:t>1</w:t>
            </w:r>
          </w:p>
        </w:tc>
        <w:tc>
          <w:tcPr>
            <w:tcW w:w="1695" w:type="dxa"/>
          </w:tcPr>
          <w:p>
            <w:pPr>
              <w:pStyle w:val="18"/>
              <w:rPr>
                <w:sz w:val="26"/>
              </w:rPr>
            </w:pPr>
            <w:r>
              <w:rPr>
                <w:rFonts w:hint="default"/>
                <w:sz w:val="26"/>
              </w:rPr>
              <w:t>Tìm kiếm bất động sản</w:t>
            </w:r>
          </w:p>
        </w:tc>
        <w:tc>
          <w:tcPr>
            <w:tcW w:w="1702" w:type="dxa"/>
          </w:tcPr>
          <w:p>
            <w:pPr>
              <w:pStyle w:val="18"/>
              <w:rPr>
                <w:sz w:val="26"/>
              </w:rPr>
            </w:pPr>
            <w:r>
              <w:rPr>
                <w:sz w:val="26"/>
              </w:rPr>
              <w:t>Khách hàng</w:t>
            </w:r>
          </w:p>
          <w:p>
            <w:pPr>
              <w:pStyle w:val="18"/>
              <w:spacing w:before="150" w:line="240" w:lineRule="auto"/>
              <w:rPr>
                <w:sz w:val="26"/>
              </w:rPr>
            </w:pPr>
            <w:r>
              <w:rPr>
                <w:sz w:val="26"/>
              </w:rPr>
              <w:t>và Admin</w:t>
            </w:r>
          </w:p>
        </w:tc>
        <w:tc>
          <w:tcPr>
            <w:tcW w:w="4770" w:type="dxa"/>
          </w:tcPr>
          <w:p>
            <w:pPr>
              <w:pStyle w:val="18"/>
              <w:rPr>
                <w:sz w:val="26"/>
              </w:rPr>
            </w:pPr>
            <w:r>
              <w:rPr>
                <w:sz w:val="26"/>
              </w:rPr>
              <w:t>Cả hai đều có thể tìm kiếm và xem chi tiết</w:t>
            </w:r>
          </w:p>
          <w:p>
            <w:pPr>
              <w:pStyle w:val="18"/>
              <w:spacing w:before="150" w:line="240" w:lineRule="auto"/>
              <w:rPr>
                <w:sz w:val="26"/>
              </w:rPr>
            </w:pPr>
            <w:r>
              <w:rPr>
                <w:rFonts w:hint="default"/>
                <w:sz w:val="26"/>
              </w:rPr>
              <w:t>bất động sản</w:t>
            </w:r>
            <w:r>
              <w:rPr>
                <w:sz w:val="26"/>
              </w:rPr>
              <w:t xml:space="preserve"> mình cần.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97" w:hRule="atLeast"/>
        </w:trPr>
        <w:tc>
          <w:tcPr>
            <w:tcW w:w="715" w:type="dxa"/>
          </w:tcPr>
          <w:p>
            <w:pPr>
              <w:pStyle w:val="18"/>
              <w:rPr>
                <w:rFonts w:hint="default"/>
                <w:sz w:val="26"/>
                <w:lang w:val="vi-VN"/>
              </w:rPr>
            </w:pPr>
            <w:r>
              <w:rPr>
                <w:rFonts w:hint="default"/>
                <w:sz w:val="26"/>
                <w:lang w:val="vi-VN"/>
              </w:rPr>
              <w:t>2</w:t>
            </w:r>
          </w:p>
        </w:tc>
        <w:tc>
          <w:tcPr>
            <w:tcW w:w="1695" w:type="dxa"/>
          </w:tcPr>
          <w:p>
            <w:pPr>
              <w:pStyle w:val="18"/>
              <w:spacing w:before="150" w:line="240" w:lineRule="auto"/>
              <w:rPr>
                <w:sz w:val="26"/>
              </w:rPr>
            </w:pPr>
            <w:r>
              <w:rPr>
                <w:rFonts w:hint="default"/>
                <w:sz w:val="26"/>
              </w:rPr>
              <w:t>Xem chi tiết bất động sản</w:t>
            </w:r>
          </w:p>
        </w:tc>
        <w:tc>
          <w:tcPr>
            <w:tcW w:w="1702" w:type="dxa"/>
          </w:tcPr>
          <w:p>
            <w:pPr>
              <w:pStyle w:val="18"/>
              <w:rPr>
                <w:sz w:val="26"/>
              </w:rPr>
            </w:pPr>
            <w:r>
              <w:rPr>
                <w:sz w:val="26"/>
              </w:rPr>
              <w:t>Khách hàng</w:t>
            </w:r>
          </w:p>
          <w:p>
            <w:pPr>
              <w:pStyle w:val="18"/>
              <w:spacing w:before="150" w:line="240" w:lineRule="auto"/>
              <w:rPr>
                <w:sz w:val="26"/>
              </w:rPr>
            </w:pPr>
            <w:r>
              <w:rPr>
                <w:sz w:val="26"/>
              </w:rPr>
              <w:t>và Admin</w:t>
            </w:r>
          </w:p>
        </w:tc>
        <w:tc>
          <w:tcPr>
            <w:tcW w:w="4770" w:type="dxa"/>
          </w:tcPr>
          <w:p>
            <w:pPr>
              <w:pStyle w:val="18"/>
              <w:rPr>
                <w:sz w:val="26"/>
              </w:rPr>
            </w:pPr>
            <w:r>
              <w:rPr>
                <w:sz w:val="26"/>
              </w:rPr>
              <w:t>Khách hàng và Admin đều có thể xem chi</w:t>
            </w:r>
          </w:p>
          <w:p>
            <w:pPr>
              <w:pStyle w:val="18"/>
              <w:spacing w:before="150" w:line="240" w:lineRule="auto"/>
              <w:rPr>
                <w:sz w:val="26"/>
              </w:rPr>
            </w:pPr>
            <w:r>
              <w:rPr>
                <w:sz w:val="26"/>
              </w:rPr>
              <w:t xml:space="preserve">tiết </w:t>
            </w:r>
            <w:r>
              <w:rPr>
                <w:rFonts w:hint="default"/>
                <w:sz w:val="26"/>
              </w:rPr>
              <w:t>bất động sản</w:t>
            </w:r>
            <w:r>
              <w:rPr>
                <w:sz w:val="26"/>
              </w:rPr>
              <w:t xml:space="preserve"> mình cần.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97" w:hRule="atLeast"/>
        </w:trPr>
        <w:tc>
          <w:tcPr>
            <w:tcW w:w="715" w:type="dxa"/>
          </w:tcPr>
          <w:p>
            <w:pPr>
              <w:pStyle w:val="18"/>
              <w:rPr>
                <w:rFonts w:hint="default"/>
                <w:w w:val="99"/>
                <w:sz w:val="26"/>
                <w:lang w:val="vi-VN"/>
              </w:rPr>
            </w:pPr>
            <w:r>
              <w:rPr>
                <w:rFonts w:hint="default"/>
                <w:w w:val="99"/>
                <w:sz w:val="26"/>
                <w:lang w:val="vi-VN"/>
              </w:rPr>
              <w:t>3</w:t>
            </w:r>
          </w:p>
        </w:tc>
        <w:tc>
          <w:tcPr>
            <w:tcW w:w="1695" w:type="dxa"/>
          </w:tcPr>
          <w:p>
            <w:pPr>
              <w:pStyle w:val="18"/>
              <w:spacing w:before="150" w:line="240" w:lineRule="auto"/>
              <w:rPr>
                <w:rFonts w:hint="default"/>
                <w:sz w:val="26"/>
              </w:rPr>
            </w:pPr>
            <w:r>
              <w:rPr>
                <w:rFonts w:hint="default"/>
                <w:sz w:val="26"/>
              </w:rPr>
              <w:t>Liên hệ với chủ sở hữu</w:t>
            </w:r>
          </w:p>
        </w:tc>
        <w:tc>
          <w:tcPr>
            <w:tcW w:w="1702" w:type="dxa"/>
          </w:tcPr>
          <w:p>
            <w:pPr>
              <w:pStyle w:val="18"/>
              <w:rPr>
                <w:sz w:val="26"/>
              </w:rPr>
            </w:pPr>
            <w:r>
              <w:rPr>
                <w:sz w:val="26"/>
              </w:rPr>
              <w:t>Khách hàng</w:t>
            </w:r>
          </w:p>
          <w:p>
            <w:pPr>
              <w:pStyle w:val="18"/>
              <w:spacing w:before="150" w:line="240" w:lineRule="auto"/>
              <w:rPr>
                <w:sz w:val="26"/>
              </w:rPr>
            </w:pPr>
            <w:r>
              <w:rPr>
                <w:sz w:val="26"/>
              </w:rPr>
              <w:t>và Admin</w:t>
            </w:r>
          </w:p>
        </w:tc>
        <w:tc>
          <w:tcPr>
            <w:tcW w:w="4770" w:type="dxa"/>
          </w:tcPr>
          <w:p>
            <w:pPr>
              <w:pStyle w:val="18"/>
              <w:spacing w:before="150" w:line="240" w:lineRule="auto"/>
              <w:rPr>
                <w:rFonts w:hint="default"/>
                <w:sz w:val="26"/>
                <w:lang w:val="vi-VN"/>
              </w:rPr>
            </w:pPr>
            <w:r>
              <w:rPr>
                <w:sz w:val="26"/>
              </w:rPr>
              <w:t>Khách hàng và Admin đều có thể</w:t>
            </w:r>
            <w:r>
              <w:rPr>
                <w:rFonts w:hint="default"/>
                <w:sz w:val="26"/>
                <w:lang w:val="vi-VN"/>
              </w:rPr>
              <w:t xml:space="preserve"> l</w:t>
            </w:r>
            <w:r>
              <w:rPr>
                <w:rFonts w:hint="default"/>
                <w:sz w:val="26"/>
              </w:rPr>
              <w:t>iên hệ với chủ sở hữu</w:t>
            </w:r>
            <w:r>
              <w:rPr>
                <w:rFonts w:hint="default"/>
                <w:sz w:val="26"/>
                <w:lang w:val="vi-VN"/>
              </w:rPr>
              <w:t xml:space="preserve"> </w:t>
            </w:r>
            <w:r>
              <w:rPr>
                <w:rFonts w:hint="default"/>
                <w:sz w:val="26"/>
              </w:rPr>
              <w:t>bất động sản</w:t>
            </w:r>
            <w:r>
              <w:rPr>
                <w:rFonts w:hint="default"/>
                <w:sz w:val="26"/>
                <w:lang w:val="vi-VN"/>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97" w:hRule="atLeast"/>
        </w:trPr>
        <w:tc>
          <w:tcPr>
            <w:tcW w:w="715" w:type="dxa"/>
          </w:tcPr>
          <w:p>
            <w:pPr>
              <w:pStyle w:val="18"/>
              <w:rPr>
                <w:rFonts w:hint="default"/>
                <w:w w:val="99"/>
                <w:sz w:val="26"/>
                <w:lang w:val="vi-VN"/>
              </w:rPr>
            </w:pPr>
            <w:r>
              <w:rPr>
                <w:rFonts w:hint="default"/>
                <w:w w:val="99"/>
                <w:sz w:val="26"/>
                <w:lang w:val="vi-VN"/>
              </w:rPr>
              <w:t>4</w:t>
            </w:r>
          </w:p>
        </w:tc>
        <w:tc>
          <w:tcPr>
            <w:tcW w:w="1695" w:type="dxa"/>
          </w:tcPr>
          <w:p>
            <w:pPr>
              <w:pStyle w:val="18"/>
              <w:spacing w:before="150" w:line="240" w:lineRule="auto"/>
              <w:rPr>
                <w:rFonts w:hint="default"/>
                <w:sz w:val="26"/>
                <w:lang w:val="vi-VN"/>
              </w:rPr>
            </w:pPr>
            <w:r>
              <w:rPr>
                <w:rFonts w:hint="default"/>
                <w:sz w:val="26"/>
                <w:lang w:val="vi-VN"/>
              </w:rPr>
              <w:t>Đăng nhập</w:t>
            </w:r>
          </w:p>
        </w:tc>
        <w:tc>
          <w:tcPr>
            <w:tcW w:w="1702" w:type="dxa"/>
          </w:tcPr>
          <w:p>
            <w:pPr>
              <w:pStyle w:val="18"/>
              <w:spacing w:before="150" w:line="240" w:lineRule="auto"/>
              <w:rPr>
                <w:sz w:val="26"/>
              </w:rPr>
            </w:pPr>
            <w:r>
              <w:rPr>
                <w:sz w:val="26"/>
              </w:rPr>
              <w:t>Admin</w:t>
            </w:r>
          </w:p>
        </w:tc>
        <w:tc>
          <w:tcPr>
            <w:tcW w:w="4770" w:type="dxa"/>
          </w:tcPr>
          <w:p>
            <w:pPr>
              <w:pStyle w:val="18"/>
              <w:spacing w:before="150" w:line="240" w:lineRule="auto"/>
              <w:rPr>
                <w:rFonts w:hint="default"/>
                <w:sz w:val="26"/>
                <w:lang w:val="vi-VN"/>
              </w:rPr>
            </w:pPr>
            <w:r>
              <w:rPr>
                <w:rFonts w:hint="default"/>
                <w:sz w:val="26"/>
                <w:lang w:val="vi-VN"/>
              </w:rPr>
              <w:t>Admin có thể đăng nhập vào và quản lý trang web.</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97" w:hRule="atLeast"/>
        </w:trPr>
        <w:tc>
          <w:tcPr>
            <w:tcW w:w="715" w:type="dxa"/>
          </w:tcPr>
          <w:p>
            <w:pPr>
              <w:pStyle w:val="18"/>
              <w:spacing w:line="294" w:lineRule="exact"/>
              <w:rPr>
                <w:rFonts w:hint="default"/>
                <w:sz w:val="26"/>
                <w:lang w:val="vi-VN"/>
              </w:rPr>
            </w:pPr>
            <w:r>
              <w:rPr>
                <w:rFonts w:hint="default"/>
                <w:sz w:val="26"/>
                <w:lang w:val="vi-VN"/>
              </w:rPr>
              <w:t>5</w:t>
            </w:r>
          </w:p>
        </w:tc>
        <w:tc>
          <w:tcPr>
            <w:tcW w:w="1695" w:type="dxa"/>
          </w:tcPr>
          <w:p>
            <w:pPr>
              <w:pStyle w:val="18"/>
              <w:spacing w:before="150" w:line="240" w:lineRule="auto"/>
              <w:rPr>
                <w:sz w:val="26"/>
              </w:rPr>
            </w:pPr>
            <w:r>
              <w:rPr>
                <w:rFonts w:hint="default"/>
                <w:sz w:val="26"/>
              </w:rPr>
              <w:t>Quản lý thông tin bất động sản</w:t>
            </w:r>
          </w:p>
        </w:tc>
        <w:tc>
          <w:tcPr>
            <w:tcW w:w="1702" w:type="dxa"/>
          </w:tcPr>
          <w:p>
            <w:pPr>
              <w:pStyle w:val="18"/>
              <w:spacing w:line="294" w:lineRule="exact"/>
              <w:rPr>
                <w:sz w:val="26"/>
              </w:rPr>
            </w:pPr>
            <w:r>
              <w:rPr>
                <w:sz w:val="26"/>
              </w:rPr>
              <w:t>Admin</w:t>
            </w:r>
          </w:p>
        </w:tc>
        <w:tc>
          <w:tcPr>
            <w:tcW w:w="4770" w:type="dxa"/>
          </w:tcPr>
          <w:p>
            <w:pPr>
              <w:pStyle w:val="18"/>
              <w:spacing w:line="294" w:lineRule="exact"/>
              <w:rPr>
                <w:sz w:val="26"/>
              </w:rPr>
            </w:pPr>
            <w:r>
              <w:rPr>
                <w:sz w:val="26"/>
              </w:rPr>
              <w:t xml:space="preserve">Admin xem tình trạng </w:t>
            </w:r>
            <w:r>
              <w:rPr>
                <w:rFonts w:hint="default"/>
                <w:sz w:val="26"/>
              </w:rPr>
              <w:t>bất động sản</w:t>
            </w:r>
            <w:r>
              <w:rPr>
                <w:sz w:val="26"/>
              </w:rPr>
              <w:t xml:space="preserve"> thể nào để</w:t>
            </w:r>
            <w:r>
              <w:rPr>
                <w:rFonts w:hint="default"/>
                <w:sz w:val="26"/>
                <w:lang w:val="vi-VN"/>
              </w:rPr>
              <w:t xml:space="preserve"> </w:t>
            </w:r>
            <w:r>
              <w:rPr>
                <w:sz w:val="26"/>
              </w:rPr>
              <w:t>điều chỉnh phù hợp.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97" w:hRule="atLeast"/>
        </w:trPr>
        <w:tc>
          <w:tcPr>
            <w:tcW w:w="715" w:type="dxa"/>
          </w:tcPr>
          <w:p>
            <w:pPr>
              <w:pStyle w:val="18"/>
              <w:rPr>
                <w:rFonts w:hint="default"/>
                <w:sz w:val="26"/>
                <w:lang w:val="vi-VN"/>
              </w:rPr>
            </w:pPr>
            <w:r>
              <w:rPr>
                <w:rFonts w:hint="default"/>
                <w:sz w:val="26"/>
                <w:lang w:val="vi-VN"/>
              </w:rPr>
              <w:t>6</w:t>
            </w:r>
          </w:p>
        </w:tc>
        <w:tc>
          <w:tcPr>
            <w:tcW w:w="1695" w:type="dxa"/>
          </w:tcPr>
          <w:p>
            <w:pPr>
              <w:pStyle w:val="18"/>
              <w:spacing w:before="150" w:line="240" w:lineRule="auto"/>
              <w:rPr>
                <w:sz w:val="26"/>
              </w:rPr>
            </w:pPr>
            <w:r>
              <w:rPr>
                <w:rFonts w:hint="default"/>
                <w:sz w:val="26"/>
              </w:rPr>
              <w:t>Phân loại bất động sản</w:t>
            </w:r>
          </w:p>
        </w:tc>
        <w:tc>
          <w:tcPr>
            <w:tcW w:w="1702" w:type="dxa"/>
          </w:tcPr>
          <w:p>
            <w:pPr>
              <w:pStyle w:val="18"/>
              <w:rPr>
                <w:sz w:val="26"/>
              </w:rPr>
            </w:pPr>
            <w:r>
              <w:rPr>
                <w:sz w:val="26"/>
              </w:rPr>
              <w:t>Admin</w:t>
            </w:r>
          </w:p>
        </w:tc>
        <w:tc>
          <w:tcPr>
            <w:tcW w:w="4770" w:type="dxa"/>
          </w:tcPr>
          <w:p>
            <w:pPr>
              <w:pStyle w:val="18"/>
              <w:rPr>
                <w:sz w:val="26"/>
              </w:rPr>
            </w:pPr>
            <w:r>
              <w:rPr>
                <w:sz w:val="26"/>
              </w:rPr>
              <w:t xml:space="preserve">Xem danh mục </w:t>
            </w:r>
            <w:r>
              <w:rPr>
                <w:rFonts w:hint="default"/>
                <w:sz w:val="26"/>
              </w:rPr>
              <w:t>bất động sản</w:t>
            </w:r>
            <w:r>
              <w:rPr>
                <w:sz w:val="26"/>
              </w:rPr>
              <w:t xml:space="preserve"> và điều chỉnh.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97" w:hRule="atLeast"/>
        </w:trPr>
        <w:tc>
          <w:tcPr>
            <w:tcW w:w="715" w:type="dxa"/>
          </w:tcPr>
          <w:p>
            <w:pPr>
              <w:pStyle w:val="18"/>
              <w:rPr>
                <w:rFonts w:hint="default"/>
                <w:sz w:val="26"/>
                <w:lang w:val="vi-VN"/>
              </w:rPr>
            </w:pPr>
            <w:r>
              <w:rPr>
                <w:rFonts w:hint="default"/>
                <w:sz w:val="26"/>
                <w:lang w:val="vi-VN"/>
              </w:rPr>
              <w:t>7</w:t>
            </w:r>
          </w:p>
        </w:tc>
        <w:tc>
          <w:tcPr>
            <w:tcW w:w="1695" w:type="dxa"/>
          </w:tcPr>
          <w:p>
            <w:pPr>
              <w:pStyle w:val="18"/>
              <w:spacing w:before="150" w:line="240" w:lineRule="auto"/>
              <w:rPr>
                <w:rFonts w:hint="default"/>
                <w:sz w:val="26"/>
              </w:rPr>
            </w:pPr>
            <w:r>
              <w:rPr>
                <w:rFonts w:hint="default"/>
                <w:sz w:val="26"/>
              </w:rPr>
              <w:t>Phân hình thức bất động sản</w:t>
            </w:r>
          </w:p>
        </w:tc>
        <w:tc>
          <w:tcPr>
            <w:tcW w:w="1702" w:type="dxa"/>
          </w:tcPr>
          <w:p>
            <w:pPr>
              <w:pStyle w:val="18"/>
              <w:rPr>
                <w:sz w:val="26"/>
              </w:rPr>
            </w:pPr>
            <w:r>
              <w:rPr>
                <w:sz w:val="26"/>
              </w:rPr>
              <w:t>Admin</w:t>
            </w:r>
          </w:p>
        </w:tc>
        <w:tc>
          <w:tcPr>
            <w:tcW w:w="4770" w:type="dxa"/>
          </w:tcPr>
          <w:p>
            <w:pPr>
              <w:pStyle w:val="18"/>
              <w:rPr>
                <w:sz w:val="26"/>
              </w:rPr>
            </w:pPr>
            <w:r>
              <w:rPr>
                <w:sz w:val="26"/>
              </w:rPr>
              <w:t>Xem danh mụ</w:t>
            </w:r>
            <w:r>
              <w:rPr>
                <w:rFonts w:hint="default"/>
                <w:sz w:val="26"/>
                <w:lang w:val="vi-VN"/>
              </w:rPr>
              <w:t>c hình thức</w:t>
            </w:r>
            <w:r>
              <w:rPr>
                <w:sz w:val="26"/>
              </w:rPr>
              <w:t xml:space="preserve"> </w:t>
            </w:r>
            <w:r>
              <w:rPr>
                <w:rFonts w:hint="default"/>
                <w:sz w:val="26"/>
              </w:rPr>
              <w:t>bất động sản</w:t>
            </w:r>
            <w:r>
              <w:rPr>
                <w:sz w:val="26"/>
              </w:rPr>
              <w:t xml:space="preserve"> và điều chỉnh.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97" w:hRule="atLeast"/>
        </w:trPr>
        <w:tc>
          <w:tcPr>
            <w:tcW w:w="715" w:type="dxa"/>
          </w:tcPr>
          <w:p>
            <w:pPr>
              <w:pStyle w:val="18"/>
              <w:rPr>
                <w:rFonts w:hint="default"/>
                <w:sz w:val="26"/>
                <w:lang w:val="vi-VN"/>
              </w:rPr>
            </w:pPr>
            <w:r>
              <w:rPr>
                <w:rFonts w:hint="default"/>
                <w:sz w:val="26"/>
                <w:lang w:val="vi-VN"/>
              </w:rPr>
              <w:t>8</w:t>
            </w:r>
          </w:p>
        </w:tc>
        <w:tc>
          <w:tcPr>
            <w:tcW w:w="1695" w:type="dxa"/>
          </w:tcPr>
          <w:p>
            <w:pPr>
              <w:pStyle w:val="18"/>
              <w:rPr>
                <w:sz w:val="26"/>
              </w:rPr>
            </w:pPr>
            <w:r>
              <w:rPr>
                <w:rFonts w:hint="default"/>
                <w:sz w:val="26"/>
              </w:rPr>
              <w:t>Quản lí bất động sản</w:t>
            </w:r>
          </w:p>
        </w:tc>
        <w:tc>
          <w:tcPr>
            <w:tcW w:w="1702" w:type="dxa"/>
          </w:tcPr>
          <w:p>
            <w:pPr>
              <w:pStyle w:val="18"/>
              <w:rPr>
                <w:sz w:val="26"/>
              </w:rPr>
            </w:pPr>
            <w:r>
              <w:rPr>
                <w:sz w:val="26"/>
              </w:rPr>
              <w:t>Admin</w:t>
            </w:r>
          </w:p>
        </w:tc>
        <w:tc>
          <w:tcPr>
            <w:tcW w:w="4770" w:type="dxa"/>
          </w:tcPr>
          <w:p>
            <w:pPr>
              <w:pStyle w:val="18"/>
              <w:spacing w:before="149" w:line="240" w:lineRule="auto"/>
              <w:rPr>
                <w:sz w:val="26"/>
              </w:rPr>
            </w:pPr>
            <w:r>
              <w:rPr>
                <w:sz w:val="26"/>
              </w:rPr>
              <w:t xml:space="preserve">Có thể thêm sửa xóa </w:t>
            </w:r>
            <w:r>
              <w:rPr>
                <w:rFonts w:hint="default"/>
                <w:sz w:val="26"/>
              </w:rPr>
              <w:t>bất động sản</w:t>
            </w:r>
            <w:r>
              <w:rPr>
                <w:sz w:val="26"/>
              </w:rPr>
              <w:t xml:space="preserve"> </w:t>
            </w:r>
            <w:r>
              <w:rPr>
                <w:rFonts w:hint="default"/>
                <w:sz w:val="26"/>
                <w:lang w:val="vi-VN"/>
              </w:rPr>
              <w:t>cho trang web</w:t>
            </w:r>
            <w:r>
              <w:rPr>
                <w:sz w:val="26"/>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97" w:hRule="atLeast"/>
        </w:trPr>
        <w:tc>
          <w:tcPr>
            <w:tcW w:w="715" w:type="dxa"/>
          </w:tcPr>
          <w:p>
            <w:pPr>
              <w:pStyle w:val="18"/>
              <w:rPr>
                <w:rFonts w:hint="default"/>
                <w:sz w:val="26"/>
                <w:lang w:val="vi-VN"/>
              </w:rPr>
            </w:pPr>
            <w:r>
              <w:rPr>
                <w:rFonts w:hint="default"/>
                <w:sz w:val="26"/>
                <w:lang w:val="vi-VN"/>
              </w:rPr>
              <w:t>9</w:t>
            </w:r>
          </w:p>
        </w:tc>
        <w:tc>
          <w:tcPr>
            <w:tcW w:w="1695" w:type="dxa"/>
          </w:tcPr>
          <w:p>
            <w:pPr>
              <w:pStyle w:val="18"/>
              <w:rPr>
                <w:rFonts w:hint="default"/>
                <w:sz w:val="26"/>
                <w:lang w:val="vi-VN"/>
              </w:rPr>
            </w:pPr>
            <w:r>
              <w:rPr>
                <w:rFonts w:hint="default"/>
                <w:sz w:val="26"/>
                <w:lang w:val="vi-VN"/>
              </w:rPr>
              <w:t>Tạo thêm tài khoản admin</w:t>
            </w:r>
          </w:p>
        </w:tc>
        <w:tc>
          <w:tcPr>
            <w:tcW w:w="1702" w:type="dxa"/>
          </w:tcPr>
          <w:p>
            <w:pPr>
              <w:pStyle w:val="18"/>
              <w:rPr>
                <w:sz w:val="26"/>
              </w:rPr>
            </w:pPr>
            <w:r>
              <w:rPr>
                <w:sz w:val="26"/>
              </w:rPr>
              <w:t>Admin</w:t>
            </w:r>
          </w:p>
        </w:tc>
        <w:tc>
          <w:tcPr>
            <w:tcW w:w="4770" w:type="dxa"/>
          </w:tcPr>
          <w:p>
            <w:pPr>
              <w:pStyle w:val="18"/>
              <w:spacing w:before="149" w:line="240" w:lineRule="auto"/>
              <w:rPr>
                <w:rFonts w:hint="default"/>
                <w:sz w:val="26"/>
                <w:lang w:val="vi-VN"/>
              </w:rPr>
            </w:pPr>
            <w:r>
              <w:rPr>
                <w:sz w:val="26"/>
              </w:rPr>
              <w:t xml:space="preserve">Có thể thêm </w:t>
            </w:r>
            <w:r>
              <w:rPr>
                <w:rFonts w:hint="default"/>
                <w:sz w:val="26"/>
                <w:lang w:val="vi-VN"/>
              </w:rPr>
              <w:t>tài khoảng admin.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97" w:hRule="atLeast"/>
        </w:trPr>
        <w:tc>
          <w:tcPr>
            <w:tcW w:w="715" w:type="dxa"/>
          </w:tcPr>
          <w:p>
            <w:pPr>
              <w:pStyle w:val="18"/>
              <w:rPr>
                <w:rFonts w:hint="default"/>
                <w:sz w:val="26"/>
                <w:lang w:val="vi-VN"/>
              </w:rPr>
            </w:pPr>
            <w:r>
              <w:rPr>
                <w:rFonts w:hint="default"/>
                <w:sz w:val="26"/>
                <w:lang w:val="vi-VN"/>
              </w:rPr>
              <w:t>10</w:t>
            </w:r>
          </w:p>
        </w:tc>
        <w:tc>
          <w:tcPr>
            <w:tcW w:w="1695" w:type="dxa"/>
          </w:tcPr>
          <w:p>
            <w:pPr>
              <w:pStyle w:val="18"/>
              <w:rPr>
                <w:sz w:val="26"/>
              </w:rPr>
            </w:pPr>
            <w:r>
              <w:rPr>
                <w:sz w:val="26"/>
              </w:rPr>
              <w:t>Đăng xuất</w:t>
            </w:r>
          </w:p>
        </w:tc>
        <w:tc>
          <w:tcPr>
            <w:tcW w:w="1702" w:type="dxa"/>
          </w:tcPr>
          <w:p>
            <w:pPr>
              <w:pStyle w:val="18"/>
              <w:rPr>
                <w:sz w:val="26"/>
              </w:rPr>
            </w:pPr>
            <w:r>
              <w:rPr>
                <w:sz w:val="26"/>
              </w:rPr>
              <w:t>Admin</w:t>
            </w:r>
          </w:p>
        </w:tc>
        <w:tc>
          <w:tcPr>
            <w:tcW w:w="4770" w:type="dxa"/>
          </w:tcPr>
          <w:p>
            <w:pPr>
              <w:pStyle w:val="18"/>
              <w:rPr>
                <w:sz w:val="26"/>
              </w:rPr>
            </w:pPr>
            <w:r>
              <w:rPr>
                <w:sz w:val="26"/>
              </w:rPr>
              <w:t>Sau khi hoàn tất mọi nhu cầu thì có thể</w:t>
            </w:r>
          </w:p>
          <w:p>
            <w:pPr>
              <w:pStyle w:val="18"/>
              <w:spacing w:before="149" w:line="240" w:lineRule="auto"/>
              <w:rPr>
                <w:sz w:val="26"/>
              </w:rPr>
            </w:pPr>
            <w:r>
              <w:rPr>
                <w:sz w:val="26"/>
              </w:rPr>
              <w:t>đăng xuất khỏi trang web.</w:t>
            </w:r>
          </w:p>
        </w:tc>
      </w:tr>
    </w:tbl>
    <w:p>
      <w:pPr>
        <w:pStyle w:val="6"/>
        <w:rPr>
          <w:i/>
          <w:sz w:val="20"/>
        </w:rPr>
      </w:pPr>
    </w:p>
    <w:p>
      <w:pPr>
        <w:pStyle w:val="6"/>
        <w:spacing w:before="8"/>
        <w:rPr>
          <w:i/>
          <w:sz w:val="16"/>
        </w:rPr>
      </w:pPr>
    </w:p>
    <w:p>
      <w:pPr>
        <w:pStyle w:val="6"/>
        <w:rPr>
          <w:i/>
          <w:sz w:val="20"/>
        </w:rPr>
      </w:pPr>
    </w:p>
    <w:p>
      <w:pPr>
        <w:pStyle w:val="2"/>
        <w:numPr>
          <w:ilvl w:val="0"/>
          <w:numId w:val="20"/>
        </w:numPr>
        <w:tabs>
          <w:tab w:val="left" w:pos="1327"/>
        </w:tabs>
        <w:spacing w:before="218" w:after="0" w:line="240" w:lineRule="auto"/>
        <w:ind w:left="1326" w:right="0" w:hanging="361"/>
        <w:jc w:val="left"/>
      </w:pPr>
      <w:bookmarkStart w:id="74" w:name="_bookmark45"/>
      <w:bookmarkEnd w:id="74"/>
      <w:bookmarkStart w:id="75" w:name="_bookmark45"/>
      <w:bookmarkEnd w:id="75"/>
      <w:r>
        <w:t>Các yêu cầu chức năng</w:t>
      </w:r>
      <w:r>
        <w:rPr>
          <w:spacing w:val="-3"/>
        </w:rPr>
        <w:t xml:space="preserve"> </w:t>
      </w:r>
      <w:r>
        <w:t>chính.</w:t>
      </w:r>
    </w:p>
    <w:p>
      <w:pPr>
        <w:pStyle w:val="6"/>
        <w:rPr>
          <w:sz w:val="29"/>
        </w:rPr>
      </w:pPr>
      <w:bookmarkStart w:id="76" w:name="_bookmark46"/>
      <w:bookmarkEnd w:id="76"/>
      <w:bookmarkStart w:id="77" w:name="_bookmark46"/>
      <w:bookmarkEnd w:id="77"/>
    </w:p>
    <w:p>
      <w:pPr>
        <w:pStyle w:val="3"/>
        <w:numPr>
          <w:ilvl w:val="1"/>
          <w:numId w:val="20"/>
        </w:numPr>
        <w:tabs>
          <w:tab w:val="left" w:pos="1819"/>
        </w:tabs>
        <w:spacing w:before="88" w:after="0" w:line="240" w:lineRule="auto"/>
        <w:ind w:left="1818" w:right="0" w:hanging="497"/>
        <w:jc w:val="left"/>
        <w:rPr>
          <w:i/>
        </w:rPr>
      </w:pPr>
      <w:bookmarkStart w:id="78" w:name="_bookmark50"/>
      <w:bookmarkEnd w:id="78"/>
      <w:r>
        <w:rPr>
          <w:i/>
        </w:rPr>
        <w:t>Chức năng đăng</w:t>
      </w:r>
      <w:r>
        <w:rPr>
          <w:i/>
          <w:spacing w:val="-2"/>
        </w:rPr>
        <w:t xml:space="preserve"> </w:t>
      </w:r>
      <w:r>
        <w:rPr>
          <w:i/>
        </w:rPr>
        <w:t>nhập.</w:t>
      </w:r>
    </w:p>
    <w:p>
      <w:pPr>
        <w:pStyle w:val="17"/>
        <w:numPr>
          <w:ilvl w:val="2"/>
          <w:numId w:val="20"/>
        </w:numPr>
        <w:tabs>
          <w:tab w:val="left" w:pos="2201"/>
        </w:tabs>
        <w:spacing w:before="143" w:after="0" w:line="240" w:lineRule="auto"/>
        <w:ind w:left="2200" w:right="0" w:hanging="721"/>
        <w:jc w:val="left"/>
        <w:rPr>
          <w:i/>
          <w:sz w:val="26"/>
        </w:rPr>
      </w:pPr>
      <w:bookmarkStart w:id="79" w:name="_bookmark51"/>
      <w:bookmarkEnd w:id="79"/>
      <w:bookmarkStart w:id="80" w:name="_bookmark51"/>
      <w:bookmarkEnd w:id="80"/>
      <w:r>
        <w:rPr>
          <w:i/>
          <w:sz w:val="26"/>
        </w:rPr>
        <w:t>Sơ</w:t>
      </w:r>
      <w:r>
        <w:rPr>
          <w:i/>
          <w:spacing w:val="-1"/>
          <w:sz w:val="26"/>
        </w:rPr>
        <w:t xml:space="preserve"> </w:t>
      </w:r>
      <w:r>
        <w:rPr>
          <w:i/>
          <w:sz w:val="26"/>
        </w:rPr>
        <w:t>đồ</w:t>
      </w:r>
    </w:p>
    <w:p>
      <w:pPr>
        <w:pStyle w:val="6"/>
        <w:spacing w:before="7"/>
        <w:rPr>
          <w:i/>
          <w:sz w:val="29"/>
        </w:rPr>
      </w:pPr>
      <w:r>
        <w:drawing>
          <wp:anchor distT="0" distB="0" distL="0" distR="0" simplePos="0" relativeHeight="251659264" behindDoc="0" locked="0" layoutInCell="1" allowOverlap="1">
            <wp:simplePos x="0" y="0"/>
            <wp:positionH relativeFrom="page">
              <wp:posOffset>1925955</wp:posOffset>
            </wp:positionH>
            <wp:positionV relativeFrom="paragraph">
              <wp:posOffset>241300</wp:posOffset>
            </wp:positionV>
            <wp:extent cx="3362325" cy="4314825"/>
            <wp:effectExtent l="0" t="0" r="0" b="0"/>
            <wp:wrapTopAndBottom/>
            <wp:docPr id="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png"/>
                    <pic:cNvPicPr>
                      <a:picLocks noChangeAspect="1"/>
                    </pic:cNvPicPr>
                  </pic:nvPicPr>
                  <pic:blipFill>
                    <a:blip r:embed="rId12" cstate="print"/>
                    <a:stretch>
                      <a:fillRect/>
                    </a:stretch>
                  </pic:blipFill>
                  <pic:spPr>
                    <a:xfrm>
                      <a:off x="0" y="0"/>
                      <a:ext cx="3362325" cy="4314825"/>
                    </a:xfrm>
                    <a:prstGeom prst="rect">
                      <a:avLst/>
                    </a:prstGeom>
                  </pic:spPr>
                </pic:pic>
              </a:graphicData>
            </a:graphic>
          </wp:anchor>
        </w:drawing>
      </w:r>
    </w:p>
    <w:p>
      <w:pPr>
        <w:pStyle w:val="6"/>
        <w:spacing w:before="9"/>
        <w:rPr>
          <w:i/>
          <w:sz w:val="12"/>
        </w:rPr>
      </w:pPr>
    </w:p>
    <w:p>
      <w:pPr>
        <w:spacing w:before="89"/>
        <w:ind w:left="3890" w:right="0" w:firstLine="0"/>
        <w:jc w:val="left"/>
        <w:rPr>
          <w:i/>
          <w:sz w:val="26"/>
        </w:rPr>
      </w:pPr>
      <w:bookmarkStart w:id="81" w:name="_bookmark52"/>
      <w:bookmarkEnd w:id="81"/>
      <w:r>
        <w:rPr>
          <w:i/>
          <w:sz w:val="26"/>
        </w:rPr>
        <w:t>Hình 3. Sơ đồ chức năng đăng nhập</w:t>
      </w:r>
    </w:p>
    <w:p>
      <w:pPr>
        <w:pStyle w:val="17"/>
        <w:numPr>
          <w:ilvl w:val="2"/>
          <w:numId w:val="20"/>
        </w:numPr>
        <w:tabs>
          <w:tab w:val="left" w:pos="2201"/>
        </w:tabs>
        <w:spacing w:before="150" w:after="0" w:line="240" w:lineRule="auto"/>
        <w:ind w:left="2200" w:right="0" w:hanging="721"/>
        <w:jc w:val="left"/>
        <w:rPr>
          <w:i/>
          <w:sz w:val="26"/>
        </w:rPr>
      </w:pPr>
      <w:bookmarkStart w:id="82" w:name="_bookmark53"/>
      <w:bookmarkEnd w:id="82"/>
      <w:bookmarkStart w:id="83" w:name="_bookmark53"/>
      <w:bookmarkEnd w:id="83"/>
      <w:r>
        <w:rPr>
          <w:i/>
          <w:sz w:val="26"/>
        </w:rPr>
        <w:t>Mô</w:t>
      </w:r>
      <w:r>
        <w:rPr>
          <w:i/>
          <w:spacing w:val="-2"/>
          <w:sz w:val="26"/>
        </w:rPr>
        <w:t xml:space="preserve"> </w:t>
      </w:r>
      <w:r>
        <w:rPr>
          <w:i/>
          <w:sz w:val="26"/>
        </w:rPr>
        <w:t>tả</w:t>
      </w:r>
    </w:p>
    <w:p>
      <w:pPr>
        <w:pStyle w:val="17"/>
        <w:numPr>
          <w:ilvl w:val="3"/>
          <w:numId w:val="20"/>
        </w:numPr>
        <w:tabs>
          <w:tab w:val="left" w:pos="2178"/>
          <w:tab w:val="left" w:pos="2179"/>
        </w:tabs>
        <w:spacing w:before="148" w:after="0" w:line="240" w:lineRule="auto"/>
        <w:ind w:left="2178" w:right="0" w:hanging="361"/>
        <w:jc w:val="left"/>
        <w:rPr>
          <w:sz w:val="26"/>
        </w:rPr>
      </w:pPr>
      <w:r>
        <w:rPr>
          <w:sz w:val="26"/>
        </w:rPr>
        <w:t>Admin đã có tài khoản đăng</w:t>
      </w:r>
      <w:r>
        <w:rPr>
          <w:spacing w:val="-3"/>
          <w:sz w:val="26"/>
        </w:rPr>
        <w:t xml:space="preserve"> </w:t>
      </w:r>
      <w:r>
        <w:rPr>
          <w:sz w:val="26"/>
        </w:rPr>
        <w:t>nhập.</w:t>
      </w:r>
    </w:p>
    <w:p>
      <w:pPr>
        <w:pStyle w:val="17"/>
        <w:numPr>
          <w:ilvl w:val="3"/>
          <w:numId w:val="20"/>
        </w:numPr>
        <w:tabs>
          <w:tab w:val="left" w:pos="2178"/>
          <w:tab w:val="left" w:pos="2179"/>
        </w:tabs>
        <w:spacing w:before="151" w:after="0" w:line="240" w:lineRule="auto"/>
        <w:ind w:left="2178" w:right="0" w:hanging="361"/>
        <w:jc w:val="left"/>
        <w:rPr>
          <w:sz w:val="26"/>
        </w:rPr>
      </w:pPr>
      <w:r>
        <w:rPr>
          <w:sz w:val="26"/>
        </w:rPr>
        <w:t>Chọn vào “Đăng nhập hệ thống” và điền thông tin tài</w:t>
      </w:r>
      <w:r>
        <w:rPr>
          <w:spacing w:val="-11"/>
          <w:sz w:val="26"/>
        </w:rPr>
        <w:t xml:space="preserve"> </w:t>
      </w:r>
      <w:r>
        <w:rPr>
          <w:sz w:val="26"/>
        </w:rPr>
        <w:t>khoản.</w:t>
      </w:r>
    </w:p>
    <w:p>
      <w:pPr>
        <w:pStyle w:val="17"/>
        <w:numPr>
          <w:ilvl w:val="3"/>
          <w:numId w:val="20"/>
        </w:numPr>
        <w:tabs>
          <w:tab w:val="left" w:pos="2178"/>
          <w:tab w:val="left" w:pos="2179"/>
        </w:tabs>
        <w:spacing w:before="149" w:after="0" w:line="240" w:lineRule="auto"/>
        <w:ind w:left="2178" w:right="0" w:hanging="361"/>
        <w:jc w:val="left"/>
        <w:rPr>
          <w:sz w:val="26"/>
        </w:rPr>
      </w:pPr>
      <w:r>
        <w:rPr>
          <w:sz w:val="26"/>
        </w:rPr>
        <w:t>Nếu đúng sẽ đăng nhập thành công, sai sẽ quay lại bước nhập thông</w:t>
      </w:r>
      <w:r>
        <w:rPr>
          <w:spacing w:val="-12"/>
          <w:sz w:val="26"/>
        </w:rPr>
        <w:t xml:space="preserve"> </w:t>
      </w:r>
      <w:r>
        <w:rPr>
          <w:sz w:val="26"/>
        </w:rPr>
        <w:t>tin.</w:t>
      </w:r>
    </w:p>
    <w:p>
      <w:pPr>
        <w:spacing w:after="0" w:line="240" w:lineRule="auto"/>
        <w:jc w:val="left"/>
        <w:rPr>
          <w:sz w:val="26"/>
        </w:rPr>
        <w:sectPr>
          <w:pgSz w:w="11910" w:h="16840"/>
          <w:pgMar w:top="840" w:right="540" w:bottom="1120" w:left="680" w:header="439" w:footer="921" w:gutter="0"/>
          <w:cols w:space="720" w:num="1"/>
        </w:sectPr>
      </w:pPr>
    </w:p>
    <w:p>
      <w:pPr>
        <w:pStyle w:val="6"/>
        <w:rPr>
          <w:sz w:val="29"/>
        </w:rPr>
      </w:pPr>
    </w:p>
    <w:p>
      <w:pPr>
        <w:pStyle w:val="3"/>
        <w:numPr>
          <w:ilvl w:val="1"/>
          <w:numId w:val="20"/>
        </w:numPr>
        <w:tabs>
          <w:tab w:val="left" w:pos="1754"/>
        </w:tabs>
        <w:spacing w:before="88" w:after="0" w:line="240" w:lineRule="auto"/>
        <w:ind w:left="1754" w:right="0" w:hanging="432"/>
        <w:jc w:val="left"/>
      </w:pPr>
      <w:bookmarkStart w:id="84" w:name="_bookmark54"/>
      <w:bookmarkEnd w:id="84"/>
      <w:bookmarkStart w:id="85" w:name="_bookmark54"/>
      <w:bookmarkEnd w:id="85"/>
      <w:r>
        <w:rPr>
          <w:i/>
        </w:rPr>
        <w:t xml:space="preserve">Chức năng tìm kiếm </w:t>
      </w:r>
      <w:r>
        <w:rPr>
          <w:rFonts w:hint="default"/>
          <w:i/>
          <w:lang w:val="vi-VN"/>
        </w:rPr>
        <w:t>bất động sản</w:t>
      </w:r>
      <w:r>
        <w:rPr>
          <w:i/>
        </w:rPr>
        <w:t>.</w:t>
      </w:r>
    </w:p>
    <w:p>
      <w:pPr>
        <w:pStyle w:val="17"/>
        <w:numPr>
          <w:ilvl w:val="2"/>
          <w:numId w:val="20"/>
        </w:numPr>
        <w:tabs>
          <w:tab w:val="left" w:pos="2201"/>
        </w:tabs>
        <w:spacing w:before="143" w:after="0" w:line="240" w:lineRule="auto"/>
        <w:ind w:left="2200" w:right="0" w:hanging="721"/>
        <w:jc w:val="left"/>
        <w:rPr>
          <w:i/>
          <w:sz w:val="26"/>
        </w:rPr>
      </w:pPr>
      <w:bookmarkStart w:id="86" w:name="_bookmark55"/>
      <w:bookmarkEnd w:id="86"/>
      <w:bookmarkStart w:id="87" w:name="_bookmark55"/>
      <w:bookmarkEnd w:id="87"/>
      <w:r>
        <w:rPr>
          <w:i/>
          <w:sz w:val="26"/>
        </w:rPr>
        <w:t>Sơ</w:t>
      </w:r>
      <w:r>
        <w:rPr>
          <w:i/>
          <w:spacing w:val="-1"/>
          <w:sz w:val="26"/>
        </w:rPr>
        <w:t xml:space="preserve"> </w:t>
      </w:r>
      <w:r>
        <w:rPr>
          <w:i/>
          <w:sz w:val="26"/>
        </w:rPr>
        <w:t>đồ.</w:t>
      </w:r>
    </w:p>
    <w:p>
      <w:pPr>
        <w:pStyle w:val="6"/>
        <w:spacing w:before="1"/>
        <w:jc w:val="center"/>
        <w:rPr>
          <w:i/>
          <w:sz w:val="10"/>
        </w:rPr>
      </w:pPr>
      <w:r>
        <w:drawing>
          <wp:inline distT="0" distB="0" distL="114300" distR="114300">
            <wp:extent cx="4209415" cy="5582920"/>
            <wp:effectExtent l="0" t="0" r="635" b="17780"/>
            <wp:docPr id="1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9"/>
                    <pic:cNvPicPr>
                      <a:picLocks noChangeAspect="1"/>
                    </pic:cNvPicPr>
                  </pic:nvPicPr>
                  <pic:blipFill>
                    <a:blip r:embed="rId13"/>
                    <a:stretch>
                      <a:fillRect/>
                    </a:stretch>
                  </pic:blipFill>
                  <pic:spPr>
                    <a:xfrm>
                      <a:off x="0" y="0"/>
                      <a:ext cx="4209415" cy="5582920"/>
                    </a:xfrm>
                    <a:prstGeom prst="rect">
                      <a:avLst/>
                    </a:prstGeom>
                    <a:noFill/>
                    <a:ln>
                      <a:noFill/>
                    </a:ln>
                  </pic:spPr>
                </pic:pic>
              </a:graphicData>
            </a:graphic>
          </wp:inline>
        </w:drawing>
      </w:r>
    </w:p>
    <w:p>
      <w:pPr>
        <w:pStyle w:val="6"/>
        <w:spacing w:before="1"/>
        <w:rPr>
          <w:i/>
          <w:sz w:val="22"/>
        </w:rPr>
      </w:pPr>
    </w:p>
    <w:p>
      <w:pPr>
        <w:spacing w:before="88"/>
        <w:ind w:left="4080" w:right="0" w:firstLine="0"/>
        <w:jc w:val="left"/>
        <w:rPr>
          <w:i/>
          <w:sz w:val="26"/>
        </w:rPr>
      </w:pPr>
      <w:bookmarkStart w:id="88" w:name="_bookmark56"/>
      <w:bookmarkEnd w:id="88"/>
      <w:r>
        <w:rPr>
          <w:i/>
          <w:sz w:val="26"/>
        </w:rPr>
        <w:t>Hình 4. Sơ đồ chức năng tìm kiếm.</w:t>
      </w:r>
    </w:p>
    <w:p>
      <w:pPr>
        <w:pStyle w:val="17"/>
        <w:numPr>
          <w:ilvl w:val="2"/>
          <w:numId w:val="20"/>
        </w:numPr>
        <w:tabs>
          <w:tab w:val="left" w:pos="2201"/>
        </w:tabs>
        <w:spacing w:before="147" w:after="0" w:line="240" w:lineRule="auto"/>
        <w:ind w:left="2200" w:right="0" w:hanging="721"/>
        <w:jc w:val="left"/>
        <w:rPr>
          <w:i/>
          <w:sz w:val="26"/>
        </w:rPr>
      </w:pPr>
      <w:bookmarkStart w:id="89" w:name="_bookmark57"/>
      <w:bookmarkEnd w:id="89"/>
      <w:bookmarkStart w:id="90" w:name="_bookmark57"/>
      <w:bookmarkEnd w:id="90"/>
      <w:r>
        <w:rPr>
          <w:i/>
          <w:sz w:val="26"/>
        </w:rPr>
        <w:t>Mô</w:t>
      </w:r>
      <w:r>
        <w:rPr>
          <w:i/>
          <w:spacing w:val="-2"/>
          <w:sz w:val="26"/>
        </w:rPr>
        <w:t xml:space="preserve"> </w:t>
      </w:r>
      <w:r>
        <w:rPr>
          <w:i/>
          <w:sz w:val="26"/>
        </w:rPr>
        <w:t>tả.</w:t>
      </w:r>
    </w:p>
    <w:p>
      <w:pPr>
        <w:pStyle w:val="17"/>
        <w:numPr>
          <w:ilvl w:val="3"/>
          <w:numId w:val="20"/>
        </w:numPr>
        <w:tabs>
          <w:tab w:val="left" w:pos="2178"/>
          <w:tab w:val="left" w:pos="2179"/>
        </w:tabs>
        <w:spacing w:before="151" w:after="0" w:line="240" w:lineRule="auto"/>
        <w:ind w:left="2178" w:right="0" w:hanging="361"/>
        <w:jc w:val="left"/>
        <w:rPr>
          <w:sz w:val="26"/>
        </w:rPr>
      </w:pPr>
      <w:r>
        <w:rPr>
          <w:sz w:val="26"/>
        </w:rPr>
        <w:t xml:space="preserve">Nhập tên </w:t>
      </w:r>
      <w:r>
        <w:rPr>
          <w:rFonts w:hint="default"/>
          <w:sz w:val="26"/>
          <w:lang w:val="vi-VN"/>
        </w:rPr>
        <w:t>bất động sản</w:t>
      </w:r>
      <w:r>
        <w:rPr>
          <w:sz w:val="26"/>
        </w:rPr>
        <w:t xml:space="preserve"> cần tìm vào chỗ</w:t>
      </w:r>
      <w:r>
        <w:rPr>
          <w:spacing w:val="-7"/>
          <w:sz w:val="26"/>
        </w:rPr>
        <w:t xml:space="preserve"> </w:t>
      </w:r>
      <w:r>
        <w:rPr>
          <w:sz w:val="26"/>
        </w:rPr>
        <w:t>nhập.</w:t>
      </w:r>
    </w:p>
    <w:p>
      <w:pPr>
        <w:pStyle w:val="17"/>
        <w:numPr>
          <w:ilvl w:val="3"/>
          <w:numId w:val="20"/>
        </w:numPr>
        <w:tabs>
          <w:tab w:val="left" w:pos="2178"/>
          <w:tab w:val="left" w:pos="2179"/>
        </w:tabs>
        <w:spacing w:before="152" w:after="0" w:line="357" w:lineRule="auto"/>
        <w:ind w:left="2178" w:right="1371" w:hanging="360"/>
        <w:jc w:val="left"/>
        <w:rPr>
          <w:sz w:val="26"/>
        </w:rPr>
      </w:pPr>
      <w:r>
        <w:rPr>
          <w:sz w:val="26"/>
        </w:rPr>
        <w:t>Trang we</w:t>
      </w:r>
      <w:r>
        <w:rPr>
          <w:rFonts w:hint="default"/>
          <w:sz w:val="26"/>
          <w:lang w:val="vi-VN"/>
        </w:rPr>
        <w:t>b</w:t>
      </w:r>
      <w:r>
        <w:rPr>
          <w:sz w:val="26"/>
        </w:rPr>
        <w:t xml:space="preserve"> xử lý thông tin </w:t>
      </w:r>
      <w:r>
        <w:rPr>
          <w:rFonts w:hint="default"/>
          <w:sz w:val="26"/>
          <w:lang w:val="vi-VN"/>
        </w:rPr>
        <w:t>bất động sản</w:t>
      </w:r>
      <w:r>
        <w:rPr>
          <w:sz w:val="26"/>
        </w:rPr>
        <w:t xml:space="preserve"> của khách hàng tìm và cho ra kết quả.</w:t>
      </w:r>
    </w:p>
    <w:p>
      <w:pPr>
        <w:pStyle w:val="17"/>
        <w:numPr>
          <w:ilvl w:val="3"/>
          <w:numId w:val="20"/>
        </w:numPr>
        <w:tabs>
          <w:tab w:val="left" w:pos="2178"/>
          <w:tab w:val="left" w:pos="2179"/>
        </w:tabs>
        <w:spacing w:before="5" w:after="0" w:line="357" w:lineRule="auto"/>
        <w:ind w:left="2178" w:right="1075" w:hanging="360"/>
        <w:jc w:val="left"/>
        <w:rPr>
          <w:sz w:val="26"/>
        </w:rPr>
        <w:sectPr>
          <w:pgSz w:w="11910" w:h="16840"/>
          <w:pgMar w:top="840" w:right="540" w:bottom="1120" w:left="680" w:header="439" w:footer="921" w:gutter="0"/>
          <w:cols w:space="720" w:num="1"/>
        </w:sectPr>
      </w:pPr>
      <w:r>
        <w:rPr>
          <w:sz w:val="26"/>
        </w:rPr>
        <w:t>Nếu không có sản phẩm cần tìm sẽ quay lại bước nhập tên sản phẩm để nhập</w:t>
      </w:r>
      <w:r>
        <w:rPr>
          <w:spacing w:val="-2"/>
          <w:sz w:val="26"/>
        </w:rPr>
        <w:t xml:space="preserve"> </w:t>
      </w:r>
      <w:r>
        <w:rPr>
          <w:sz w:val="26"/>
        </w:rPr>
        <w:t>lại.</w:t>
      </w:r>
      <w:bookmarkStart w:id="91" w:name="_bookmark58"/>
      <w:bookmarkEnd w:id="91"/>
      <w:bookmarkStart w:id="92" w:name="_bookmark58"/>
      <w:bookmarkEnd w:id="92"/>
    </w:p>
    <w:p>
      <w:pPr>
        <w:pStyle w:val="6"/>
        <w:rPr>
          <w:sz w:val="29"/>
        </w:rPr>
      </w:pPr>
    </w:p>
    <w:p>
      <w:pPr>
        <w:pStyle w:val="2"/>
        <w:numPr>
          <w:ilvl w:val="0"/>
          <w:numId w:val="20"/>
        </w:numPr>
        <w:tabs>
          <w:tab w:val="left" w:pos="1327"/>
        </w:tabs>
        <w:spacing w:before="88" w:after="0" w:line="240" w:lineRule="auto"/>
        <w:ind w:left="1326" w:right="0" w:hanging="361"/>
        <w:jc w:val="left"/>
      </w:pPr>
      <w:bookmarkStart w:id="93" w:name="_bookmark62"/>
      <w:bookmarkEnd w:id="93"/>
      <w:bookmarkStart w:id="94" w:name="_bookmark62"/>
      <w:bookmarkEnd w:id="94"/>
      <w:r>
        <w:t>Các yêu cầu phi chức</w:t>
      </w:r>
      <w:r>
        <w:rPr>
          <w:spacing w:val="-1"/>
        </w:rPr>
        <w:t xml:space="preserve"> </w:t>
      </w:r>
      <w:r>
        <w:t>năng.</w:t>
      </w:r>
    </w:p>
    <w:p>
      <w:pPr>
        <w:pStyle w:val="3"/>
        <w:numPr>
          <w:ilvl w:val="1"/>
          <w:numId w:val="20"/>
        </w:numPr>
        <w:tabs>
          <w:tab w:val="left" w:pos="1826"/>
        </w:tabs>
        <w:spacing w:before="151" w:after="0" w:line="240" w:lineRule="auto"/>
        <w:ind w:left="1826" w:right="0" w:hanging="497"/>
        <w:jc w:val="left"/>
        <w:rPr>
          <w:i/>
        </w:rPr>
      </w:pPr>
      <w:bookmarkStart w:id="95" w:name="_bookmark63"/>
      <w:bookmarkEnd w:id="95"/>
      <w:r>
        <w:rPr>
          <w:i/>
        </w:rPr>
        <w:t>Yêu cầu thực</w:t>
      </w:r>
      <w:r>
        <w:rPr>
          <w:i/>
          <w:spacing w:val="-4"/>
        </w:rPr>
        <w:t xml:space="preserve"> </w:t>
      </w:r>
      <w:r>
        <w:rPr>
          <w:i/>
        </w:rPr>
        <w:t>thi.</w:t>
      </w:r>
    </w:p>
    <w:p>
      <w:pPr>
        <w:pStyle w:val="17"/>
        <w:numPr>
          <w:ilvl w:val="0"/>
          <w:numId w:val="21"/>
        </w:numPr>
        <w:tabs>
          <w:tab w:val="left" w:pos="2178"/>
          <w:tab w:val="left" w:pos="2179"/>
        </w:tabs>
        <w:spacing w:before="2" w:after="0" w:line="357" w:lineRule="auto"/>
        <w:ind w:left="2178" w:right="1285" w:hanging="360"/>
        <w:jc w:val="left"/>
        <w:rPr>
          <w:sz w:val="26"/>
        </w:rPr>
      </w:pPr>
      <w:r>
        <w:rPr>
          <w:sz w:val="26"/>
        </w:rPr>
        <w:t>Yêu cầu Admin phải đăng nhập mới thao tác được các chức năng của Admin trên hệ</w:t>
      </w:r>
      <w:r>
        <w:rPr>
          <w:spacing w:val="-1"/>
          <w:sz w:val="26"/>
        </w:rPr>
        <w:t xml:space="preserve"> </w:t>
      </w:r>
      <w:r>
        <w:rPr>
          <w:sz w:val="26"/>
        </w:rPr>
        <w:t>thống.</w:t>
      </w:r>
    </w:p>
    <w:p>
      <w:pPr>
        <w:pStyle w:val="3"/>
        <w:numPr>
          <w:ilvl w:val="1"/>
          <w:numId w:val="20"/>
        </w:numPr>
        <w:tabs>
          <w:tab w:val="left" w:pos="1762"/>
        </w:tabs>
        <w:spacing w:before="11" w:after="0" w:line="240" w:lineRule="auto"/>
        <w:ind w:left="1761" w:right="0" w:hanging="433"/>
        <w:jc w:val="left"/>
        <w:rPr>
          <w:i/>
        </w:rPr>
      </w:pPr>
      <w:bookmarkStart w:id="96" w:name="_bookmark64"/>
      <w:bookmarkEnd w:id="96"/>
      <w:bookmarkStart w:id="97" w:name="_bookmark64"/>
      <w:bookmarkEnd w:id="97"/>
      <w:r>
        <w:rPr>
          <w:i/>
        </w:rPr>
        <w:t>Yêu cầu bảo</w:t>
      </w:r>
      <w:r>
        <w:rPr>
          <w:i/>
          <w:spacing w:val="-3"/>
        </w:rPr>
        <w:t xml:space="preserve"> </w:t>
      </w:r>
      <w:r>
        <w:rPr>
          <w:i/>
        </w:rPr>
        <w:t>mật.</w:t>
      </w:r>
    </w:p>
    <w:p>
      <w:pPr>
        <w:pStyle w:val="17"/>
        <w:numPr>
          <w:ilvl w:val="0"/>
          <w:numId w:val="22"/>
        </w:numPr>
        <w:tabs>
          <w:tab w:val="left" w:pos="2178"/>
          <w:tab w:val="left" w:pos="2179"/>
        </w:tabs>
        <w:spacing w:before="144" w:after="0" w:line="240" w:lineRule="auto"/>
        <w:ind w:left="2178" w:right="0" w:hanging="361"/>
        <w:jc w:val="left"/>
        <w:rPr>
          <w:sz w:val="26"/>
        </w:rPr>
      </w:pPr>
      <w:r>
        <w:rPr>
          <w:sz w:val="26"/>
        </w:rPr>
        <w:t>Khả năng bảo mật tài khoản của Admin phải</w:t>
      </w:r>
      <w:r>
        <w:rPr>
          <w:spacing w:val="-9"/>
          <w:sz w:val="26"/>
        </w:rPr>
        <w:t xml:space="preserve"> </w:t>
      </w:r>
      <w:r>
        <w:rPr>
          <w:sz w:val="26"/>
        </w:rPr>
        <w:t>cao.</w:t>
      </w:r>
    </w:p>
    <w:p>
      <w:pPr>
        <w:pStyle w:val="3"/>
        <w:numPr>
          <w:ilvl w:val="1"/>
          <w:numId w:val="20"/>
        </w:numPr>
        <w:tabs>
          <w:tab w:val="left" w:pos="1762"/>
        </w:tabs>
        <w:spacing w:before="157" w:after="0" w:line="240" w:lineRule="auto"/>
        <w:ind w:left="1761" w:right="0" w:hanging="433"/>
        <w:jc w:val="left"/>
        <w:rPr>
          <w:i/>
        </w:rPr>
      </w:pPr>
      <w:bookmarkStart w:id="98" w:name="_bookmark65"/>
      <w:bookmarkEnd w:id="98"/>
      <w:bookmarkStart w:id="99" w:name="_bookmark65"/>
      <w:bookmarkEnd w:id="99"/>
      <w:r>
        <w:rPr>
          <w:i/>
        </w:rPr>
        <w:t>Chất</w:t>
      </w:r>
      <w:r>
        <w:rPr>
          <w:i/>
          <w:spacing w:val="-2"/>
        </w:rPr>
        <w:t xml:space="preserve"> </w:t>
      </w:r>
      <w:r>
        <w:rPr>
          <w:i/>
        </w:rPr>
        <w:t>lượng.</w:t>
      </w:r>
    </w:p>
    <w:p>
      <w:pPr>
        <w:pStyle w:val="17"/>
        <w:numPr>
          <w:ilvl w:val="0"/>
          <w:numId w:val="23"/>
        </w:numPr>
        <w:tabs>
          <w:tab w:val="left" w:pos="2320"/>
          <w:tab w:val="left" w:pos="2321"/>
        </w:tabs>
        <w:spacing w:before="142" w:after="0" w:line="360" w:lineRule="auto"/>
        <w:ind w:left="2320" w:right="1126" w:hanging="360"/>
        <w:jc w:val="left"/>
        <w:rPr>
          <w:sz w:val="26"/>
        </w:rPr>
      </w:pPr>
      <w:r>
        <w:rPr>
          <w:sz w:val="26"/>
        </w:rPr>
        <w:t>Có thể thích ứng với nhiều hệ điều hành mà không cần quá nhiều quy tắc.</w:t>
      </w:r>
    </w:p>
    <w:p>
      <w:pPr>
        <w:pStyle w:val="17"/>
        <w:numPr>
          <w:ilvl w:val="0"/>
          <w:numId w:val="23"/>
        </w:numPr>
        <w:tabs>
          <w:tab w:val="left" w:pos="2320"/>
          <w:tab w:val="left" w:pos="2321"/>
        </w:tabs>
        <w:spacing w:before="2" w:after="0" w:line="240" w:lineRule="auto"/>
        <w:ind w:left="2320" w:right="0" w:hanging="361"/>
        <w:jc w:val="left"/>
        <w:rPr>
          <w:sz w:val="26"/>
        </w:rPr>
      </w:pPr>
      <w:r>
        <w:rPr>
          <w:sz w:val="26"/>
        </w:rPr>
        <w:t>Thích ứng với mọi công cụ thông minh như laptop, điện</w:t>
      </w:r>
      <w:r>
        <w:rPr>
          <w:spacing w:val="-8"/>
          <w:sz w:val="26"/>
        </w:rPr>
        <w:t xml:space="preserve"> </w:t>
      </w:r>
      <w:r>
        <w:rPr>
          <w:sz w:val="26"/>
        </w:rPr>
        <w:t>thoại,…</w:t>
      </w:r>
    </w:p>
    <w:p>
      <w:pPr>
        <w:pStyle w:val="17"/>
        <w:numPr>
          <w:ilvl w:val="0"/>
          <w:numId w:val="23"/>
        </w:numPr>
        <w:tabs>
          <w:tab w:val="left" w:pos="2320"/>
          <w:tab w:val="left" w:pos="2321"/>
        </w:tabs>
        <w:spacing w:before="148" w:after="0" w:line="240" w:lineRule="auto"/>
        <w:ind w:left="2320" w:right="0" w:hanging="361"/>
        <w:jc w:val="left"/>
        <w:rPr>
          <w:sz w:val="26"/>
        </w:rPr>
      </w:pPr>
      <w:r>
        <w:rPr>
          <w:sz w:val="26"/>
        </w:rPr>
        <w:t>Khả năng phục hồi: thời gian phục hồi lỗi hệ thống ít nhất</w:t>
      </w:r>
      <w:r>
        <w:rPr>
          <w:spacing w:val="-8"/>
          <w:sz w:val="26"/>
        </w:rPr>
        <w:t xml:space="preserve"> </w:t>
      </w:r>
      <w:r>
        <w:rPr>
          <w:sz w:val="26"/>
        </w:rPr>
        <w:t>24h.</w:t>
      </w:r>
    </w:p>
    <w:p>
      <w:pPr>
        <w:spacing w:after="0" w:line="240" w:lineRule="auto"/>
        <w:jc w:val="left"/>
        <w:rPr>
          <w:sz w:val="26"/>
        </w:rPr>
        <w:sectPr>
          <w:pgSz w:w="11910" w:h="16840"/>
          <w:pgMar w:top="840" w:right="540" w:bottom="1120" w:left="680" w:header="439" w:footer="921" w:gutter="0"/>
          <w:cols w:space="720" w:num="1"/>
        </w:sectPr>
      </w:pPr>
    </w:p>
    <w:p>
      <w:pPr>
        <w:pStyle w:val="6"/>
        <w:rPr>
          <w:sz w:val="29"/>
        </w:rPr>
      </w:pPr>
    </w:p>
    <w:p>
      <w:pPr>
        <w:pStyle w:val="2"/>
        <w:ind w:left="1479" w:right="1618"/>
        <w:jc w:val="center"/>
      </w:pPr>
      <w:bookmarkStart w:id="100" w:name="_bookmark66"/>
      <w:bookmarkEnd w:id="100"/>
      <w:r>
        <w:t>Chương 3: Thiết kế, cài đặt, giao diện trang web.</w:t>
      </w:r>
    </w:p>
    <w:p>
      <w:pPr>
        <w:pStyle w:val="6"/>
        <w:spacing w:before="3"/>
        <w:rPr>
          <w:b/>
          <w:sz w:val="41"/>
        </w:rPr>
      </w:pPr>
    </w:p>
    <w:p>
      <w:pPr>
        <w:pStyle w:val="17"/>
        <w:numPr>
          <w:ilvl w:val="0"/>
          <w:numId w:val="24"/>
        </w:numPr>
        <w:tabs>
          <w:tab w:val="left" w:pos="1121"/>
        </w:tabs>
        <w:spacing w:before="0" w:after="0" w:line="240" w:lineRule="auto"/>
        <w:ind w:left="1120" w:right="0" w:hanging="361"/>
        <w:jc w:val="left"/>
        <w:rPr>
          <w:b/>
          <w:sz w:val="26"/>
        </w:rPr>
      </w:pPr>
      <w:bookmarkStart w:id="101" w:name="_bookmark67"/>
      <w:bookmarkEnd w:id="101"/>
      <w:bookmarkStart w:id="102" w:name="_bookmark67"/>
      <w:bookmarkEnd w:id="102"/>
      <w:r>
        <w:rPr>
          <w:b/>
          <w:sz w:val="26"/>
        </w:rPr>
        <w:t>Thiết kế mô hình dữ</w:t>
      </w:r>
      <w:r>
        <w:rPr>
          <w:b/>
          <w:spacing w:val="-4"/>
          <w:sz w:val="26"/>
        </w:rPr>
        <w:t xml:space="preserve"> </w:t>
      </w:r>
      <w:r>
        <w:rPr>
          <w:b/>
          <w:sz w:val="26"/>
        </w:rPr>
        <w:t>liệu</w:t>
      </w:r>
    </w:p>
    <w:p>
      <w:pPr>
        <w:pStyle w:val="3"/>
        <w:spacing w:before="147"/>
        <w:ind w:left="1480" w:firstLine="0"/>
        <w:rPr>
          <w:i/>
        </w:rPr>
      </w:pPr>
      <w:r>
        <w:rPr>
          <w:i/>
        </w:rPr>
        <w:t>Mô hình dữ liệu CDM.</w:t>
      </w:r>
    </w:p>
    <w:p>
      <w:pPr>
        <w:pStyle w:val="6"/>
        <w:spacing w:before="10"/>
        <w:rPr>
          <w:b/>
          <w:i/>
          <w:sz w:val="22"/>
        </w:rPr>
      </w:pPr>
      <w:r>
        <w:drawing>
          <wp:inline distT="0" distB="0" distL="114300" distR="114300">
            <wp:extent cx="6783705" cy="3803015"/>
            <wp:effectExtent l="0" t="0" r="17145" b="6985"/>
            <wp:docPr id="1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0"/>
                    <pic:cNvPicPr>
                      <a:picLocks noChangeAspect="1"/>
                    </pic:cNvPicPr>
                  </pic:nvPicPr>
                  <pic:blipFill>
                    <a:blip r:embed="rId14"/>
                    <a:stretch>
                      <a:fillRect/>
                    </a:stretch>
                  </pic:blipFill>
                  <pic:spPr>
                    <a:xfrm>
                      <a:off x="0" y="0"/>
                      <a:ext cx="6783705" cy="3803015"/>
                    </a:xfrm>
                    <a:prstGeom prst="rect">
                      <a:avLst/>
                    </a:prstGeom>
                    <a:noFill/>
                    <a:ln>
                      <a:noFill/>
                    </a:ln>
                  </pic:spPr>
                </pic:pic>
              </a:graphicData>
            </a:graphic>
          </wp:inline>
        </w:drawing>
      </w:r>
    </w:p>
    <w:p>
      <w:pPr>
        <w:pStyle w:val="6"/>
        <w:rPr>
          <w:b/>
          <w:i/>
          <w:sz w:val="24"/>
        </w:rPr>
      </w:pPr>
    </w:p>
    <w:p>
      <w:pPr>
        <w:spacing w:before="0"/>
        <w:ind w:left="1478" w:right="1618" w:firstLine="0"/>
        <w:jc w:val="center"/>
        <w:rPr>
          <w:i/>
          <w:sz w:val="26"/>
        </w:rPr>
      </w:pPr>
      <w:bookmarkStart w:id="103" w:name="_bookmark68"/>
      <w:bookmarkEnd w:id="103"/>
      <w:r>
        <w:rPr>
          <w:i/>
          <w:sz w:val="26"/>
        </w:rPr>
        <w:t>Hình 6. Sơ đồ mô hình dữ liệu CDM.</w:t>
      </w:r>
    </w:p>
    <w:p>
      <w:pPr>
        <w:pStyle w:val="6"/>
        <w:spacing w:before="7"/>
        <w:rPr>
          <w:i/>
          <w:sz w:val="41"/>
        </w:rPr>
      </w:pPr>
    </w:p>
    <w:p>
      <w:pPr>
        <w:pStyle w:val="2"/>
        <w:numPr>
          <w:ilvl w:val="0"/>
          <w:numId w:val="24"/>
        </w:numPr>
        <w:tabs>
          <w:tab w:val="left" w:pos="1121"/>
        </w:tabs>
        <w:spacing w:before="0" w:after="0" w:line="240" w:lineRule="auto"/>
        <w:ind w:left="1120" w:right="0" w:hanging="361"/>
        <w:jc w:val="left"/>
      </w:pPr>
      <w:bookmarkStart w:id="104" w:name="_bookmark69"/>
      <w:bookmarkEnd w:id="104"/>
      <w:bookmarkStart w:id="105" w:name="_bookmark69"/>
      <w:bookmarkEnd w:id="105"/>
      <w:r>
        <w:t>Cơ sở dữ</w:t>
      </w:r>
      <w:r>
        <w:rPr>
          <w:spacing w:val="-3"/>
        </w:rPr>
        <w:t xml:space="preserve"> </w:t>
      </w:r>
      <w:r>
        <w:t>liệu.</w:t>
      </w:r>
    </w:p>
    <w:p>
      <w:pPr>
        <w:pStyle w:val="3"/>
        <w:numPr>
          <w:ilvl w:val="1"/>
          <w:numId w:val="24"/>
        </w:numPr>
        <w:tabs>
          <w:tab w:val="left" w:pos="1553"/>
        </w:tabs>
        <w:spacing w:before="150" w:after="0" w:line="240" w:lineRule="auto"/>
        <w:ind w:left="1552" w:right="0" w:hanging="433"/>
        <w:jc w:val="left"/>
        <w:rPr>
          <w:i/>
        </w:rPr>
      </w:pPr>
      <w:bookmarkStart w:id="106" w:name="_bookmark70"/>
      <w:bookmarkEnd w:id="106"/>
      <w:bookmarkStart w:id="107" w:name="_bookmark70"/>
      <w:bookmarkEnd w:id="107"/>
      <w:r>
        <w:rPr>
          <w:i/>
        </w:rPr>
        <w:t>Các bảng có trong</w:t>
      </w:r>
      <w:r>
        <w:rPr>
          <w:i/>
          <w:spacing w:val="-3"/>
        </w:rPr>
        <w:t xml:space="preserve"> </w:t>
      </w:r>
      <w:r>
        <w:rPr>
          <w:i/>
        </w:rPr>
        <w:t>bài.</w:t>
      </w:r>
    </w:p>
    <w:p>
      <w:pPr>
        <w:pStyle w:val="6"/>
        <w:spacing w:before="1"/>
        <w:rPr>
          <w:b/>
          <w:i/>
          <w:sz w:val="13"/>
        </w:rPr>
      </w:pPr>
    </w:p>
    <w:tbl>
      <w:tblPr>
        <w:tblStyle w:val="5"/>
        <w:tblW w:w="0" w:type="auto"/>
        <w:tblInd w:w="184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054"/>
        <w:gridCol w:w="2411"/>
        <w:gridCol w:w="340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8" w:hRule="atLeast"/>
        </w:trPr>
        <w:tc>
          <w:tcPr>
            <w:tcW w:w="1054" w:type="dxa"/>
          </w:tcPr>
          <w:p>
            <w:pPr>
              <w:pStyle w:val="18"/>
              <w:rPr>
                <w:sz w:val="26"/>
              </w:rPr>
            </w:pPr>
            <w:r>
              <w:rPr>
                <w:sz w:val="26"/>
              </w:rPr>
              <w:t>STT</w:t>
            </w:r>
          </w:p>
        </w:tc>
        <w:tc>
          <w:tcPr>
            <w:tcW w:w="2411" w:type="dxa"/>
          </w:tcPr>
          <w:p>
            <w:pPr>
              <w:pStyle w:val="18"/>
              <w:rPr>
                <w:sz w:val="26"/>
              </w:rPr>
            </w:pPr>
            <w:r>
              <w:rPr>
                <w:sz w:val="26"/>
              </w:rPr>
              <w:t>Tên bảng</w:t>
            </w:r>
          </w:p>
        </w:tc>
        <w:tc>
          <w:tcPr>
            <w:tcW w:w="3405" w:type="dxa"/>
          </w:tcPr>
          <w:p>
            <w:pPr>
              <w:pStyle w:val="18"/>
              <w:ind w:left="106"/>
              <w:rPr>
                <w:sz w:val="26"/>
              </w:rPr>
            </w:pPr>
            <w:r>
              <w:rPr>
                <w:sz w:val="26"/>
              </w:rPr>
              <w:t>Chú thích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8" w:hRule="atLeast"/>
        </w:trPr>
        <w:tc>
          <w:tcPr>
            <w:tcW w:w="1054" w:type="dxa"/>
          </w:tcPr>
          <w:p>
            <w:pPr>
              <w:pStyle w:val="18"/>
              <w:rPr>
                <w:sz w:val="26"/>
              </w:rPr>
            </w:pPr>
            <w:r>
              <w:rPr>
                <w:w w:val="99"/>
                <w:sz w:val="26"/>
              </w:rPr>
              <w:t>1</w:t>
            </w:r>
          </w:p>
        </w:tc>
        <w:tc>
          <w:tcPr>
            <w:tcW w:w="2411" w:type="dxa"/>
          </w:tcPr>
          <w:p>
            <w:pPr>
              <w:pStyle w:val="18"/>
              <w:rPr>
                <w:rFonts w:hint="default"/>
                <w:sz w:val="26"/>
                <w:lang w:val="vi-VN"/>
              </w:rPr>
            </w:pPr>
            <w:r>
              <w:rPr>
                <w:rFonts w:hint="default"/>
                <w:sz w:val="26"/>
                <w:lang w:val="vi-VN"/>
              </w:rPr>
              <w:t>Admin</w:t>
            </w:r>
          </w:p>
        </w:tc>
        <w:tc>
          <w:tcPr>
            <w:tcW w:w="3405" w:type="dxa"/>
          </w:tcPr>
          <w:p>
            <w:pPr>
              <w:pStyle w:val="18"/>
              <w:ind w:left="106"/>
              <w:rPr>
                <w:rFonts w:hint="default"/>
                <w:sz w:val="26"/>
                <w:lang w:val="vi-VN"/>
              </w:rPr>
            </w:pPr>
            <w:r>
              <w:rPr>
                <w:rFonts w:hint="default"/>
                <w:sz w:val="26"/>
                <w:lang w:val="vi-VN"/>
              </w:rPr>
              <w:t>Admin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8" w:hRule="atLeast"/>
        </w:trPr>
        <w:tc>
          <w:tcPr>
            <w:tcW w:w="1054" w:type="dxa"/>
          </w:tcPr>
          <w:p>
            <w:pPr>
              <w:pStyle w:val="18"/>
              <w:rPr>
                <w:sz w:val="26"/>
              </w:rPr>
            </w:pPr>
            <w:r>
              <w:rPr>
                <w:w w:val="99"/>
                <w:sz w:val="26"/>
              </w:rPr>
              <w:t>2</w:t>
            </w:r>
          </w:p>
        </w:tc>
        <w:tc>
          <w:tcPr>
            <w:tcW w:w="2411" w:type="dxa"/>
          </w:tcPr>
          <w:p>
            <w:pPr>
              <w:pStyle w:val="18"/>
              <w:rPr>
                <w:rFonts w:hint="default"/>
                <w:sz w:val="26"/>
                <w:lang w:val="vi-VN"/>
              </w:rPr>
            </w:pPr>
            <w:r>
              <w:rPr>
                <w:rFonts w:hint="default"/>
                <w:sz w:val="26"/>
                <w:lang w:val="vi-VN"/>
              </w:rPr>
              <w:t>Hinhthuc</w:t>
            </w:r>
          </w:p>
        </w:tc>
        <w:tc>
          <w:tcPr>
            <w:tcW w:w="3405" w:type="dxa"/>
          </w:tcPr>
          <w:p>
            <w:pPr>
              <w:pStyle w:val="18"/>
              <w:ind w:left="106"/>
              <w:rPr>
                <w:rFonts w:hint="default"/>
                <w:sz w:val="26"/>
                <w:lang w:val="vi-VN"/>
              </w:rPr>
            </w:pPr>
            <w:r>
              <w:rPr>
                <w:rFonts w:hint="default"/>
                <w:sz w:val="26"/>
                <w:lang w:val="vi-VN"/>
              </w:rPr>
              <w:t>Hình thức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8" w:hRule="atLeast"/>
        </w:trPr>
        <w:tc>
          <w:tcPr>
            <w:tcW w:w="1054" w:type="dxa"/>
          </w:tcPr>
          <w:p>
            <w:pPr>
              <w:pStyle w:val="18"/>
              <w:rPr>
                <w:sz w:val="26"/>
              </w:rPr>
            </w:pPr>
            <w:r>
              <w:rPr>
                <w:w w:val="99"/>
                <w:sz w:val="26"/>
              </w:rPr>
              <w:t>3</w:t>
            </w:r>
          </w:p>
        </w:tc>
        <w:tc>
          <w:tcPr>
            <w:tcW w:w="2411" w:type="dxa"/>
          </w:tcPr>
          <w:p>
            <w:pPr>
              <w:pStyle w:val="18"/>
              <w:rPr>
                <w:rFonts w:hint="default"/>
                <w:sz w:val="26"/>
                <w:lang w:val="vi-VN"/>
              </w:rPr>
            </w:pPr>
            <w:r>
              <w:rPr>
                <w:rFonts w:hint="default"/>
                <w:sz w:val="26"/>
                <w:lang w:val="vi-VN"/>
              </w:rPr>
              <w:t>Loai</w:t>
            </w:r>
          </w:p>
        </w:tc>
        <w:tc>
          <w:tcPr>
            <w:tcW w:w="3405" w:type="dxa"/>
          </w:tcPr>
          <w:p>
            <w:pPr>
              <w:pStyle w:val="18"/>
              <w:ind w:left="106"/>
              <w:rPr>
                <w:rFonts w:hint="default"/>
                <w:sz w:val="26"/>
                <w:lang w:val="vi-VN"/>
              </w:rPr>
            </w:pPr>
            <w:r>
              <w:rPr>
                <w:rFonts w:hint="default"/>
                <w:sz w:val="26"/>
                <w:lang w:val="vi-VN"/>
              </w:rPr>
              <w:t>Loại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8" w:hRule="atLeast"/>
        </w:trPr>
        <w:tc>
          <w:tcPr>
            <w:tcW w:w="1054" w:type="dxa"/>
          </w:tcPr>
          <w:p>
            <w:pPr>
              <w:pStyle w:val="18"/>
              <w:rPr>
                <w:sz w:val="26"/>
              </w:rPr>
            </w:pPr>
            <w:r>
              <w:rPr>
                <w:w w:val="99"/>
                <w:sz w:val="26"/>
              </w:rPr>
              <w:t>4</w:t>
            </w:r>
          </w:p>
        </w:tc>
        <w:tc>
          <w:tcPr>
            <w:tcW w:w="2411" w:type="dxa"/>
          </w:tcPr>
          <w:p>
            <w:pPr>
              <w:pStyle w:val="18"/>
              <w:rPr>
                <w:sz w:val="26"/>
              </w:rPr>
            </w:pPr>
            <w:r>
              <w:rPr>
                <w:sz w:val="26"/>
              </w:rPr>
              <w:t>San</w:t>
            </w:r>
            <w:r>
              <w:rPr>
                <w:rFonts w:hint="default"/>
                <w:sz w:val="26"/>
                <w:lang w:val="vi-VN"/>
              </w:rPr>
              <w:t>p</w:t>
            </w:r>
            <w:r>
              <w:rPr>
                <w:sz w:val="26"/>
              </w:rPr>
              <w:t>ham</w:t>
            </w:r>
          </w:p>
        </w:tc>
        <w:tc>
          <w:tcPr>
            <w:tcW w:w="3405" w:type="dxa"/>
          </w:tcPr>
          <w:p>
            <w:pPr>
              <w:pStyle w:val="18"/>
              <w:ind w:left="106"/>
              <w:rPr>
                <w:sz w:val="26"/>
              </w:rPr>
            </w:pPr>
            <w:r>
              <w:rPr>
                <w:sz w:val="26"/>
              </w:rPr>
              <w:t>Sản phẩm</w:t>
            </w:r>
          </w:p>
        </w:tc>
      </w:tr>
    </w:tbl>
    <w:p>
      <w:pPr>
        <w:spacing w:after="0"/>
        <w:rPr>
          <w:sz w:val="26"/>
        </w:rPr>
        <w:sectPr>
          <w:pgSz w:w="11910" w:h="16840"/>
          <w:pgMar w:top="840" w:right="540" w:bottom="1120" w:left="680" w:header="439" w:footer="921" w:gutter="0"/>
          <w:cols w:space="720" w:num="1"/>
        </w:sectPr>
      </w:pPr>
    </w:p>
    <w:p>
      <w:pPr>
        <w:pStyle w:val="6"/>
        <w:rPr>
          <w:b/>
          <w:i/>
          <w:sz w:val="20"/>
        </w:rPr>
      </w:pPr>
    </w:p>
    <w:p>
      <w:pPr>
        <w:pStyle w:val="3"/>
        <w:numPr>
          <w:ilvl w:val="1"/>
          <w:numId w:val="24"/>
        </w:numPr>
        <w:tabs>
          <w:tab w:val="left" w:pos="1553"/>
        </w:tabs>
        <w:spacing w:before="218" w:after="0" w:line="240" w:lineRule="auto"/>
        <w:ind w:left="1552" w:right="0" w:hanging="433"/>
        <w:jc w:val="left"/>
      </w:pPr>
      <w:bookmarkStart w:id="108" w:name="_bookmark71"/>
      <w:bookmarkEnd w:id="108"/>
      <w:bookmarkStart w:id="109" w:name="_bookmark71"/>
      <w:bookmarkEnd w:id="109"/>
      <w:r>
        <w:rPr>
          <w:i/>
        </w:rPr>
        <w:t>Chi tiết các</w:t>
      </w:r>
      <w:r>
        <w:rPr>
          <w:i/>
          <w:spacing w:val="-4"/>
        </w:rPr>
        <w:t xml:space="preserve"> </w:t>
      </w:r>
      <w:r>
        <w:rPr>
          <w:i/>
        </w:rPr>
        <w:t>bảng</w:t>
      </w:r>
    </w:p>
    <w:p>
      <w:pPr>
        <w:pStyle w:val="17"/>
        <w:numPr>
          <w:ilvl w:val="2"/>
          <w:numId w:val="24"/>
        </w:numPr>
        <w:tabs>
          <w:tab w:val="left" w:pos="2201"/>
        </w:tabs>
        <w:spacing w:before="143" w:after="40" w:line="240" w:lineRule="auto"/>
        <w:ind w:left="2200" w:right="0" w:hanging="721"/>
        <w:jc w:val="left"/>
        <w:rPr>
          <w:i/>
          <w:sz w:val="26"/>
        </w:rPr>
      </w:pPr>
      <w:r>
        <w:rPr>
          <w:i/>
          <w:sz w:val="26"/>
        </w:rPr>
        <w:t xml:space="preserve">Bảng </w:t>
      </w:r>
      <w:r>
        <w:rPr>
          <w:rFonts w:hint="default"/>
          <w:i/>
          <w:sz w:val="26"/>
          <w:lang w:val="vi-VN"/>
        </w:rPr>
        <w:t>admin</w:t>
      </w:r>
      <w:r>
        <w:rPr>
          <w:i/>
          <w:sz w:val="26"/>
        </w:rPr>
        <w:t>.</w:t>
      </w:r>
    </w:p>
    <w:p/>
    <w:tbl>
      <w:tblPr>
        <w:tblStyle w:val="5"/>
        <w:tblW w:w="0" w:type="auto"/>
        <w:tblInd w:w="32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76"/>
        <w:gridCol w:w="1692"/>
        <w:gridCol w:w="1263"/>
        <w:gridCol w:w="1049"/>
        <w:gridCol w:w="1455"/>
        <w:gridCol w:w="1986"/>
        <w:gridCol w:w="184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8" w:hRule="atLeast"/>
        </w:trPr>
        <w:tc>
          <w:tcPr>
            <w:tcW w:w="776" w:type="dxa"/>
          </w:tcPr>
          <w:p>
            <w:pPr>
              <w:pStyle w:val="18"/>
              <w:spacing w:line="294" w:lineRule="exact"/>
              <w:rPr>
                <w:sz w:val="26"/>
              </w:rPr>
            </w:pPr>
            <w:r>
              <w:rPr>
                <w:sz w:val="26"/>
              </w:rPr>
              <w:t>STT</w:t>
            </w:r>
          </w:p>
        </w:tc>
        <w:tc>
          <w:tcPr>
            <w:tcW w:w="1692" w:type="dxa"/>
          </w:tcPr>
          <w:p>
            <w:pPr>
              <w:pStyle w:val="18"/>
              <w:spacing w:line="294" w:lineRule="exact"/>
              <w:ind w:left="105"/>
              <w:rPr>
                <w:sz w:val="26"/>
              </w:rPr>
            </w:pPr>
            <w:r>
              <w:rPr>
                <w:sz w:val="26"/>
              </w:rPr>
              <w:t>Thuộc tính</w:t>
            </w:r>
          </w:p>
        </w:tc>
        <w:tc>
          <w:tcPr>
            <w:tcW w:w="1263" w:type="dxa"/>
          </w:tcPr>
          <w:p>
            <w:pPr>
              <w:pStyle w:val="18"/>
              <w:spacing w:line="294" w:lineRule="exact"/>
              <w:rPr>
                <w:sz w:val="26"/>
              </w:rPr>
            </w:pPr>
            <w:r>
              <w:rPr>
                <w:sz w:val="26"/>
              </w:rPr>
              <w:t>Kiểu DL</w:t>
            </w:r>
          </w:p>
        </w:tc>
        <w:tc>
          <w:tcPr>
            <w:tcW w:w="1049" w:type="dxa"/>
          </w:tcPr>
          <w:p>
            <w:pPr>
              <w:pStyle w:val="18"/>
              <w:spacing w:line="294" w:lineRule="exact"/>
              <w:rPr>
                <w:sz w:val="26"/>
              </w:rPr>
            </w:pPr>
            <w:r>
              <w:rPr>
                <w:sz w:val="26"/>
              </w:rPr>
              <w:t>Độ dài</w:t>
            </w:r>
          </w:p>
        </w:tc>
        <w:tc>
          <w:tcPr>
            <w:tcW w:w="1455" w:type="dxa"/>
          </w:tcPr>
          <w:p>
            <w:pPr>
              <w:pStyle w:val="18"/>
              <w:spacing w:line="294" w:lineRule="exact"/>
              <w:ind w:left="104"/>
              <w:rPr>
                <w:sz w:val="26"/>
              </w:rPr>
            </w:pPr>
            <w:r>
              <w:rPr>
                <w:sz w:val="26"/>
              </w:rPr>
              <w:t>Khóa</w:t>
            </w:r>
          </w:p>
        </w:tc>
        <w:tc>
          <w:tcPr>
            <w:tcW w:w="1986" w:type="dxa"/>
          </w:tcPr>
          <w:p>
            <w:pPr>
              <w:pStyle w:val="18"/>
              <w:spacing w:line="294" w:lineRule="exact"/>
              <w:ind w:left="104"/>
              <w:rPr>
                <w:sz w:val="26"/>
              </w:rPr>
            </w:pPr>
            <w:r>
              <w:rPr>
                <w:sz w:val="26"/>
              </w:rPr>
              <w:t>Null or Not null</w:t>
            </w:r>
          </w:p>
        </w:tc>
        <w:tc>
          <w:tcPr>
            <w:tcW w:w="1844" w:type="dxa"/>
          </w:tcPr>
          <w:p>
            <w:pPr>
              <w:pStyle w:val="18"/>
              <w:spacing w:line="294" w:lineRule="exact"/>
              <w:ind w:left="103"/>
              <w:rPr>
                <w:sz w:val="26"/>
              </w:rPr>
            </w:pPr>
            <w:r>
              <w:rPr>
                <w:sz w:val="26"/>
              </w:rPr>
              <w:t>Chú thích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8" w:hRule="atLeast"/>
        </w:trPr>
        <w:tc>
          <w:tcPr>
            <w:tcW w:w="776" w:type="dxa"/>
          </w:tcPr>
          <w:p>
            <w:pPr>
              <w:pStyle w:val="18"/>
              <w:spacing w:line="294" w:lineRule="exact"/>
              <w:rPr>
                <w:sz w:val="26"/>
              </w:rPr>
            </w:pPr>
            <w:r>
              <w:rPr>
                <w:w w:val="99"/>
                <w:sz w:val="26"/>
              </w:rPr>
              <w:t>1</w:t>
            </w:r>
          </w:p>
        </w:tc>
        <w:tc>
          <w:tcPr>
            <w:tcW w:w="1692" w:type="dxa"/>
          </w:tcPr>
          <w:p>
            <w:pPr>
              <w:pStyle w:val="18"/>
              <w:spacing w:line="294" w:lineRule="exact"/>
              <w:ind w:left="105"/>
              <w:rPr>
                <w:rFonts w:hint="default"/>
                <w:sz w:val="26"/>
                <w:lang w:val="vi-VN"/>
              </w:rPr>
            </w:pPr>
            <w:r>
              <w:rPr>
                <w:rFonts w:hint="default"/>
                <w:sz w:val="26"/>
                <w:lang w:val="vi-VN"/>
              </w:rPr>
              <w:t>idAdmin</w:t>
            </w:r>
          </w:p>
        </w:tc>
        <w:tc>
          <w:tcPr>
            <w:tcW w:w="1263" w:type="dxa"/>
          </w:tcPr>
          <w:p>
            <w:pPr>
              <w:pStyle w:val="18"/>
              <w:spacing w:line="294" w:lineRule="exact"/>
              <w:rPr>
                <w:rFonts w:hint="default"/>
                <w:sz w:val="26"/>
                <w:lang w:val="vi-VN"/>
              </w:rPr>
            </w:pPr>
            <w:r>
              <w:rPr>
                <w:rFonts w:hint="default"/>
                <w:sz w:val="26"/>
                <w:lang w:val="vi-VN"/>
              </w:rPr>
              <w:t>Char</w:t>
            </w:r>
          </w:p>
        </w:tc>
        <w:tc>
          <w:tcPr>
            <w:tcW w:w="1049" w:type="dxa"/>
          </w:tcPr>
          <w:p>
            <w:pPr>
              <w:pStyle w:val="18"/>
              <w:spacing w:line="294" w:lineRule="exact"/>
              <w:rPr>
                <w:rFonts w:hint="default"/>
                <w:sz w:val="26"/>
                <w:lang w:val="vi-VN"/>
              </w:rPr>
            </w:pPr>
            <w:r>
              <w:rPr>
                <w:rFonts w:hint="default"/>
                <w:sz w:val="26"/>
                <w:lang w:val="vi-VN"/>
              </w:rPr>
              <w:t>8</w:t>
            </w:r>
          </w:p>
        </w:tc>
        <w:tc>
          <w:tcPr>
            <w:tcW w:w="1455" w:type="dxa"/>
          </w:tcPr>
          <w:p>
            <w:pPr>
              <w:pStyle w:val="18"/>
              <w:spacing w:line="294" w:lineRule="exact"/>
              <w:ind w:left="104"/>
              <w:rPr>
                <w:sz w:val="26"/>
              </w:rPr>
            </w:pPr>
            <w:r>
              <w:rPr>
                <w:sz w:val="26"/>
              </w:rPr>
              <w:t>Khóa chính</w:t>
            </w:r>
          </w:p>
        </w:tc>
        <w:tc>
          <w:tcPr>
            <w:tcW w:w="1986" w:type="dxa"/>
          </w:tcPr>
          <w:p>
            <w:pPr>
              <w:pStyle w:val="18"/>
              <w:spacing w:line="294" w:lineRule="exact"/>
              <w:ind w:left="104"/>
              <w:rPr>
                <w:sz w:val="26"/>
              </w:rPr>
            </w:pPr>
            <w:r>
              <w:rPr>
                <w:sz w:val="26"/>
              </w:rPr>
              <w:t>Not null</w:t>
            </w:r>
          </w:p>
        </w:tc>
        <w:tc>
          <w:tcPr>
            <w:tcW w:w="1844" w:type="dxa"/>
          </w:tcPr>
          <w:p>
            <w:pPr>
              <w:pStyle w:val="18"/>
              <w:spacing w:line="294" w:lineRule="exact"/>
              <w:ind w:left="103"/>
              <w:rPr>
                <w:rFonts w:hint="default"/>
                <w:sz w:val="26"/>
                <w:lang w:val="vi-VN"/>
              </w:rPr>
            </w:pPr>
            <w:r>
              <w:rPr>
                <w:sz w:val="26"/>
              </w:rPr>
              <w:t xml:space="preserve">Mã </w:t>
            </w:r>
            <w:r>
              <w:rPr>
                <w:rFonts w:hint="default"/>
                <w:sz w:val="26"/>
                <w:lang w:val="vi-VN"/>
              </w:rPr>
              <w:t>loại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8" w:hRule="atLeast"/>
        </w:trPr>
        <w:tc>
          <w:tcPr>
            <w:tcW w:w="776" w:type="dxa"/>
          </w:tcPr>
          <w:p>
            <w:pPr>
              <w:pStyle w:val="18"/>
              <w:spacing w:line="294" w:lineRule="exact"/>
              <w:rPr>
                <w:sz w:val="26"/>
              </w:rPr>
            </w:pPr>
            <w:r>
              <w:rPr>
                <w:w w:val="99"/>
                <w:sz w:val="26"/>
              </w:rPr>
              <w:t>2</w:t>
            </w:r>
          </w:p>
        </w:tc>
        <w:tc>
          <w:tcPr>
            <w:tcW w:w="1692" w:type="dxa"/>
          </w:tcPr>
          <w:p>
            <w:pPr>
              <w:pStyle w:val="18"/>
              <w:spacing w:line="294" w:lineRule="exact"/>
              <w:ind w:left="105"/>
              <w:rPr>
                <w:rFonts w:hint="default"/>
                <w:sz w:val="26"/>
                <w:lang w:val="vi-VN"/>
              </w:rPr>
            </w:pPr>
            <w:r>
              <w:rPr>
                <w:rFonts w:hint="default"/>
                <w:sz w:val="26"/>
                <w:lang w:val="vi-VN"/>
              </w:rPr>
              <w:t>tenAdmin</w:t>
            </w:r>
          </w:p>
        </w:tc>
        <w:tc>
          <w:tcPr>
            <w:tcW w:w="1263" w:type="dxa"/>
          </w:tcPr>
          <w:p>
            <w:pPr>
              <w:pStyle w:val="18"/>
              <w:spacing w:line="294" w:lineRule="exact"/>
              <w:rPr>
                <w:sz w:val="26"/>
              </w:rPr>
            </w:pPr>
            <w:r>
              <w:rPr>
                <w:sz w:val="26"/>
              </w:rPr>
              <w:t>nvarchar</w:t>
            </w:r>
          </w:p>
        </w:tc>
        <w:tc>
          <w:tcPr>
            <w:tcW w:w="1049" w:type="dxa"/>
          </w:tcPr>
          <w:p>
            <w:pPr>
              <w:pStyle w:val="18"/>
              <w:spacing w:line="294" w:lineRule="exact"/>
              <w:rPr>
                <w:sz w:val="26"/>
              </w:rPr>
            </w:pPr>
            <w:r>
              <w:rPr>
                <w:rFonts w:hint="default"/>
                <w:sz w:val="26"/>
                <w:lang w:val="vi-VN"/>
              </w:rPr>
              <w:t>2</w:t>
            </w:r>
            <w:r>
              <w:rPr>
                <w:sz w:val="26"/>
              </w:rPr>
              <w:t>0</w:t>
            </w:r>
          </w:p>
        </w:tc>
        <w:tc>
          <w:tcPr>
            <w:tcW w:w="1455" w:type="dxa"/>
          </w:tcPr>
          <w:p>
            <w:pPr>
              <w:pStyle w:val="18"/>
              <w:spacing w:line="294" w:lineRule="exact"/>
              <w:ind w:left="104"/>
              <w:rPr>
                <w:sz w:val="26"/>
              </w:rPr>
            </w:pPr>
            <w:r>
              <w:rPr>
                <w:w w:val="99"/>
                <w:sz w:val="26"/>
              </w:rPr>
              <w:t>x</w:t>
            </w:r>
          </w:p>
        </w:tc>
        <w:tc>
          <w:tcPr>
            <w:tcW w:w="1986" w:type="dxa"/>
          </w:tcPr>
          <w:p>
            <w:pPr>
              <w:pStyle w:val="18"/>
              <w:spacing w:line="294" w:lineRule="exact"/>
              <w:ind w:left="104"/>
              <w:rPr>
                <w:sz w:val="26"/>
              </w:rPr>
            </w:pPr>
            <w:r>
              <w:rPr>
                <w:sz w:val="26"/>
              </w:rPr>
              <w:t>Not null</w:t>
            </w:r>
          </w:p>
        </w:tc>
        <w:tc>
          <w:tcPr>
            <w:tcW w:w="1844" w:type="dxa"/>
          </w:tcPr>
          <w:p>
            <w:pPr>
              <w:pStyle w:val="18"/>
              <w:spacing w:line="294" w:lineRule="exact"/>
              <w:ind w:left="103"/>
              <w:rPr>
                <w:sz w:val="26"/>
              </w:rPr>
            </w:pPr>
            <w:r>
              <w:rPr>
                <w:sz w:val="26"/>
              </w:rPr>
              <w:t xml:space="preserve">Tên </w:t>
            </w:r>
            <w:r>
              <w:rPr>
                <w:rFonts w:hint="default"/>
                <w:sz w:val="26"/>
                <w:lang w:val="vi-VN"/>
              </w:rPr>
              <w:t>loại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8" w:hRule="atLeast"/>
        </w:trPr>
        <w:tc>
          <w:tcPr>
            <w:tcW w:w="776" w:type="dxa"/>
          </w:tcPr>
          <w:p>
            <w:pPr>
              <w:pStyle w:val="18"/>
              <w:spacing w:line="294" w:lineRule="exact"/>
              <w:rPr>
                <w:rFonts w:hint="default"/>
                <w:w w:val="99"/>
                <w:sz w:val="26"/>
                <w:lang w:val="vi-VN"/>
              </w:rPr>
            </w:pPr>
            <w:r>
              <w:rPr>
                <w:rFonts w:hint="default"/>
                <w:w w:val="99"/>
                <w:sz w:val="26"/>
                <w:lang w:val="vi-VN"/>
              </w:rPr>
              <w:t>3</w:t>
            </w:r>
          </w:p>
        </w:tc>
        <w:tc>
          <w:tcPr>
            <w:tcW w:w="1692" w:type="dxa"/>
          </w:tcPr>
          <w:p>
            <w:pPr>
              <w:pStyle w:val="18"/>
              <w:spacing w:line="294" w:lineRule="exact"/>
              <w:ind w:left="105"/>
              <w:rPr>
                <w:rFonts w:hint="default"/>
                <w:sz w:val="26"/>
                <w:lang w:val="vi-VN"/>
              </w:rPr>
            </w:pPr>
            <w:r>
              <w:rPr>
                <w:rFonts w:hint="default"/>
                <w:sz w:val="26"/>
                <w:lang w:val="vi-VN"/>
              </w:rPr>
              <w:t>matKhau</w:t>
            </w:r>
          </w:p>
        </w:tc>
        <w:tc>
          <w:tcPr>
            <w:tcW w:w="1263" w:type="dxa"/>
          </w:tcPr>
          <w:p>
            <w:pPr>
              <w:pStyle w:val="18"/>
              <w:spacing w:line="294" w:lineRule="exact"/>
              <w:rPr>
                <w:sz w:val="26"/>
              </w:rPr>
            </w:pPr>
            <w:r>
              <w:rPr>
                <w:sz w:val="26"/>
              </w:rPr>
              <w:t>nvarchar</w:t>
            </w:r>
          </w:p>
        </w:tc>
        <w:tc>
          <w:tcPr>
            <w:tcW w:w="1049" w:type="dxa"/>
          </w:tcPr>
          <w:p>
            <w:pPr>
              <w:pStyle w:val="18"/>
              <w:spacing w:line="294" w:lineRule="exact"/>
              <w:rPr>
                <w:rFonts w:hint="default"/>
                <w:sz w:val="26"/>
                <w:lang w:val="vi-VN"/>
              </w:rPr>
            </w:pPr>
            <w:r>
              <w:rPr>
                <w:rFonts w:hint="default"/>
                <w:sz w:val="26"/>
                <w:lang w:val="vi-VN"/>
              </w:rPr>
              <w:t>70</w:t>
            </w:r>
          </w:p>
        </w:tc>
        <w:tc>
          <w:tcPr>
            <w:tcW w:w="1455" w:type="dxa"/>
          </w:tcPr>
          <w:p>
            <w:pPr>
              <w:pStyle w:val="18"/>
              <w:spacing w:line="294" w:lineRule="exact"/>
              <w:ind w:left="104"/>
              <w:rPr>
                <w:rFonts w:hint="default"/>
                <w:w w:val="99"/>
                <w:sz w:val="26"/>
                <w:lang w:val="vi-VN"/>
              </w:rPr>
            </w:pPr>
            <w:r>
              <w:rPr>
                <w:rFonts w:hint="default"/>
                <w:w w:val="99"/>
                <w:sz w:val="26"/>
                <w:lang w:val="vi-VN"/>
              </w:rPr>
              <w:t>x</w:t>
            </w:r>
          </w:p>
        </w:tc>
        <w:tc>
          <w:tcPr>
            <w:tcW w:w="1986" w:type="dxa"/>
          </w:tcPr>
          <w:p>
            <w:pPr>
              <w:pStyle w:val="18"/>
              <w:spacing w:line="294" w:lineRule="exact"/>
              <w:ind w:left="104"/>
              <w:rPr>
                <w:sz w:val="26"/>
              </w:rPr>
            </w:pPr>
            <w:r>
              <w:rPr>
                <w:sz w:val="26"/>
              </w:rPr>
              <w:t>Not null</w:t>
            </w:r>
          </w:p>
        </w:tc>
        <w:tc>
          <w:tcPr>
            <w:tcW w:w="1844" w:type="dxa"/>
          </w:tcPr>
          <w:p>
            <w:pPr>
              <w:pStyle w:val="18"/>
              <w:spacing w:line="294" w:lineRule="exact"/>
              <w:ind w:left="103"/>
              <w:rPr>
                <w:rFonts w:hint="default"/>
                <w:sz w:val="26"/>
                <w:lang w:val="vi-VN"/>
              </w:rPr>
            </w:pPr>
            <w:r>
              <w:rPr>
                <w:rFonts w:hint="default"/>
                <w:sz w:val="26"/>
                <w:lang w:val="vi-VN"/>
              </w:rPr>
              <w:t>Mật khẩu</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8" w:hRule="atLeast"/>
        </w:trPr>
        <w:tc>
          <w:tcPr>
            <w:tcW w:w="776" w:type="dxa"/>
          </w:tcPr>
          <w:p>
            <w:pPr>
              <w:pStyle w:val="18"/>
              <w:spacing w:line="294" w:lineRule="exact"/>
              <w:rPr>
                <w:rFonts w:hint="default"/>
                <w:w w:val="99"/>
                <w:sz w:val="26"/>
                <w:lang w:val="vi-VN"/>
              </w:rPr>
            </w:pPr>
            <w:r>
              <w:rPr>
                <w:rFonts w:hint="default"/>
                <w:w w:val="99"/>
                <w:sz w:val="26"/>
                <w:lang w:val="vi-VN"/>
              </w:rPr>
              <w:t>4</w:t>
            </w:r>
          </w:p>
        </w:tc>
        <w:tc>
          <w:tcPr>
            <w:tcW w:w="1692" w:type="dxa"/>
          </w:tcPr>
          <w:p>
            <w:pPr>
              <w:pStyle w:val="18"/>
              <w:spacing w:line="294" w:lineRule="exact"/>
              <w:ind w:left="105"/>
              <w:rPr>
                <w:rFonts w:hint="default"/>
                <w:sz w:val="26"/>
                <w:lang w:val="vi-VN"/>
              </w:rPr>
            </w:pPr>
            <w:r>
              <w:rPr>
                <w:rFonts w:hint="default"/>
                <w:sz w:val="26"/>
                <w:lang w:val="vi-VN"/>
              </w:rPr>
              <w:t>Email</w:t>
            </w:r>
          </w:p>
        </w:tc>
        <w:tc>
          <w:tcPr>
            <w:tcW w:w="1263" w:type="dxa"/>
          </w:tcPr>
          <w:p>
            <w:pPr>
              <w:pStyle w:val="18"/>
              <w:spacing w:line="294" w:lineRule="exact"/>
              <w:rPr>
                <w:sz w:val="26"/>
              </w:rPr>
            </w:pPr>
            <w:r>
              <w:rPr>
                <w:sz w:val="26"/>
              </w:rPr>
              <w:t>nvarchar</w:t>
            </w:r>
          </w:p>
        </w:tc>
        <w:tc>
          <w:tcPr>
            <w:tcW w:w="1049" w:type="dxa"/>
          </w:tcPr>
          <w:p>
            <w:pPr>
              <w:pStyle w:val="18"/>
              <w:spacing w:line="294" w:lineRule="exact"/>
              <w:rPr>
                <w:rFonts w:hint="default"/>
                <w:sz w:val="26"/>
                <w:lang w:val="vi-VN"/>
              </w:rPr>
            </w:pPr>
            <w:r>
              <w:rPr>
                <w:rFonts w:hint="default"/>
                <w:sz w:val="26"/>
                <w:lang w:val="vi-VN"/>
              </w:rPr>
              <w:t>70</w:t>
            </w:r>
          </w:p>
        </w:tc>
        <w:tc>
          <w:tcPr>
            <w:tcW w:w="1455" w:type="dxa"/>
          </w:tcPr>
          <w:p>
            <w:pPr>
              <w:pStyle w:val="18"/>
              <w:spacing w:line="294" w:lineRule="exact"/>
              <w:ind w:left="104"/>
              <w:rPr>
                <w:rFonts w:hint="default"/>
                <w:w w:val="99"/>
                <w:sz w:val="26"/>
                <w:lang w:val="vi-VN"/>
              </w:rPr>
            </w:pPr>
            <w:r>
              <w:rPr>
                <w:rFonts w:hint="default"/>
                <w:w w:val="99"/>
                <w:sz w:val="26"/>
                <w:lang w:val="vi-VN"/>
              </w:rPr>
              <w:t>x</w:t>
            </w:r>
          </w:p>
        </w:tc>
        <w:tc>
          <w:tcPr>
            <w:tcW w:w="1986" w:type="dxa"/>
          </w:tcPr>
          <w:p>
            <w:pPr>
              <w:pStyle w:val="18"/>
              <w:spacing w:line="294" w:lineRule="exact"/>
              <w:ind w:left="104"/>
              <w:rPr>
                <w:sz w:val="26"/>
              </w:rPr>
            </w:pPr>
            <w:r>
              <w:rPr>
                <w:sz w:val="26"/>
              </w:rPr>
              <w:t>Not null</w:t>
            </w:r>
          </w:p>
        </w:tc>
        <w:tc>
          <w:tcPr>
            <w:tcW w:w="1844" w:type="dxa"/>
          </w:tcPr>
          <w:p>
            <w:pPr>
              <w:pStyle w:val="18"/>
              <w:spacing w:line="294" w:lineRule="exact"/>
              <w:ind w:left="103"/>
              <w:rPr>
                <w:rFonts w:hint="default"/>
                <w:sz w:val="26"/>
                <w:lang w:val="vi-VN"/>
              </w:rPr>
            </w:pPr>
            <w:r>
              <w:rPr>
                <w:rFonts w:hint="default"/>
                <w:sz w:val="26"/>
                <w:lang w:val="vi-VN"/>
              </w:rPr>
              <w:t>Email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8" w:hRule="atLeast"/>
        </w:trPr>
        <w:tc>
          <w:tcPr>
            <w:tcW w:w="776" w:type="dxa"/>
          </w:tcPr>
          <w:p>
            <w:pPr>
              <w:pStyle w:val="18"/>
              <w:spacing w:line="294" w:lineRule="exact"/>
              <w:rPr>
                <w:rFonts w:hint="default"/>
                <w:w w:val="99"/>
                <w:sz w:val="26"/>
                <w:lang w:val="vi-VN"/>
              </w:rPr>
            </w:pPr>
            <w:r>
              <w:rPr>
                <w:rFonts w:hint="default"/>
                <w:w w:val="99"/>
                <w:sz w:val="26"/>
                <w:lang w:val="vi-VN"/>
              </w:rPr>
              <w:t>5</w:t>
            </w:r>
          </w:p>
        </w:tc>
        <w:tc>
          <w:tcPr>
            <w:tcW w:w="1692" w:type="dxa"/>
          </w:tcPr>
          <w:p>
            <w:pPr>
              <w:pStyle w:val="18"/>
              <w:spacing w:line="294" w:lineRule="exact"/>
              <w:ind w:left="105"/>
              <w:rPr>
                <w:rFonts w:hint="default"/>
                <w:sz w:val="26"/>
                <w:lang w:val="vi-VN"/>
              </w:rPr>
            </w:pPr>
            <w:r>
              <w:rPr>
                <w:rFonts w:hint="default"/>
                <w:sz w:val="26"/>
                <w:lang w:val="vi-VN"/>
              </w:rPr>
              <w:t>SDT</w:t>
            </w:r>
          </w:p>
        </w:tc>
        <w:tc>
          <w:tcPr>
            <w:tcW w:w="1263" w:type="dxa"/>
          </w:tcPr>
          <w:p>
            <w:pPr>
              <w:pStyle w:val="18"/>
              <w:spacing w:line="294" w:lineRule="exact"/>
              <w:rPr>
                <w:sz w:val="26"/>
              </w:rPr>
            </w:pPr>
            <w:r>
              <w:rPr>
                <w:sz w:val="26"/>
              </w:rPr>
              <w:t>nvarchar</w:t>
            </w:r>
          </w:p>
        </w:tc>
        <w:tc>
          <w:tcPr>
            <w:tcW w:w="1049" w:type="dxa"/>
          </w:tcPr>
          <w:p>
            <w:pPr>
              <w:pStyle w:val="18"/>
              <w:spacing w:line="294" w:lineRule="exact"/>
              <w:rPr>
                <w:rFonts w:hint="default"/>
                <w:sz w:val="26"/>
                <w:lang w:val="vi-VN"/>
              </w:rPr>
            </w:pPr>
            <w:r>
              <w:rPr>
                <w:rFonts w:hint="default"/>
                <w:sz w:val="26"/>
                <w:lang w:val="vi-VN"/>
              </w:rPr>
              <w:t>10</w:t>
            </w:r>
          </w:p>
        </w:tc>
        <w:tc>
          <w:tcPr>
            <w:tcW w:w="1455" w:type="dxa"/>
          </w:tcPr>
          <w:p>
            <w:pPr>
              <w:pStyle w:val="18"/>
              <w:spacing w:line="294" w:lineRule="exact"/>
              <w:ind w:left="104"/>
              <w:rPr>
                <w:rFonts w:hint="default"/>
                <w:w w:val="99"/>
                <w:sz w:val="26"/>
                <w:lang w:val="vi-VN"/>
              </w:rPr>
            </w:pPr>
            <w:r>
              <w:rPr>
                <w:rFonts w:hint="default"/>
                <w:w w:val="99"/>
                <w:sz w:val="26"/>
                <w:lang w:val="vi-VN"/>
              </w:rPr>
              <w:t>x</w:t>
            </w:r>
          </w:p>
        </w:tc>
        <w:tc>
          <w:tcPr>
            <w:tcW w:w="1986" w:type="dxa"/>
          </w:tcPr>
          <w:p>
            <w:pPr>
              <w:pStyle w:val="18"/>
              <w:spacing w:line="294" w:lineRule="exact"/>
              <w:ind w:left="104"/>
              <w:rPr>
                <w:sz w:val="26"/>
              </w:rPr>
            </w:pPr>
            <w:r>
              <w:rPr>
                <w:sz w:val="26"/>
              </w:rPr>
              <w:t>Not null</w:t>
            </w:r>
          </w:p>
        </w:tc>
        <w:tc>
          <w:tcPr>
            <w:tcW w:w="1844" w:type="dxa"/>
          </w:tcPr>
          <w:p>
            <w:pPr>
              <w:pStyle w:val="18"/>
              <w:spacing w:line="294" w:lineRule="exact"/>
              <w:ind w:left="103"/>
              <w:rPr>
                <w:rFonts w:hint="default"/>
                <w:sz w:val="26"/>
                <w:lang w:val="vi-VN"/>
              </w:rPr>
            </w:pPr>
            <w:r>
              <w:rPr>
                <w:rFonts w:hint="default"/>
                <w:sz w:val="26"/>
                <w:lang w:val="vi-VN"/>
              </w:rPr>
              <w:t>Số điện thoại</w:t>
            </w:r>
          </w:p>
        </w:tc>
      </w:tr>
    </w:tbl>
    <w:p/>
    <w:p>
      <w:pPr>
        <w:pStyle w:val="17"/>
        <w:numPr>
          <w:ilvl w:val="2"/>
          <w:numId w:val="24"/>
        </w:numPr>
        <w:tabs>
          <w:tab w:val="left" w:pos="2201"/>
        </w:tabs>
        <w:spacing w:before="143" w:after="40" w:line="240" w:lineRule="auto"/>
        <w:ind w:left="2200" w:right="0" w:hanging="721"/>
        <w:jc w:val="left"/>
        <w:rPr>
          <w:i/>
          <w:sz w:val="26"/>
        </w:rPr>
      </w:pPr>
      <w:bookmarkStart w:id="110" w:name="_bookmark72"/>
      <w:bookmarkEnd w:id="110"/>
      <w:bookmarkStart w:id="111" w:name="_bookmark72"/>
      <w:bookmarkEnd w:id="111"/>
      <w:r>
        <w:rPr>
          <w:i/>
          <w:sz w:val="26"/>
        </w:rPr>
        <w:t xml:space="preserve">Bảng </w:t>
      </w:r>
      <w:r>
        <w:rPr>
          <w:rFonts w:hint="default"/>
          <w:i/>
          <w:sz w:val="26"/>
          <w:lang w:val="vi-VN"/>
        </w:rPr>
        <w:t>loại</w:t>
      </w:r>
      <w:r>
        <w:rPr>
          <w:i/>
          <w:sz w:val="26"/>
        </w:rPr>
        <w:t>.</w:t>
      </w:r>
    </w:p>
    <w:tbl>
      <w:tblPr>
        <w:tblStyle w:val="5"/>
        <w:tblW w:w="0" w:type="auto"/>
        <w:tblInd w:w="32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76"/>
        <w:gridCol w:w="1692"/>
        <w:gridCol w:w="1263"/>
        <w:gridCol w:w="1049"/>
        <w:gridCol w:w="1455"/>
        <w:gridCol w:w="1986"/>
        <w:gridCol w:w="184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8" w:hRule="atLeast"/>
        </w:trPr>
        <w:tc>
          <w:tcPr>
            <w:tcW w:w="776" w:type="dxa"/>
          </w:tcPr>
          <w:p>
            <w:pPr>
              <w:pStyle w:val="18"/>
              <w:spacing w:line="294" w:lineRule="exact"/>
              <w:rPr>
                <w:sz w:val="26"/>
              </w:rPr>
            </w:pPr>
            <w:r>
              <w:rPr>
                <w:sz w:val="26"/>
              </w:rPr>
              <w:t>STT</w:t>
            </w:r>
          </w:p>
        </w:tc>
        <w:tc>
          <w:tcPr>
            <w:tcW w:w="1692" w:type="dxa"/>
          </w:tcPr>
          <w:p>
            <w:pPr>
              <w:pStyle w:val="18"/>
              <w:spacing w:line="294" w:lineRule="exact"/>
              <w:ind w:left="105"/>
              <w:rPr>
                <w:sz w:val="26"/>
              </w:rPr>
            </w:pPr>
            <w:r>
              <w:rPr>
                <w:sz w:val="26"/>
              </w:rPr>
              <w:t>Thuộc tính</w:t>
            </w:r>
          </w:p>
        </w:tc>
        <w:tc>
          <w:tcPr>
            <w:tcW w:w="1263" w:type="dxa"/>
          </w:tcPr>
          <w:p>
            <w:pPr>
              <w:pStyle w:val="18"/>
              <w:spacing w:line="294" w:lineRule="exact"/>
              <w:rPr>
                <w:sz w:val="26"/>
              </w:rPr>
            </w:pPr>
            <w:r>
              <w:rPr>
                <w:sz w:val="26"/>
              </w:rPr>
              <w:t>Kiểu DL</w:t>
            </w:r>
          </w:p>
        </w:tc>
        <w:tc>
          <w:tcPr>
            <w:tcW w:w="1049" w:type="dxa"/>
          </w:tcPr>
          <w:p>
            <w:pPr>
              <w:pStyle w:val="18"/>
              <w:spacing w:line="294" w:lineRule="exact"/>
              <w:rPr>
                <w:sz w:val="26"/>
              </w:rPr>
            </w:pPr>
            <w:r>
              <w:rPr>
                <w:sz w:val="26"/>
              </w:rPr>
              <w:t>Độ dài</w:t>
            </w:r>
          </w:p>
        </w:tc>
        <w:tc>
          <w:tcPr>
            <w:tcW w:w="1455" w:type="dxa"/>
          </w:tcPr>
          <w:p>
            <w:pPr>
              <w:pStyle w:val="18"/>
              <w:spacing w:line="294" w:lineRule="exact"/>
              <w:ind w:left="104"/>
              <w:rPr>
                <w:sz w:val="26"/>
              </w:rPr>
            </w:pPr>
            <w:r>
              <w:rPr>
                <w:sz w:val="26"/>
              </w:rPr>
              <w:t>Khóa</w:t>
            </w:r>
          </w:p>
        </w:tc>
        <w:tc>
          <w:tcPr>
            <w:tcW w:w="1986" w:type="dxa"/>
          </w:tcPr>
          <w:p>
            <w:pPr>
              <w:pStyle w:val="18"/>
              <w:spacing w:line="294" w:lineRule="exact"/>
              <w:ind w:left="104"/>
              <w:rPr>
                <w:sz w:val="26"/>
              </w:rPr>
            </w:pPr>
            <w:r>
              <w:rPr>
                <w:sz w:val="26"/>
              </w:rPr>
              <w:t>Null or Not null</w:t>
            </w:r>
          </w:p>
        </w:tc>
        <w:tc>
          <w:tcPr>
            <w:tcW w:w="1844" w:type="dxa"/>
          </w:tcPr>
          <w:p>
            <w:pPr>
              <w:pStyle w:val="18"/>
              <w:spacing w:line="294" w:lineRule="exact"/>
              <w:ind w:left="103"/>
              <w:rPr>
                <w:sz w:val="26"/>
              </w:rPr>
            </w:pPr>
            <w:r>
              <w:rPr>
                <w:sz w:val="26"/>
              </w:rPr>
              <w:t>Chú thích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8" w:hRule="atLeast"/>
        </w:trPr>
        <w:tc>
          <w:tcPr>
            <w:tcW w:w="776" w:type="dxa"/>
          </w:tcPr>
          <w:p>
            <w:pPr>
              <w:pStyle w:val="18"/>
              <w:spacing w:line="294" w:lineRule="exact"/>
              <w:rPr>
                <w:sz w:val="26"/>
              </w:rPr>
            </w:pPr>
            <w:r>
              <w:rPr>
                <w:w w:val="99"/>
                <w:sz w:val="26"/>
              </w:rPr>
              <w:t>1</w:t>
            </w:r>
          </w:p>
        </w:tc>
        <w:tc>
          <w:tcPr>
            <w:tcW w:w="1692" w:type="dxa"/>
          </w:tcPr>
          <w:p>
            <w:pPr>
              <w:pStyle w:val="18"/>
              <w:spacing w:line="294" w:lineRule="exact"/>
              <w:ind w:left="105"/>
              <w:rPr>
                <w:rFonts w:hint="default"/>
                <w:sz w:val="26"/>
                <w:lang w:val="vi-VN"/>
              </w:rPr>
            </w:pPr>
            <w:r>
              <w:rPr>
                <w:rFonts w:hint="default"/>
                <w:sz w:val="26"/>
                <w:lang w:val="vi-VN"/>
              </w:rPr>
              <w:t>idLoai</w:t>
            </w:r>
          </w:p>
        </w:tc>
        <w:tc>
          <w:tcPr>
            <w:tcW w:w="1263" w:type="dxa"/>
          </w:tcPr>
          <w:p>
            <w:pPr>
              <w:pStyle w:val="18"/>
              <w:spacing w:line="294" w:lineRule="exact"/>
              <w:rPr>
                <w:rFonts w:hint="default"/>
                <w:sz w:val="26"/>
                <w:lang w:val="vi-VN"/>
              </w:rPr>
            </w:pPr>
            <w:r>
              <w:rPr>
                <w:rFonts w:hint="default"/>
                <w:sz w:val="26"/>
                <w:lang w:val="vi-VN"/>
              </w:rPr>
              <w:t>Char</w:t>
            </w:r>
          </w:p>
        </w:tc>
        <w:tc>
          <w:tcPr>
            <w:tcW w:w="1049" w:type="dxa"/>
          </w:tcPr>
          <w:p>
            <w:pPr>
              <w:pStyle w:val="18"/>
              <w:spacing w:line="294" w:lineRule="exact"/>
              <w:rPr>
                <w:rFonts w:hint="default"/>
                <w:sz w:val="26"/>
                <w:lang w:val="vi-VN"/>
              </w:rPr>
            </w:pPr>
            <w:r>
              <w:rPr>
                <w:rFonts w:hint="default"/>
                <w:sz w:val="26"/>
                <w:lang w:val="vi-VN"/>
              </w:rPr>
              <w:t>8</w:t>
            </w:r>
          </w:p>
        </w:tc>
        <w:tc>
          <w:tcPr>
            <w:tcW w:w="1455" w:type="dxa"/>
          </w:tcPr>
          <w:p>
            <w:pPr>
              <w:pStyle w:val="18"/>
              <w:spacing w:line="294" w:lineRule="exact"/>
              <w:ind w:left="104"/>
              <w:rPr>
                <w:sz w:val="26"/>
              </w:rPr>
            </w:pPr>
            <w:r>
              <w:rPr>
                <w:sz w:val="26"/>
              </w:rPr>
              <w:t>Khóa chính</w:t>
            </w:r>
          </w:p>
        </w:tc>
        <w:tc>
          <w:tcPr>
            <w:tcW w:w="1986" w:type="dxa"/>
          </w:tcPr>
          <w:p>
            <w:pPr>
              <w:pStyle w:val="18"/>
              <w:spacing w:line="294" w:lineRule="exact"/>
              <w:ind w:left="104"/>
              <w:rPr>
                <w:sz w:val="26"/>
              </w:rPr>
            </w:pPr>
            <w:r>
              <w:rPr>
                <w:sz w:val="26"/>
              </w:rPr>
              <w:t>Not null</w:t>
            </w:r>
          </w:p>
        </w:tc>
        <w:tc>
          <w:tcPr>
            <w:tcW w:w="1844" w:type="dxa"/>
          </w:tcPr>
          <w:p>
            <w:pPr>
              <w:pStyle w:val="18"/>
              <w:spacing w:line="294" w:lineRule="exact"/>
              <w:ind w:left="103"/>
              <w:rPr>
                <w:rFonts w:hint="default"/>
                <w:sz w:val="26"/>
                <w:lang w:val="vi-VN"/>
              </w:rPr>
            </w:pPr>
            <w:r>
              <w:rPr>
                <w:sz w:val="26"/>
              </w:rPr>
              <w:t xml:space="preserve">Mã </w:t>
            </w:r>
            <w:r>
              <w:rPr>
                <w:rFonts w:hint="default"/>
                <w:sz w:val="26"/>
                <w:lang w:val="vi-VN"/>
              </w:rPr>
              <w:t>loại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8" w:hRule="atLeast"/>
        </w:trPr>
        <w:tc>
          <w:tcPr>
            <w:tcW w:w="776" w:type="dxa"/>
          </w:tcPr>
          <w:p>
            <w:pPr>
              <w:pStyle w:val="18"/>
              <w:spacing w:line="294" w:lineRule="exact"/>
              <w:rPr>
                <w:sz w:val="26"/>
              </w:rPr>
            </w:pPr>
            <w:r>
              <w:rPr>
                <w:w w:val="99"/>
                <w:sz w:val="26"/>
              </w:rPr>
              <w:t>2</w:t>
            </w:r>
          </w:p>
        </w:tc>
        <w:tc>
          <w:tcPr>
            <w:tcW w:w="1692" w:type="dxa"/>
          </w:tcPr>
          <w:p>
            <w:pPr>
              <w:pStyle w:val="18"/>
              <w:spacing w:line="294" w:lineRule="exact"/>
              <w:ind w:left="105"/>
              <w:rPr>
                <w:rFonts w:hint="default"/>
                <w:sz w:val="26"/>
                <w:lang w:val="vi-VN"/>
              </w:rPr>
            </w:pPr>
            <w:r>
              <w:rPr>
                <w:rFonts w:hint="default"/>
                <w:sz w:val="26"/>
                <w:lang w:val="vi-VN"/>
              </w:rPr>
              <w:t>tenLoai</w:t>
            </w:r>
          </w:p>
        </w:tc>
        <w:tc>
          <w:tcPr>
            <w:tcW w:w="1263" w:type="dxa"/>
          </w:tcPr>
          <w:p>
            <w:pPr>
              <w:pStyle w:val="18"/>
              <w:spacing w:line="294" w:lineRule="exact"/>
              <w:rPr>
                <w:sz w:val="26"/>
              </w:rPr>
            </w:pPr>
            <w:r>
              <w:rPr>
                <w:sz w:val="26"/>
              </w:rPr>
              <w:t>nvarchar</w:t>
            </w:r>
          </w:p>
        </w:tc>
        <w:tc>
          <w:tcPr>
            <w:tcW w:w="1049" w:type="dxa"/>
          </w:tcPr>
          <w:p>
            <w:pPr>
              <w:pStyle w:val="18"/>
              <w:spacing w:line="294" w:lineRule="exact"/>
              <w:rPr>
                <w:sz w:val="26"/>
              </w:rPr>
            </w:pPr>
            <w:r>
              <w:rPr>
                <w:rFonts w:hint="default"/>
                <w:sz w:val="26"/>
                <w:lang w:val="vi-VN"/>
              </w:rPr>
              <w:t>5</w:t>
            </w:r>
            <w:r>
              <w:rPr>
                <w:sz w:val="26"/>
              </w:rPr>
              <w:t>0</w:t>
            </w:r>
          </w:p>
        </w:tc>
        <w:tc>
          <w:tcPr>
            <w:tcW w:w="1455" w:type="dxa"/>
          </w:tcPr>
          <w:p>
            <w:pPr>
              <w:pStyle w:val="18"/>
              <w:spacing w:line="294" w:lineRule="exact"/>
              <w:ind w:left="104"/>
              <w:rPr>
                <w:sz w:val="26"/>
              </w:rPr>
            </w:pPr>
            <w:r>
              <w:rPr>
                <w:w w:val="99"/>
                <w:sz w:val="26"/>
              </w:rPr>
              <w:t>x</w:t>
            </w:r>
          </w:p>
        </w:tc>
        <w:tc>
          <w:tcPr>
            <w:tcW w:w="1986" w:type="dxa"/>
          </w:tcPr>
          <w:p>
            <w:pPr>
              <w:pStyle w:val="18"/>
              <w:spacing w:line="294" w:lineRule="exact"/>
              <w:ind w:left="104"/>
              <w:rPr>
                <w:sz w:val="26"/>
              </w:rPr>
            </w:pPr>
            <w:r>
              <w:rPr>
                <w:sz w:val="26"/>
              </w:rPr>
              <w:t>Not null</w:t>
            </w:r>
          </w:p>
        </w:tc>
        <w:tc>
          <w:tcPr>
            <w:tcW w:w="1844" w:type="dxa"/>
          </w:tcPr>
          <w:p>
            <w:pPr>
              <w:pStyle w:val="18"/>
              <w:spacing w:line="294" w:lineRule="exact"/>
              <w:ind w:left="103"/>
              <w:rPr>
                <w:sz w:val="26"/>
              </w:rPr>
            </w:pPr>
            <w:r>
              <w:rPr>
                <w:sz w:val="26"/>
              </w:rPr>
              <w:t xml:space="preserve">Tên </w:t>
            </w:r>
            <w:r>
              <w:rPr>
                <w:rFonts w:hint="default"/>
                <w:sz w:val="26"/>
                <w:lang w:val="vi-VN"/>
              </w:rPr>
              <w:t>loại</w:t>
            </w:r>
          </w:p>
        </w:tc>
      </w:tr>
    </w:tbl>
    <w:p>
      <w:pPr>
        <w:pStyle w:val="6"/>
        <w:rPr>
          <w:i/>
          <w:sz w:val="20"/>
        </w:rPr>
      </w:pPr>
      <w:bookmarkStart w:id="112" w:name="_bookmark73"/>
      <w:bookmarkEnd w:id="112"/>
      <w:bookmarkStart w:id="113" w:name="_bookmark73"/>
      <w:bookmarkEnd w:id="113"/>
      <w:bookmarkStart w:id="114" w:name="_bookmark74"/>
      <w:bookmarkEnd w:id="114"/>
      <w:bookmarkStart w:id="115" w:name="_bookmark74"/>
      <w:bookmarkEnd w:id="115"/>
      <w:bookmarkStart w:id="116" w:name="_bookmark75"/>
      <w:bookmarkEnd w:id="116"/>
      <w:bookmarkStart w:id="117" w:name="_bookmark75"/>
      <w:bookmarkEnd w:id="117"/>
      <w:bookmarkStart w:id="118" w:name="_bookmark77"/>
      <w:bookmarkEnd w:id="118"/>
      <w:bookmarkStart w:id="119" w:name="_bookmark77"/>
      <w:bookmarkEnd w:id="119"/>
    </w:p>
    <w:p>
      <w:pPr>
        <w:pStyle w:val="6"/>
        <w:spacing w:before="8"/>
        <w:rPr>
          <w:i/>
          <w:sz w:val="16"/>
        </w:rPr>
      </w:pPr>
    </w:p>
    <w:p>
      <w:pPr>
        <w:pStyle w:val="17"/>
        <w:numPr>
          <w:ilvl w:val="2"/>
          <w:numId w:val="24"/>
        </w:numPr>
        <w:tabs>
          <w:tab w:val="left" w:pos="2201"/>
        </w:tabs>
        <w:spacing w:before="143" w:after="40" w:line="240" w:lineRule="auto"/>
        <w:ind w:left="2200" w:right="0" w:hanging="721"/>
        <w:jc w:val="left"/>
        <w:rPr>
          <w:i/>
          <w:sz w:val="26"/>
        </w:rPr>
      </w:pPr>
      <w:r>
        <w:rPr>
          <w:i/>
          <w:sz w:val="26"/>
        </w:rPr>
        <w:t xml:space="preserve">Bảng </w:t>
      </w:r>
      <w:r>
        <w:rPr>
          <w:rFonts w:hint="default"/>
          <w:i/>
          <w:sz w:val="26"/>
          <w:lang w:val="vi-VN"/>
        </w:rPr>
        <w:t>hình thức</w:t>
      </w:r>
      <w:r>
        <w:rPr>
          <w:i/>
          <w:sz w:val="26"/>
        </w:rPr>
        <w:t>.</w:t>
      </w:r>
    </w:p>
    <w:tbl>
      <w:tblPr>
        <w:tblStyle w:val="5"/>
        <w:tblW w:w="0" w:type="auto"/>
        <w:tblInd w:w="32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76"/>
        <w:gridCol w:w="1692"/>
        <w:gridCol w:w="1263"/>
        <w:gridCol w:w="1049"/>
        <w:gridCol w:w="1455"/>
        <w:gridCol w:w="1986"/>
        <w:gridCol w:w="184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8" w:hRule="atLeast"/>
        </w:trPr>
        <w:tc>
          <w:tcPr>
            <w:tcW w:w="776" w:type="dxa"/>
          </w:tcPr>
          <w:p>
            <w:pPr>
              <w:pStyle w:val="18"/>
              <w:spacing w:line="294" w:lineRule="exact"/>
              <w:rPr>
                <w:sz w:val="26"/>
              </w:rPr>
            </w:pPr>
            <w:r>
              <w:rPr>
                <w:sz w:val="26"/>
              </w:rPr>
              <w:t>STT</w:t>
            </w:r>
          </w:p>
        </w:tc>
        <w:tc>
          <w:tcPr>
            <w:tcW w:w="1692" w:type="dxa"/>
          </w:tcPr>
          <w:p>
            <w:pPr>
              <w:pStyle w:val="18"/>
              <w:spacing w:line="294" w:lineRule="exact"/>
              <w:ind w:left="105"/>
              <w:rPr>
                <w:sz w:val="26"/>
              </w:rPr>
            </w:pPr>
            <w:r>
              <w:rPr>
                <w:sz w:val="26"/>
              </w:rPr>
              <w:t>Thuộc tính</w:t>
            </w:r>
          </w:p>
        </w:tc>
        <w:tc>
          <w:tcPr>
            <w:tcW w:w="1263" w:type="dxa"/>
          </w:tcPr>
          <w:p>
            <w:pPr>
              <w:pStyle w:val="18"/>
              <w:spacing w:line="294" w:lineRule="exact"/>
              <w:rPr>
                <w:sz w:val="26"/>
              </w:rPr>
            </w:pPr>
            <w:r>
              <w:rPr>
                <w:sz w:val="26"/>
              </w:rPr>
              <w:t>Kiểu DL</w:t>
            </w:r>
          </w:p>
        </w:tc>
        <w:tc>
          <w:tcPr>
            <w:tcW w:w="1049" w:type="dxa"/>
          </w:tcPr>
          <w:p>
            <w:pPr>
              <w:pStyle w:val="18"/>
              <w:spacing w:line="294" w:lineRule="exact"/>
              <w:rPr>
                <w:sz w:val="26"/>
              </w:rPr>
            </w:pPr>
            <w:r>
              <w:rPr>
                <w:sz w:val="26"/>
              </w:rPr>
              <w:t>Độ dài</w:t>
            </w:r>
          </w:p>
        </w:tc>
        <w:tc>
          <w:tcPr>
            <w:tcW w:w="1455" w:type="dxa"/>
          </w:tcPr>
          <w:p>
            <w:pPr>
              <w:pStyle w:val="18"/>
              <w:spacing w:line="294" w:lineRule="exact"/>
              <w:ind w:left="104"/>
              <w:rPr>
                <w:sz w:val="26"/>
              </w:rPr>
            </w:pPr>
            <w:r>
              <w:rPr>
                <w:sz w:val="26"/>
              </w:rPr>
              <w:t>Khóa</w:t>
            </w:r>
          </w:p>
        </w:tc>
        <w:tc>
          <w:tcPr>
            <w:tcW w:w="1986" w:type="dxa"/>
          </w:tcPr>
          <w:p>
            <w:pPr>
              <w:pStyle w:val="18"/>
              <w:spacing w:line="294" w:lineRule="exact"/>
              <w:ind w:left="104"/>
              <w:rPr>
                <w:sz w:val="26"/>
              </w:rPr>
            </w:pPr>
            <w:r>
              <w:rPr>
                <w:sz w:val="26"/>
              </w:rPr>
              <w:t>Null or Not null</w:t>
            </w:r>
          </w:p>
        </w:tc>
        <w:tc>
          <w:tcPr>
            <w:tcW w:w="1844" w:type="dxa"/>
          </w:tcPr>
          <w:p>
            <w:pPr>
              <w:pStyle w:val="18"/>
              <w:spacing w:line="294" w:lineRule="exact"/>
              <w:ind w:left="103"/>
              <w:rPr>
                <w:sz w:val="26"/>
              </w:rPr>
            </w:pPr>
            <w:r>
              <w:rPr>
                <w:sz w:val="26"/>
              </w:rPr>
              <w:t>Chú thích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8" w:hRule="atLeast"/>
        </w:trPr>
        <w:tc>
          <w:tcPr>
            <w:tcW w:w="776" w:type="dxa"/>
          </w:tcPr>
          <w:p>
            <w:pPr>
              <w:pStyle w:val="18"/>
              <w:spacing w:line="294" w:lineRule="exact"/>
              <w:rPr>
                <w:sz w:val="26"/>
              </w:rPr>
            </w:pPr>
            <w:r>
              <w:rPr>
                <w:w w:val="99"/>
                <w:sz w:val="26"/>
              </w:rPr>
              <w:t>1</w:t>
            </w:r>
          </w:p>
        </w:tc>
        <w:tc>
          <w:tcPr>
            <w:tcW w:w="1692" w:type="dxa"/>
          </w:tcPr>
          <w:p>
            <w:pPr>
              <w:pStyle w:val="18"/>
              <w:spacing w:line="294" w:lineRule="exact"/>
              <w:ind w:left="105"/>
              <w:rPr>
                <w:rFonts w:hint="default"/>
                <w:sz w:val="26"/>
                <w:lang w:val="vi-VN"/>
              </w:rPr>
            </w:pPr>
            <w:r>
              <w:rPr>
                <w:rFonts w:hint="default"/>
                <w:sz w:val="26"/>
                <w:lang w:val="vi-VN"/>
              </w:rPr>
              <w:t>idHT</w:t>
            </w:r>
          </w:p>
        </w:tc>
        <w:tc>
          <w:tcPr>
            <w:tcW w:w="1263" w:type="dxa"/>
          </w:tcPr>
          <w:p>
            <w:pPr>
              <w:pStyle w:val="18"/>
              <w:spacing w:line="294" w:lineRule="exact"/>
              <w:rPr>
                <w:rFonts w:hint="default"/>
                <w:sz w:val="26"/>
                <w:lang w:val="vi-VN"/>
              </w:rPr>
            </w:pPr>
            <w:r>
              <w:rPr>
                <w:rFonts w:hint="default"/>
                <w:sz w:val="26"/>
                <w:lang w:val="vi-VN"/>
              </w:rPr>
              <w:t>Char</w:t>
            </w:r>
          </w:p>
        </w:tc>
        <w:tc>
          <w:tcPr>
            <w:tcW w:w="1049" w:type="dxa"/>
          </w:tcPr>
          <w:p>
            <w:pPr>
              <w:pStyle w:val="18"/>
              <w:spacing w:line="294" w:lineRule="exact"/>
              <w:rPr>
                <w:rFonts w:hint="default"/>
                <w:sz w:val="26"/>
                <w:lang w:val="vi-VN"/>
              </w:rPr>
            </w:pPr>
            <w:r>
              <w:rPr>
                <w:rFonts w:hint="default"/>
                <w:sz w:val="26"/>
                <w:lang w:val="vi-VN"/>
              </w:rPr>
              <w:t>8</w:t>
            </w:r>
          </w:p>
        </w:tc>
        <w:tc>
          <w:tcPr>
            <w:tcW w:w="1455" w:type="dxa"/>
          </w:tcPr>
          <w:p>
            <w:pPr>
              <w:pStyle w:val="18"/>
              <w:spacing w:line="294" w:lineRule="exact"/>
              <w:ind w:left="104"/>
              <w:rPr>
                <w:sz w:val="26"/>
              </w:rPr>
            </w:pPr>
            <w:r>
              <w:rPr>
                <w:sz w:val="26"/>
              </w:rPr>
              <w:t>Khóa chính</w:t>
            </w:r>
          </w:p>
        </w:tc>
        <w:tc>
          <w:tcPr>
            <w:tcW w:w="1986" w:type="dxa"/>
          </w:tcPr>
          <w:p>
            <w:pPr>
              <w:pStyle w:val="18"/>
              <w:spacing w:line="294" w:lineRule="exact"/>
              <w:ind w:left="104"/>
              <w:rPr>
                <w:sz w:val="26"/>
              </w:rPr>
            </w:pPr>
            <w:r>
              <w:rPr>
                <w:sz w:val="26"/>
              </w:rPr>
              <w:t>Not null</w:t>
            </w:r>
          </w:p>
        </w:tc>
        <w:tc>
          <w:tcPr>
            <w:tcW w:w="1844" w:type="dxa"/>
          </w:tcPr>
          <w:p>
            <w:pPr>
              <w:pStyle w:val="18"/>
              <w:spacing w:line="294" w:lineRule="exact"/>
              <w:ind w:left="103"/>
              <w:rPr>
                <w:rFonts w:hint="default"/>
                <w:sz w:val="26"/>
                <w:lang w:val="vi-VN"/>
              </w:rPr>
            </w:pPr>
            <w:r>
              <w:rPr>
                <w:sz w:val="26"/>
              </w:rPr>
              <w:t xml:space="preserve">Mã </w:t>
            </w:r>
            <w:r>
              <w:rPr>
                <w:rFonts w:hint="default"/>
                <w:sz w:val="26"/>
                <w:lang w:val="vi-VN"/>
              </w:rPr>
              <w:t>hình thức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8" w:hRule="atLeast"/>
        </w:trPr>
        <w:tc>
          <w:tcPr>
            <w:tcW w:w="776" w:type="dxa"/>
          </w:tcPr>
          <w:p>
            <w:pPr>
              <w:pStyle w:val="18"/>
              <w:spacing w:line="294" w:lineRule="exact"/>
              <w:rPr>
                <w:sz w:val="26"/>
              </w:rPr>
            </w:pPr>
            <w:r>
              <w:rPr>
                <w:w w:val="99"/>
                <w:sz w:val="26"/>
              </w:rPr>
              <w:t>2</w:t>
            </w:r>
          </w:p>
        </w:tc>
        <w:tc>
          <w:tcPr>
            <w:tcW w:w="1692" w:type="dxa"/>
          </w:tcPr>
          <w:p>
            <w:pPr>
              <w:pStyle w:val="18"/>
              <w:spacing w:line="294" w:lineRule="exact"/>
              <w:ind w:left="105"/>
              <w:rPr>
                <w:rFonts w:hint="default"/>
                <w:sz w:val="26"/>
                <w:lang w:val="vi-VN"/>
              </w:rPr>
            </w:pPr>
            <w:r>
              <w:rPr>
                <w:rFonts w:hint="default"/>
                <w:sz w:val="26"/>
                <w:lang w:val="vi-VN"/>
              </w:rPr>
              <w:t>tenHT</w:t>
            </w:r>
          </w:p>
        </w:tc>
        <w:tc>
          <w:tcPr>
            <w:tcW w:w="1263" w:type="dxa"/>
          </w:tcPr>
          <w:p>
            <w:pPr>
              <w:pStyle w:val="18"/>
              <w:spacing w:line="294" w:lineRule="exact"/>
              <w:rPr>
                <w:sz w:val="26"/>
              </w:rPr>
            </w:pPr>
            <w:r>
              <w:rPr>
                <w:sz w:val="26"/>
              </w:rPr>
              <w:t>nvarchar</w:t>
            </w:r>
          </w:p>
        </w:tc>
        <w:tc>
          <w:tcPr>
            <w:tcW w:w="1049" w:type="dxa"/>
          </w:tcPr>
          <w:p>
            <w:pPr>
              <w:pStyle w:val="18"/>
              <w:spacing w:line="294" w:lineRule="exact"/>
              <w:rPr>
                <w:sz w:val="26"/>
              </w:rPr>
            </w:pPr>
            <w:r>
              <w:rPr>
                <w:rFonts w:hint="default"/>
                <w:sz w:val="26"/>
                <w:lang w:val="vi-VN"/>
              </w:rPr>
              <w:t>2</w:t>
            </w:r>
            <w:r>
              <w:rPr>
                <w:sz w:val="26"/>
              </w:rPr>
              <w:t>0</w:t>
            </w:r>
          </w:p>
        </w:tc>
        <w:tc>
          <w:tcPr>
            <w:tcW w:w="1455" w:type="dxa"/>
          </w:tcPr>
          <w:p>
            <w:pPr>
              <w:pStyle w:val="18"/>
              <w:spacing w:line="294" w:lineRule="exact"/>
              <w:ind w:left="104"/>
              <w:rPr>
                <w:sz w:val="26"/>
              </w:rPr>
            </w:pPr>
            <w:r>
              <w:rPr>
                <w:w w:val="99"/>
                <w:sz w:val="26"/>
              </w:rPr>
              <w:t>x</w:t>
            </w:r>
          </w:p>
        </w:tc>
        <w:tc>
          <w:tcPr>
            <w:tcW w:w="1986" w:type="dxa"/>
          </w:tcPr>
          <w:p>
            <w:pPr>
              <w:pStyle w:val="18"/>
              <w:spacing w:line="294" w:lineRule="exact"/>
              <w:ind w:left="104"/>
              <w:rPr>
                <w:sz w:val="26"/>
              </w:rPr>
            </w:pPr>
            <w:r>
              <w:rPr>
                <w:sz w:val="26"/>
              </w:rPr>
              <w:t>Not null</w:t>
            </w:r>
          </w:p>
        </w:tc>
        <w:tc>
          <w:tcPr>
            <w:tcW w:w="1844" w:type="dxa"/>
          </w:tcPr>
          <w:p>
            <w:pPr>
              <w:pStyle w:val="18"/>
              <w:spacing w:line="294" w:lineRule="exact"/>
              <w:ind w:left="103"/>
              <w:rPr>
                <w:sz w:val="26"/>
              </w:rPr>
            </w:pPr>
            <w:r>
              <w:rPr>
                <w:sz w:val="26"/>
              </w:rPr>
              <w:t xml:space="preserve">Tên </w:t>
            </w:r>
            <w:r>
              <w:rPr>
                <w:rFonts w:hint="default"/>
                <w:sz w:val="26"/>
                <w:lang w:val="vi-VN"/>
              </w:rPr>
              <w:t>hình thức</w:t>
            </w:r>
          </w:p>
        </w:tc>
      </w:tr>
    </w:tbl>
    <w:p>
      <w:pPr>
        <w:pStyle w:val="6"/>
        <w:rPr>
          <w:i/>
          <w:sz w:val="28"/>
        </w:rPr>
      </w:pPr>
      <w:bookmarkStart w:id="120" w:name="_bookmark78"/>
      <w:bookmarkEnd w:id="120"/>
      <w:bookmarkStart w:id="121" w:name="_bookmark78"/>
      <w:bookmarkEnd w:id="121"/>
    </w:p>
    <w:p>
      <w:pPr>
        <w:pStyle w:val="6"/>
        <w:spacing w:before="1"/>
        <w:rPr>
          <w:i/>
          <w:sz w:val="24"/>
        </w:rPr>
      </w:pPr>
    </w:p>
    <w:p>
      <w:pPr>
        <w:pStyle w:val="17"/>
        <w:numPr>
          <w:ilvl w:val="2"/>
          <w:numId w:val="24"/>
        </w:numPr>
        <w:tabs>
          <w:tab w:val="left" w:pos="2201"/>
        </w:tabs>
        <w:spacing w:before="0" w:after="43" w:line="240" w:lineRule="auto"/>
        <w:ind w:left="2200" w:right="0" w:hanging="721"/>
        <w:jc w:val="left"/>
        <w:rPr>
          <w:i/>
          <w:sz w:val="26"/>
        </w:rPr>
      </w:pPr>
      <w:bookmarkStart w:id="122" w:name="_bookmark79"/>
      <w:bookmarkEnd w:id="122"/>
      <w:bookmarkStart w:id="123" w:name="_bookmark79"/>
      <w:bookmarkEnd w:id="123"/>
      <w:r>
        <w:rPr>
          <w:i/>
          <w:sz w:val="26"/>
        </w:rPr>
        <w:t>Bảng sản</w:t>
      </w:r>
      <w:r>
        <w:rPr>
          <w:i/>
          <w:spacing w:val="-6"/>
          <w:sz w:val="26"/>
        </w:rPr>
        <w:t xml:space="preserve"> </w:t>
      </w:r>
      <w:r>
        <w:rPr>
          <w:i/>
          <w:sz w:val="26"/>
        </w:rPr>
        <w:t>phẩm</w:t>
      </w:r>
    </w:p>
    <w:tbl>
      <w:tblPr>
        <w:tblStyle w:val="5"/>
        <w:tblW w:w="0" w:type="auto"/>
        <w:tblInd w:w="32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56"/>
        <w:gridCol w:w="2395"/>
        <w:gridCol w:w="1238"/>
        <w:gridCol w:w="994"/>
        <w:gridCol w:w="1505"/>
        <w:gridCol w:w="1189"/>
        <w:gridCol w:w="211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97" w:hRule="atLeast"/>
        </w:trPr>
        <w:tc>
          <w:tcPr>
            <w:tcW w:w="756" w:type="dxa"/>
          </w:tcPr>
          <w:p>
            <w:pPr>
              <w:pStyle w:val="18"/>
              <w:rPr>
                <w:sz w:val="26"/>
              </w:rPr>
            </w:pPr>
            <w:r>
              <w:rPr>
                <w:sz w:val="26"/>
              </w:rPr>
              <w:t>STT</w:t>
            </w:r>
          </w:p>
        </w:tc>
        <w:tc>
          <w:tcPr>
            <w:tcW w:w="2395" w:type="dxa"/>
          </w:tcPr>
          <w:p>
            <w:pPr>
              <w:pStyle w:val="18"/>
              <w:ind w:left="105"/>
              <w:rPr>
                <w:sz w:val="26"/>
              </w:rPr>
            </w:pPr>
            <w:r>
              <w:rPr>
                <w:sz w:val="26"/>
              </w:rPr>
              <w:t>Thuộc tính</w:t>
            </w:r>
          </w:p>
        </w:tc>
        <w:tc>
          <w:tcPr>
            <w:tcW w:w="1238" w:type="dxa"/>
          </w:tcPr>
          <w:p>
            <w:pPr>
              <w:pStyle w:val="18"/>
              <w:ind w:left="108"/>
              <w:rPr>
                <w:sz w:val="26"/>
              </w:rPr>
            </w:pPr>
            <w:r>
              <w:rPr>
                <w:sz w:val="26"/>
              </w:rPr>
              <w:t>Kiểu DL</w:t>
            </w:r>
          </w:p>
        </w:tc>
        <w:tc>
          <w:tcPr>
            <w:tcW w:w="994" w:type="dxa"/>
          </w:tcPr>
          <w:p>
            <w:pPr>
              <w:pStyle w:val="18"/>
              <w:ind w:left="109"/>
              <w:rPr>
                <w:sz w:val="26"/>
              </w:rPr>
            </w:pPr>
            <w:r>
              <w:rPr>
                <w:sz w:val="26"/>
              </w:rPr>
              <w:t>Độ dài</w:t>
            </w:r>
          </w:p>
        </w:tc>
        <w:tc>
          <w:tcPr>
            <w:tcW w:w="1505" w:type="dxa"/>
          </w:tcPr>
          <w:p>
            <w:pPr>
              <w:pStyle w:val="18"/>
              <w:rPr>
                <w:sz w:val="26"/>
              </w:rPr>
            </w:pPr>
            <w:r>
              <w:rPr>
                <w:sz w:val="26"/>
              </w:rPr>
              <w:t>Khóa</w:t>
            </w:r>
          </w:p>
        </w:tc>
        <w:tc>
          <w:tcPr>
            <w:tcW w:w="1189" w:type="dxa"/>
          </w:tcPr>
          <w:p>
            <w:pPr>
              <w:pStyle w:val="18"/>
              <w:ind w:left="106"/>
              <w:rPr>
                <w:sz w:val="26"/>
              </w:rPr>
            </w:pPr>
            <w:r>
              <w:rPr>
                <w:sz w:val="26"/>
              </w:rPr>
              <w:t>Null or</w:t>
            </w:r>
          </w:p>
          <w:p>
            <w:pPr>
              <w:pStyle w:val="18"/>
              <w:spacing w:before="150" w:line="240" w:lineRule="auto"/>
              <w:ind w:left="106"/>
              <w:rPr>
                <w:sz w:val="26"/>
              </w:rPr>
            </w:pPr>
            <w:r>
              <w:rPr>
                <w:sz w:val="26"/>
              </w:rPr>
              <w:t>Not null</w:t>
            </w:r>
          </w:p>
        </w:tc>
        <w:tc>
          <w:tcPr>
            <w:tcW w:w="2115" w:type="dxa"/>
          </w:tcPr>
          <w:p>
            <w:pPr>
              <w:pStyle w:val="18"/>
              <w:ind w:left="106"/>
              <w:rPr>
                <w:sz w:val="26"/>
              </w:rPr>
            </w:pPr>
            <w:r>
              <w:rPr>
                <w:sz w:val="26"/>
              </w:rPr>
              <w:t>Chú thích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8" w:hRule="atLeast"/>
        </w:trPr>
        <w:tc>
          <w:tcPr>
            <w:tcW w:w="756" w:type="dxa"/>
          </w:tcPr>
          <w:p>
            <w:pPr>
              <w:pStyle w:val="18"/>
              <w:rPr>
                <w:sz w:val="26"/>
              </w:rPr>
            </w:pPr>
            <w:r>
              <w:rPr>
                <w:w w:val="99"/>
                <w:sz w:val="26"/>
              </w:rPr>
              <w:t>1</w:t>
            </w:r>
          </w:p>
        </w:tc>
        <w:tc>
          <w:tcPr>
            <w:tcW w:w="2395" w:type="dxa"/>
          </w:tcPr>
          <w:p>
            <w:pPr>
              <w:pStyle w:val="18"/>
              <w:ind w:left="105"/>
              <w:rPr>
                <w:rFonts w:hint="default"/>
                <w:sz w:val="26"/>
                <w:lang w:val="vi-VN"/>
              </w:rPr>
            </w:pPr>
            <w:r>
              <w:rPr>
                <w:rFonts w:hint="default"/>
                <w:sz w:val="26"/>
                <w:lang w:val="vi-VN"/>
              </w:rPr>
              <w:t>idSP</w:t>
            </w:r>
          </w:p>
        </w:tc>
        <w:tc>
          <w:tcPr>
            <w:tcW w:w="1238" w:type="dxa"/>
          </w:tcPr>
          <w:p>
            <w:pPr>
              <w:pStyle w:val="18"/>
              <w:ind w:left="108"/>
              <w:rPr>
                <w:sz w:val="26"/>
              </w:rPr>
            </w:pPr>
            <w:r>
              <w:rPr>
                <w:rFonts w:hint="default"/>
                <w:sz w:val="26"/>
                <w:lang w:val="vi-VN"/>
              </w:rPr>
              <w:t>Char</w:t>
            </w:r>
          </w:p>
        </w:tc>
        <w:tc>
          <w:tcPr>
            <w:tcW w:w="994" w:type="dxa"/>
          </w:tcPr>
          <w:p>
            <w:pPr>
              <w:pStyle w:val="18"/>
              <w:ind w:left="109"/>
              <w:rPr>
                <w:rFonts w:hint="default"/>
                <w:sz w:val="26"/>
                <w:lang w:val="vi-VN"/>
              </w:rPr>
            </w:pPr>
            <w:r>
              <w:rPr>
                <w:rFonts w:hint="default"/>
                <w:sz w:val="26"/>
                <w:lang w:val="vi-VN"/>
              </w:rPr>
              <w:t>8</w:t>
            </w:r>
          </w:p>
        </w:tc>
        <w:tc>
          <w:tcPr>
            <w:tcW w:w="1505" w:type="dxa"/>
          </w:tcPr>
          <w:p>
            <w:pPr>
              <w:pStyle w:val="18"/>
              <w:rPr>
                <w:sz w:val="26"/>
              </w:rPr>
            </w:pPr>
            <w:r>
              <w:rPr>
                <w:sz w:val="26"/>
              </w:rPr>
              <w:t>Khóa chính</w:t>
            </w:r>
          </w:p>
        </w:tc>
        <w:tc>
          <w:tcPr>
            <w:tcW w:w="1189" w:type="dxa"/>
          </w:tcPr>
          <w:p>
            <w:pPr>
              <w:pStyle w:val="18"/>
              <w:ind w:left="106"/>
              <w:rPr>
                <w:sz w:val="26"/>
              </w:rPr>
            </w:pPr>
            <w:r>
              <w:rPr>
                <w:sz w:val="26"/>
              </w:rPr>
              <w:t>Not null</w:t>
            </w:r>
          </w:p>
        </w:tc>
        <w:tc>
          <w:tcPr>
            <w:tcW w:w="2115" w:type="dxa"/>
          </w:tcPr>
          <w:p>
            <w:pPr>
              <w:pStyle w:val="18"/>
              <w:ind w:left="106"/>
              <w:rPr>
                <w:sz w:val="26"/>
              </w:rPr>
            </w:pPr>
            <w:r>
              <w:rPr>
                <w:sz w:val="26"/>
              </w:rPr>
              <w:t>Mã sản phẩm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8" w:hRule="atLeast"/>
        </w:trPr>
        <w:tc>
          <w:tcPr>
            <w:tcW w:w="756" w:type="dxa"/>
          </w:tcPr>
          <w:p>
            <w:pPr>
              <w:pStyle w:val="18"/>
              <w:rPr>
                <w:sz w:val="26"/>
              </w:rPr>
            </w:pPr>
            <w:r>
              <w:rPr>
                <w:w w:val="99"/>
                <w:sz w:val="26"/>
              </w:rPr>
              <w:t>2</w:t>
            </w:r>
          </w:p>
        </w:tc>
        <w:tc>
          <w:tcPr>
            <w:tcW w:w="2395" w:type="dxa"/>
          </w:tcPr>
          <w:p>
            <w:pPr>
              <w:pStyle w:val="18"/>
              <w:ind w:left="105"/>
              <w:rPr>
                <w:rFonts w:hint="default"/>
                <w:sz w:val="26"/>
                <w:lang w:val="vi-VN"/>
              </w:rPr>
            </w:pPr>
            <w:r>
              <w:rPr>
                <w:rFonts w:hint="default"/>
                <w:sz w:val="26"/>
                <w:lang w:val="vi-VN"/>
              </w:rPr>
              <w:t>idHT</w:t>
            </w:r>
          </w:p>
        </w:tc>
        <w:tc>
          <w:tcPr>
            <w:tcW w:w="1238" w:type="dxa"/>
          </w:tcPr>
          <w:p>
            <w:pPr>
              <w:pStyle w:val="18"/>
              <w:ind w:left="108"/>
              <w:rPr>
                <w:sz w:val="26"/>
              </w:rPr>
            </w:pPr>
            <w:r>
              <w:rPr>
                <w:rFonts w:hint="default"/>
                <w:sz w:val="26"/>
                <w:lang w:val="vi-VN"/>
              </w:rPr>
              <w:t>Char</w:t>
            </w:r>
          </w:p>
        </w:tc>
        <w:tc>
          <w:tcPr>
            <w:tcW w:w="994" w:type="dxa"/>
          </w:tcPr>
          <w:p>
            <w:pPr>
              <w:pStyle w:val="18"/>
              <w:ind w:left="109"/>
              <w:rPr>
                <w:rFonts w:hint="default"/>
                <w:sz w:val="26"/>
                <w:lang w:val="vi-VN"/>
              </w:rPr>
            </w:pPr>
            <w:r>
              <w:rPr>
                <w:rFonts w:hint="default"/>
                <w:sz w:val="26"/>
                <w:lang w:val="vi-VN"/>
              </w:rPr>
              <w:t>8</w:t>
            </w:r>
          </w:p>
        </w:tc>
        <w:tc>
          <w:tcPr>
            <w:tcW w:w="1505" w:type="dxa"/>
          </w:tcPr>
          <w:p>
            <w:pPr>
              <w:pStyle w:val="18"/>
              <w:rPr>
                <w:sz w:val="26"/>
              </w:rPr>
            </w:pPr>
            <w:r>
              <w:rPr>
                <w:sz w:val="26"/>
              </w:rPr>
              <w:t>Khóa ngoại</w:t>
            </w:r>
          </w:p>
        </w:tc>
        <w:tc>
          <w:tcPr>
            <w:tcW w:w="1189" w:type="dxa"/>
          </w:tcPr>
          <w:p>
            <w:pPr>
              <w:pStyle w:val="18"/>
              <w:ind w:left="106"/>
              <w:rPr>
                <w:sz w:val="26"/>
              </w:rPr>
            </w:pPr>
            <w:r>
              <w:rPr>
                <w:sz w:val="26"/>
              </w:rPr>
              <w:t>Not null</w:t>
            </w:r>
          </w:p>
        </w:tc>
        <w:tc>
          <w:tcPr>
            <w:tcW w:w="2115" w:type="dxa"/>
          </w:tcPr>
          <w:p>
            <w:pPr>
              <w:pStyle w:val="18"/>
              <w:ind w:left="106"/>
              <w:rPr>
                <w:rFonts w:hint="default"/>
                <w:sz w:val="26"/>
                <w:lang w:val="vi-VN"/>
              </w:rPr>
            </w:pPr>
            <w:r>
              <w:rPr>
                <w:sz w:val="26"/>
              </w:rPr>
              <w:t xml:space="preserve">Mã </w:t>
            </w:r>
            <w:r>
              <w:rPr>
                <w:rFonts w:hint="default"/>
                <w:sz w:val="26"/>
                <w:lang w:val="vi-VN"/>
              </w:rPr>
              <w:t>hình thức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0" w:hRule="atLeast"/>
        </w:trPr>
        <w:tc>
          <w:tcPr>
            <w:tcW w:w="756" w:type="dxa"/>
          </w:tcPr>
          <w:p>
            <w:pPr>
              <w:pStyle w:val="18"/>
              <w:rPr>
                <w:sz w:val="26"/>
              </w:rPr>
            </w:pPr>
            <w:r>
              <w:rPr>
                <w:w w:val="99"/>
                <w:sz w:val="26"/>
              </w:rPr>
              <w:t>3</w:t>
            </w:r>
          </w:p>
        </w:tc>
        <w:tc>
          <w:tcPr>
            <w:tcW w:w="2395" w:type="dxa"/>
          </w:tcPr>
          <w:p>
            <w:pPr>
              <w:pStyle w:val="18"/>
              <w:ind w:left="105"/>
              <w:rPr>
                <w:rFonts w:hint="default"/>
                <w:sz w:val="26"/>
                <w:lang w:val="vi-VN"/>
              </w:rPr>
            </w:pPr>
            <w:r>
              <w:rPr>
                <w:rFonts w:hint="default"/>
                <w:sz w:val="26"/>
                <w:lang w:val="vi-VN"/>
              </w:rPr>
              <w:t>idLoai</w:t>
            </w:r>
          </w:p>
        </w:tc>
        <w:tc>
          <w:tcPr>
            <w:tcW w:w="1238" w:type="dxa"/>
          </w:tcPr>
          <w:p>
            <w:pPr>
              <w:pStyle w:val="18"/>
              <w:ind w:left="108"/>
              <w:rPr>
                <w:sz w:val="26"/>
              </w:rPr>
            </w:pPr>
            <w:r>
              <w:rPr>
                <w:rFonts w:hint="default"/>
                <w:sz w:val="26"/>
                <w:lang w:val="vi-VN"/>
              </w:rPr>
              <w:t>Char</w:t>
            </w:r>
          </w:p>
        </w:tc>
        <w:tc>
          <w:tcPr>
            <w:tcW w:w="994" w:type="dxa"/>
          </w:tcPr>
          <w:p>
            <w:pPr>
              <w:pStyle w:val="18"/>
              <w:ind w:left="109"/>
              <w:rPr>
                <w:rFonts w:hint="default"/>
                <w:sz w:val="26"/>
                <w:lang w:val="vi-VN"/>
              </w:rPr>
            </w:pPr>
            <w:r>
              <w:rPr>
                <w:rFonts w:hint="default"/>
                <w:sz w:val="26"/>
                <w:lang w:val="vi-VN"/>
              </w:rPr>
              <w:t>8</w:t>
            </w:r>
          </w:p>
        </w:tc>
        <w:tc>
          <w:tcPr>
            <w:tcW w:w="1505" w:type="dxa"/>
          </w:tcPr>
          <w:p>
            <w:pPr>
              <w:pStyle w:val="18"/>
              <w:rPr>
                <w:sz w:val="26"/>
              </w:rPr>
            </w:pPr>
            <w:r>
              <w:rPr>
                <w:sz w:val="26"/>
              </w:rPr>
              <w:t>Khóa ngoại</w:t>
            </w:r>
          </w:p>
        </w:tc>
        <w:tc>
          <w:tcPr>
            <w:tcW w:w="1189" w:type="dxa"/>
          </w:tcPr>
          <w:p>
            <w:pPr>
              <w:pStyle w:val="18"/>
              <w:ind w:left="106"/>
              <w:rPr>
                <w:sz w:val="26"/>
              </w:rPr>
            </w:pPr>
            <w:r>
              <w:rPr>
                <w:sz w:val="26"/>
              </w:rPr>
              <w:t>Not null</w:t>
            </w:r>
          </w:p>
        </w:tc>
        <w:tc>
          <w:tcPr>
            <w:tcW w:w="2115" w:type="dxa"/>
          </w:tcPr>
          <w:p>
            <w:pPr>
              <w:pStyle w:val="18"/>
              <w:ind w:left="106"/>
              <w:rPr>
                <w:sz w:val="26"/>
              </w:rPr>
            </w:pPr>
            <w:r>
              <w:rPr>
                <w:sz w:val="26"/>
              </w:rPr>
              <w:t xml:space="preserve">Mã </w:t>
            </w:r>
            <w:r>
              <w:rPr>
                <w:rFonts w:hint="default"/>
                <w:sz w:val="26"/>
                <w:lang w:val="vi-VN"/>
              </w:rPr>
              <w:t>loại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8" w:hRule="atLeast"/>
        </w:trPr>
        <w:tc>
          <w:tcPr>
            <w:tcW w:w="756" w:type="dxa"/>
          </w:tcPr>
          <w:p>
            <w:pPr>
              <w:pStyle w:val="18"/>
              <w:rPr>
                <w:rFonts w:hint="default"/>
                <w:sz w:val="26"/>
                <w:lang w:val="vi-VN"/>
              </w:rPr>
            </w:pPr>
            <w:r>
              <w:rPr>
                <w:rFonts w:hint="default"/>
                <w:sz w:val="26"/>
                <w:lang w:val="vi-VN"/>
              </w:rPr>
              <w:t>4</w:t>
            </w:r>
          </w:p>
        </w:tc>
        <w:tc>
          <w:tcPr>
            <w:tcW w:w="2395" w:type="dxa"/>
          </w:tcPr>
          <w:p>
            <w:pPr>
              <w:pStyle w:val="18"/>
              <w:ind w:left="105"/>
              <w:rPr>
                <w:sz w:val="26"/>
              </w:rPr>
            </w:pPr>
            <w:r>
              <w:rPr>
                <w:rFonts w:hint="default"/>
                <w:sz w:val="26"/>
                <w:lang w:val="vi-VN"/>
              </w:rPr>
              <w:t>t</w:t>
            </w:r>
            <w:r>
              <w:rPr>
                <w:sz w:val="26"/>
              </w:rPr>
              <w:t>enSP</w:t>
            </w:r>
          </w:p>
        </w:tc>
        <w:tc>
          <w:tcPr>
            <w:tcW w:w="1238" w:type="dxa"/>
          </w:tcPr>
          <w:p>
            <w:pPr>
              <w:pStyle w:val="18"/>
              <w:ind w:left="108"/>
              <w:rPr>
                <w:sz w:val="26"/>
              </w:rPr>
            </w:pPr>
            <w:r>
              <w:rPr>
                <w:sz w:val="26"/>
              </w:rPr>
              <w:t>nvarchar</w:t>
            </w:r>
          </w:p>
        </w:tc>
        <w:tc>
          <w:tcPr>
            <w:tcW w:w="994" w:type="dxa"/>
          </w:tcPr>
          <w:p>
            <w:pPr>
              <w:pStyle w:val="18"/>
              <w:ind w:left="109"/>
              <w:rPr>
                <w:rFonts w:hint="default"/>
                <w:sz w:val="26"/>
                <w:lang w:val="vi-VN"/>
              </w:rPr>
            </w:pPr>
            <w:r>
              <w:rPr>
                <w:rFonts w:hint="default"/>
                <w:sz w:val="26"/>
                <w:lang w:val="vi-VN"/>
              </w:rPr>
              <w:t>255</w:t>
            </w:r>
          </w:p>
        </w:tc>
        <w:tc>
          <w:tcPr>
            <w:tcW w:w="1505" w:type="dxa"/>
          </w:tcPr>
          <w:p>
            <w:pPr>
              <w:pStyle w:val="18"/>
              <w:rPr>
                <w:sz w:val="26"/>
              </w:rPr>
            </w:pPr>
            <w:r>
              <w:rPr>
                <w:w w:val="99"/>
                <w:sz w:val="26"/>
              </w:rPr>
              <w:t>x</w:t>
            </w:r>
          </w:p>
        </w:tc>
        <w:tc>
          <w:tcPr>
            <w:tcW w:w="1189" w:type="dxa"/>
          </w:tcPr>
          <w:p>
            <w:pPr>
              <w:pStyle w:val="18"/>
              <w:ind w:left="106"/>
              <w:rPr>
                <w:sz w:val="26"/>
              </w:rPr>
            </w:pPr>
            <w:r>
              <w:rPr>
                <w:sz w:val="26"/>
              </w:rPr>
              <w:t>Not null</w:t>
            </w:r>
          </w:p>
        </w:tc>
        <w:tc>
          <w:tcPr>
            <w:tcW w:w="2115" w:type="dxa"/>
          </w:tcPr>
          <w:p>
            <w:pPr>
              <w:pStyle w:val="18"/>
              <w:ind w:left="106"/>
              <w:rPr>
                <w:sz w:val="26"/>
              </w:rPr>
            </w:pPr>
            <w:r>
              <w:rPr>
                <w:sz w:val="26"/>
              </w:rPr>
              <w:t>Tên sản phẩm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8" w:hRule="atLeast"/>
        </w:trPr>
        <w:tc>
          <w:tcPr>
            <w:tcW w:w="756" w:type="dxa"/>
          </w:tcPr>
          <w:p>
            <w:pPr>
              <w:pStyle w:val="18"/>
              <w:rPr>
                <w:rFonts w:hint="default"/>
                <w:w w:val="99"/>
                <w:sz w:val="26"/>
                <w:lang w:val="vi-VN"/>
              </w:rPr>
            </w:pPr>
            <w:r>
              <w:rPr>
                <w:rFonts w:hint="default"/>
                <w:w w:val="99"/>
                <w:sz w:val="26"/>
                <w:lang w:val="vi-VN"/>
              </w:rPr>
              <w:t>5</w:t>
            </w:r>
          </w:p>
        </w:tc>
        <w:tc>
          <w:tcPr>
            <w:tcW w:w="2395" w:type="dxa"/>
          </w:tcPr>
          <w:p>
            <w:pPr>
              <w:pStyle w:val="18"/>
              <w:ind w:left="105"/>
              <w:rPr>
                <w:rFonts w:hint="default"/>
                <w:sz w:val="26"/>
                <w:lang w:val="vi-VN"/>
              </w:rPr>
            </w:pPr>
            <w:r>
              <w:rPr>
                <w:rFonts w:hint="default"/>
                <w:sz w:val="26"/>
                <w:lang w:val="vi-VN"/>
              </w:rPr>
              <w:t>pNgu</w:t>
            </w:r>
          </w:p>
        </w:tc>
        <w:tc>
          <w:tcPr>
            <w:tcW w:w="1238" w:type="dxa"/>
          </w:tcPr>
          <w:p>
            <w:pPr>
              <w:pStyle w:val="18"/>
              <w:ind w:left="108"/>
              <w:rPr>
                <w:sz w:val="26"/>
              </w:rPr>
            </w:pPr>
            <w:r>
              <w:rPr>
                <w:sz w:val="26"/>
              </w:rPr>
              <w:t>int</w:t>
            </w:r>
          </w:p>
        </w:tc>
        <w:tc>
          <w:tcPr>
            <w:tcW w:w="994" w:type="dxa"/>
          </w:tcPr>
          <w:p>
            <w:pPr>
              <w:pStyle w:val="18"/>
              <w:ind w:left="109"/>
              <w:rPr>
                <w:rFonts w:hint="default"/>
                <w:sz w:val="26"/>
                <w:lang w:val="vi-VN"/>
              </w:rPr>
            </w:pPr>
            <w:r>
              <w:rPr>
                <w:rFonts w:hint="default"/>
                <w:sz w:val="26"/>
                <w:lang w:val="vi-VN"/>
              </w:rPr>
              <w:t>x</w:t>
            </w:r>
          </w:p>
        </w:tc>
        <w:tc>
          <w:tcPr>
            <w:tcW w:w="1505" w:type="dxa"/>
          </w:tcPr>
          <w:p>
            <w:pPr>
              <w:pStyle w:val="18"/>
              <w:rPr>
                <w:rFonts w:hint="default"/>
                <w:w w:val="99"/>
                <w:sz w:val="26"/>
                <w:lang w:val="vi-VN"/>
              </w:rPr>
            </w:pPr>
            <w:r>
              <w:rPr>
                <w:rFonts w:hint="default"/>
                <w:w w:val="99"/>
                <w:sz w:val="26"/>
                <w:lang w:val="vi-VN"/>
              </w:rPr>
              <w:t>x</w:t>
            </w:r>
          </w:p>
        </w:tc>
        <w:tc>
          <w:tcPr>
            <w:tcW w:w="1189" w:type="dxa"/>
          </w:tcPr>
          <w:p>
            <w:pPr>
              <w:pStyle w:val="18"/>
              <w:ind w:left="106"/>
              <w:rPr>
                <w:sz w:val="26"/>
              </w:rPr>
            </w:pPr>
            <w:r>
              <w:rPr>
                <w:sz w:val="26"/>
              </w:rPr>
              <w:t>Not null</w:t>
            </w:r>
          </w:p>
        </w:tc>
        <w:tc>
          <w:tcPr>
            <w:tcW w:w="2115" w:type="dxa"/>
          </w:tcPr>
          <w:p>
            <w:pPr>
              <w:pStyle w:val="18"/>
              <w:ind w:left="106"/>
              <w:rPr>
                <w:rFonts w:hint="default"/>
                <w:sz w:val="26"/>
                <w:lang w:val="vi-VN"/>
              </w:rPr>
            </w:pPr>
            <w:r>
              <w:rPr>
                <w:rFonts w:hint="default"/>
                <w:sz w:val="26"/>
                <w:lang w:val="vi-VN"/>
              </w:rPr>
              <w:t>Phòng ngủ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8" w:hRule="atLeast"/>
        </w:trPr>
        <w:tc>
          <w:tcPr>
            <w:tcW w:w="756" w:type="dxa"/>
          </w:tcPr>
          <w:p>
            <w:pPr>
              <w:pStyle w:val="18"/>
              <w:rPr>
                <w:rFonts w:hint="default"/>
                <w:w w:val="99"/>
                <w:sz w:val="26"/>
                <w:lang w:val="vi-VN"/>
              </w:rPr>
            </w:pPr>
            <w:r>
              <w:rPr>
                <w:rFonts w:hint="default"/>
                <w:w w:val="99"/>
                <w:sz w:val="26"/>
                <w:lang w:val="vi-VN"/>
              </w:rPr>
              <w:t>6</w:t>
            </w:r>
          </w:p>
        </w:tc>
        <w:tc>
          <w:tcPr>
            <w:tcW w:w="2395" w:type="dxa"/>
          </w:tcPr>
          <w:p>
            <w:pPr>
              <w:pStyle w:val="18"/>
              <w:ind w:left="105"/>
              <w:rPr>
                <w:rFonts w:hint="default"/>
                <w:sz w:val="26"/>
                <w:lang w:val="vi-VN"/>
              </w:rPr>
            </w:pPr>
            <w:r>
              <w:rPr>
                <w:rFonts w:hint="default"/>
                <w:sz w:val="26"/>
                <w:lang w:val="vi-VN"/>
              </w:rPr>
              <w:t>pTam</w:t>
            </w:r>
          </w:p>
        </w:tc>
        <w:tc>
          <w:tcPr>
            <w:tcW w:w="1238" w:type="dxa"/>
          </w:tcPr>
          <w:p>
            <w:pPr>
              <w:pStyle w:val="18"/>
              <w:ind w:left="108"/>
              <w:rPr>
                <w:sz w:val="26"/>
              </w:rPr>
            </w:pPr>
            <w:r>
              <w:rPr>
                <w:sz w:val="26"/>
              </w:rPr>
              <w:t>int</w:t>
            </w:r>
          </w:p>
        </w:tc>
        <w:tc>
          <w:tcPr>
            <w:tcW w:w="994" w:type="dxa"/>
          </w:tcPr>
          <w:p>
            <w:pPr>
              <w:pStyle w:val="18"/>
              <w:ind w:left="109"/>
              <w:rPr>
                <w:rFonts w:hint="default"/>
                <w:sz w:val="26"/>
                <w:lang w:val="vi-VN"/>
              </w:rPr>
            </w:pPr>
            <w:r>
              <w:rPr>
                <w:rFonts w:hint="default"/>
                <w:sz w:val="26"/>
                <w:lang w:val="vi-VN"/>
              </w:rPr>
              <w:t>x</w:t>
            </w:r>
          </w:p>
        </w:tc>
        <w:tc>
          <w:tcPr>
            <w:tcW w:w="1505" w:type="dxa"/>
          </w:tcPr>
          <w:p>
            <w:pPr>
              <w:pStyle w:val="18"/>
              <w:rPr>
                <w:rFonts w:hint="default"/>
                <w:w w:val="99"/>
                <w:sz w:val="26"/>
                <w:lang w:val="vi-VN"/>
              </w:rPr>
            </w:pPr>
            <w:r>
              <w:rPr>
                <w:rFonts w:hint="default"/>
                <w:w w:val="99"/>
                <w:sz w:val="26"/>
                <w:lang w:val="vi-VN"/>
              </w:rPr>
              <w:t>x</w:t>
            </w:r>
          </w:p>
        </w:tc>
        <w:tc>
          <w:tcPr>
            <w:tcW w:w="1189" w:type="dxa"/>
          </w:tcPr>
          <w:p>
            <w:pPr>
              <w:pStyle w:val="18"/>
              <w:ind w:left="106"/>
              <w:rPr>
                <w:sz w:val="26"/>
              </w:rPr>
            </w:pPr>
            <w:r>
              <w:rPr>
                <w:sz w:val="26"/>
              </w:rPr>
              <w:t>Not null</w:t>
            </w:r>
          </w:p>
        </w:tc>
        <w:tc>
          <w:tcPr>
            <w:tcW w:w="2115" w:type="dxa"/>
          </w:tcPr>
          <w:p>
            <w:pPr>
              <w:pStyle w:val="18"/>
              <w:ind w:left="106"/>
              <w:rPr>
                <w:rFonts w:hint="default"/>
                <w:sz w:val="26"/>
                <w:lang w:val="vi-VN"/>
              </w:rPr>
            </w:pPr>
            <w:r>
              <w:rPr>
                <w:rFonts w:hint="default"/>
                <w:sz w:val="26"/>
                <w:lang w:val="vi-VN"/>
              </w:rPr>
              <w:t>Phòng tắm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8" w:hRule="atLeast"/>
        </w:trPr>
        <w:tc>
          <w:tcPr>
            <w:tcW w:w="756" w:type="dxa"/>
          </w:tcPr>
          <w:p>
            <w:pPr>
              <w:pStyle w:val="18"/>
              <w:rPr>
                <w:sz w:val="26"/>
              </w:rPr>
            </w:pPr>
            <w:r>
              <w:rPr>
                <w:w w:val="99"/>
                <w:sz w:val="26"/>
              </w:rPr>
              <w:t>7</w:t>
            </w:r>
          </w:p>
        </w:tc>
        <w:tc>
          <w:tcPr>
            <w:tcW w:w="2395" w:type="dxa"/>
          </w:tcPr>
          <w:p>
            <w:pPr>
              <w:pStyle w:val="18"/>
              <w:ind w:left="105"/>
              <w:rPr>
                <w:rFonts w:hint="default"/>
                <w:sz w:val="26"/>
                <w:lang w:val="vi-VN"/>
              </w:rPr>
            </w:pPr>
            <w:r>
              <w:rPr>
                <w:rFonts w:hint="default"/>
                <w:sz w:val="26"/>
                <w:lang w:val="vi-VN"/>
              </w:rPr>
              <w:t>Gia</w:t>
            </w:r>
          </w:p>
        </w:tc>
        <w:tc>
          <w:tcPr>
            <w:tcW w:w="1238" w:type="dxa"/>
          </w:tcPr>
          <w:p>
            <w:pPr>
              <w:pStyle w:val="18"/>
              <w:ind w:left="108"/>
              <w:rPr>
                <w:sz w:val="26"/>
              </w:rPr>
            </w:pPr>
            <w:r>
              <w:rPr>
                <w:sz w:val="26"/>
              </w:rPr>
              <w:t>int</w:t>
            </w:r>
          </w:p>
        </w:tc>
        <w:tc>
          <w:tcPr>
            <w:tcW w:w="994" w:type="dxa"/>
          </w:tcPr>
          <w:p>
            <w:pPr>
              <w:pStyle w:val="18"/>
              <w:ind w:left="109"/>
              <w:rPr>
                <w:sz w:val="26"/>
              </w:rPr>
            </w:pPr>
            <w:r>
              <w:rPr>
                <w:w w:val="99"/>
                <w:sz w:val="26"/>
              </w:rPr>
              <w:t>x</w:t>
            </w:r>
          </w:p>
        </w:tc>
        <w:tc>
          <w:tcPr>
            <w:tcW w:w="1505" w:type="dxa"/>
          </w:tcPr>
          <w:p>
            <w:pPr>
              <w:pStyle w:val="18"/>
              <w:rPr>
                <w:sz w:val="26"/>
              </w:rPr>
            </w:pPr>
            <w:r>
              <w:rPr>
                <w:w w:val="99"/>
                <w:sz w:val="26"/>
              </w:rPr>
              <w:t>x</w:t>
            </w:r>
          </w:p>
        </w:tc>
        <w:tc>
          <w:tcPr>
            <w:tcW w:w="1189" w:type="dxa"/>
          </w:tcPr>
          <w:p>
            <w:pPr>
              <w:pStyle w:val="18"/>
              <w:ind w:left="106"/>
              <w:rPr>
                <w:sz w:val="26"/>
              </w:rPr>
            </w:pPr>
            <w:r>
              <w:rPr>
                <w:sz w:val="26"/>
              </w:rPr>
              <w:t>Not null</w:t>
            </w:r>
          </w:p>
        </w:tc>
        <w:tc>
          <w:tcPr>
            <w:tcW w:w="2115" w:type="dxa"/>
          </w:tcPr>
          <w:p>
            <w:pPr>
              <w:pStyle w:val="18"/>
              <w:ind w:left="106"/>
              <w:rPr>
                <w:sz w:val="26"/>
              </w:rPr>
            </w:pPr>
            <w:r>
              <w:rPr>
                <w:sz w:val="26"/>
              </w:rPr>
              <w:t>Gía bán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8" w:hRule="atLeast"/>
        </w:trPr>
        <w:tc>
          <w:tcPr>
            <w:tcW w:w="756" w:type="dxa"/>
          </w:tcPr>
          <w:p>
            <w:pPr>
              <w:pStyle w:val="18"/>
              <w:rPr>
                <w:rFonts w:hint="default"/>
                <w:w w:val="99"/>
                <w:sz w:val="26"/>
                <w:lang w:val="vi-VN"/>
              </w:rPr>
            </w:pPr>
            <w:r>
              <w:rPr>
                <w:rFonts w:hint="default"/>
                <w:w w:val="99"/>
                <w:sz w:val="26"/>
                <w:lang w:val="vi-VN"/>
              </w:rPr>
              <w:t>8</w:t>
            </w:r>
          </w:p>
        </w:tc>
        <w:tc>
          <w:tcPr>
            <w:tcW w:w="2395" w:type="dxa"/>
          </w:tcPr>
          <w:p>
            <w:pPr>
              <w:pStyle w:val="18"/>
              <w:ind w:left="105"/>
              <w:rPr>
                <w:rFonts w:hint="default"/>
                <w:sz w:val="26"/>
                <w:lang w:val="vi-VN"/>
              </w:rPr>
            </w:pPr>
            <w:r>
              <w:rPr>
                <w:rFonts w:hint="default"/>
                <w:sz w:val="26"/>
                <w:lang w:val="vi-VN"/>
              </w:rPr>
              <w:t>diaChi</w:t>
            </w:r>
          </w:p>
        </w:tc>
        <w:tc>
          <w:tcPr>
            <w:tcW w:w="1238" w:type="dxa"/>
          </w:tcPr>
          <w:p>
            <w:pPr>
              <w:pStyle w:val="18"/>
              <w:ind w:left="108"/>
              <w:rPr>
                <w:sz w:val="26"/>
              </w:rPr>
            </w:pPr>
            <w:r>
              <w:rPr>
                <w:sz w:val="26"/>
              </w:rPr>
              <w:t>nvarchar</w:t>
            </w:r>
          </w:p>
        </w:tc>
        <w:tc>
          <w:tcPr>
            <w:tcW w:w="994" w:type="dxa"/>
          </w:tcPr>
          <w:p>
            <w:pPr>
              <w:pStyle w:val="18"/>
              <w:ind w:left="109"/>
              <w:rPr>
                <w:rFonts w:hint="default"/>
                <w:w w:val="99"/>
                <w:sz w:val="26"/>
                <w:lang w:val="vi-VN"/>
              </w:rPr>
            </w:pPr>
            <w:r>
              <w:rPr>
                <w:rFonts w:hint="default"/>
                <w:w w:val="99"/>
                <w:sz w:val="26"/>
                <w:lang w:val="vi-VN"/>
              </w:rPr>
              <w:t>255</w:t>
            </w:r>
          </w:p>
        </w:tc>
        <w:tc>
          <w:tcPr>
            <w:tcW w:w="1505" w:type="dxa"/>
          </w:tcPr>
          <w:p>
            <w:pPr>
              <w:pStyle w:val="18"/>
              <w:rPr>
                <w:rFonts w:hint="default"/>
                <w:w w:val="99"/>
                <w:sz w:val="26"/>
                <w:lang w:val="vi-VN"/>
              </w:rPr>
            </w:pPr>
            <w:r>
              <w:rPr>
                <w:rFonts w:hint="default"/>
                <w:w w:val="99"/>
                <w:sz w:val="26"/>
                <w:lang w:val="vi-VN"/>
              </w:rPr>
              <w:t>x</w:t>
            </w:r>
          </w:p>
        </w:tc>
        <w:tc>
          <w:tcPr>
            <w:tcW w:w="1189" w:type="dxa"/>
          </w:tcPr>
          <w:p>
            <w:pPr>
              <w:pStyle w:val="18"/>
              <w:ind w:left="106"/>
              <w:rPr>
                <w:sz w:val="26"/>
              </w:rPr>
            </w:pPr>
            <w:r>
              <w:rPr>
                <w:sz w:val="26"/>
              </w:rPr>
              <w:t>Not null</w:t>
            </w:r>
          </w:p>
        </w:tc>
        <w:tc>
          <w:tcPr>
            <w:tcW w:w="2115" w:type="dxa"/>
          </w:tcPr>
          <w:p>
            <w:pPr>
              <w:pStyle w:val="18"/>
              <w:ind w:left="106"/>
              <w:rPr>
                <w:rFonts w:hint="default"/>
                <w:sz w:val="26"/>
                <w:lang w:val="vi-VN"/>
              </w:rPr>
            </w:pPr>
            <w:r>
              <w:rPr>
                <w:rFonts w:hint="default"/>
                <w:sz w:val="26"/>
                <w:lang w:val="vi-VN"/>
              </w:rPr>
              <w:t>Địa chỉ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48" w:hRule="atLeast"/>
        </w:trPr>
        <w:tc>
          <w:tcPr>
            <w:tcW w:w="756" w:type="dxa"/>
          </w:tcPr>
          <w:p>
            <w:pPr>
              <w:pStyle w:val="18"/>
              <w:rPr>
                <w:rFonts w:hint="default"/>
                <w:w w:val="99"/>
                <w:sz w:val="26"/>
                <w:lang w:val="vi-VN"/>
              </w:rPr>
            </w:pPr>
            <w:r>
              <w:rPr>
                <w:rFonts w:hint="default"/>
                <w:w w:val="99"/>
                <w:sz w:val="26"/>
                <w:lang w:val="vi-VN"/>
              </w:rPr>
              <w:t>9</w:t>
            </w:r>
          </w:p>
        </w:tc>
        <w:tc>
          <w:tcPr>
            <w:tcW w:w="2395" w:type="dxa"/>
          </w:tcPr>
          <w:p>
            <w:pPr>
              <w:pStyle w:val="18"/>
              <w:ind w:left="105"/>
              <w:rPr>
                <w:rFonts w:hint="default"/>
                <w:sz w:val="26"/>
                <w:lang w:val="vi-VN"/>
              </w:rPr>
            </w:pPr>
            <w:r>
              <w:rPr>
                <w:rFonts w:hint="default"/>
                <w:sz w:val="26"/>
                <w:lang w:val="vi-VN"/>
              </w:rPr>
              <w:t>dienTich</w:t>
            </w:r>
          </w:p>
        </w:tc>
        <w:tc>
          <w:tcPr>
            <w:tcW w:w="1238" w:type="dxa"/>
          </w:tcPr>
          <w:p>
            <w:pPr>
              <w:pStyle w:val="18"/>
              <w:ind w:left="108"/>
              <w:rPr>
                <w:sz w:val="26"/>
              </w:rPr>
            </w:pPr>
            <w:r>
              <w:rPr>
                <w:sz w:val="26"/>
              </w:rPr>
              <w:t>nvarchar</w:t>
            </w:r>
          </w:p>
        </w:tc>
        <w:tc>
          <w:tcPr>
            <w:tcW w:w="994" w:type="dxa"/>
          </w:tcPr>
          <w:p>
            <w:pPr>
              <w:pStyle w:val="18"/>
              <w:ind w:left="109"/>
              <w:rPr>
                <w:rFonts w:hint="default"/>
                <w:w w:val="99"/>
                <w:sz w:val="26"/>
                <w:lang w:val="vi-VN"/>
              </w:rPr>
            </w:pPr>
            <w:r>
              <w:rPr>
                <w:rFonts w:hint="default"/>
                <w:w w:val="99"/>
                <w:sz w:val="26"/>
                <w:lang w:val="vi-VN"/>
              </w:rPr>
              <w:t>255</w:t>
            </w:r>
          </w:p>
        </w:tc>
        <w:tc>
          <w:tcPr>
            <w:tcW w:w="1505" w:type="dxa"/>
          </w:tcPr>
          <w:p>
            <w:pPr>
              <w:pStyle w:val="18"/>
              <w:rPr>
                <w:rFonts w:hint="default"/>
                <w:w w:val="99"/>
                <w:sz w:val="26"/>
                <w:lang w:val="vi-VN"/>
              </w:rPr>
            </w:pPr>
            <w:r>
              <w:rPr>
                <w:rFonts w:hint="default"/>
                <w:w w:val="99"/>
                <w:sz w:val="26"/>
                <w:lang w:val="vi-VN"/>
              </w:rPr>
              <w:t>x</w:t>
            </w:r>
          </w:p>
        </w:tc>
        <w:tc>
          <w:tcPr>
            <w:tcW w:w="1189" w:type="dxa"/>
          </w:tcPr>
          <w:p>
            <w:pPr>
              <w:pStyle w:val="18"/>
              <w:ind w:left="106"/>
              <w:rPr>
                <w:sz w:val="26"/>
              </w:rPr>
            </w:pPr>
            <w:r>
              <w:rPr>
                <w:sz w:val="26"/>
              </w:rPr>
              <w:t>Not null</w:t>
            </w:r>
          </w:p>
        </w:tc>
        <w:tc>
          <w:tcPr>
            <w:tcW w:w="2115" w:type="dxa"/>
          </w:tcPr>
          <w:p>
            <w:pPr>
              <w:pStyle w:val="18"/>
              <w:ind w:left="106"/>
              <w:rPr>
                <w:rFonts w:hint="default"/>
                <w:sz w:val="26"/>
                <w:lang w:val="vi-VN"/>
              </w:rPr>
            </w:pPr>
            <w:r>
              <w:rPr>
                <w:rFonts w:hint="default"/>
                <w:sz w:val="26"/>
                <w:lang w:val="vi-VN"/>
              </w:rPr>
              <w:t>Diện tích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8" w:hRule="atLeast"/>
        </w:trPr>
        <w:tc>
          <w:tcPr>
            <w:tcW w:w="756" w:type="dxa"/>
            <w:vAlign w:val="top"/>
          </w:tcPr>
          <w:p>
            <w:pPr>
              <w:pStyle w:val="18"/>
              <w:ind w:left="107" w:leftChars="0" w:right="0" w:rightChars="0"/>
              <w:rPr>
                <w:rFonts w:hint="default"/>
                <w:w w:val="99"/>
                <w:sz w:val="26"/>
                <w:lang w:val="vi-VN"/>
              </w:rPr>
            </w:pPr>
            <w:r>
              <w:rPr>
                <w:rFonts w:hint="default"/>
                <w:w w:val="99"/>
                <w:sz w:val="26"/>
                <w:lang w:val="vi-VN"/>
              </w:rPr>
              <w:t>10</w:t>
            </w:r>
          </w:p>
        </w:tc>
        <w:tc>
          <w:tcPr>
            <w:tcW w:w="2395" w:type="dxa"/>
            <w:vAlign w:val="top"/>
          </w:tcPr>
          <w:p>
            <w:pPr>
              <w:pStyle w:val="18"/>
              <w:ind w:left="105" w:leftChars="0" w:right="0" w:rightChars="0"/>
              <w:rPr>
                <w:rFonts w:hint="default"/>
                <w:sz w:val="26"/>
                <w:lang w:val="vi-VN"/>
              </w:rPr>
            </w:pPr>
            <w:r>
              <w:rPr>
                <w:rFonts w:hint="default"/>
                <w:sz w:val="26"/>
                <w:lang w:val="vi-VN"/>
              </w:rPr>
              <w:t>image</w:t>
            </w:r>
          </w:p>
        </w:tc>
        <w:tc>
          <w:tcPr>
            <w:tcW w:w="1238" w:type="dxa"/>
            <w:vAlign w:val="top"/>
          </w:tcPr>
          <w:p>
            <w:pPr>
              <w:pStyle w:val="18"/>
              <w:ind w:left="108" w:leftChars="0" w:right="0" w:rightChars="0"/>
              <w:rPr>
                <w:sz w:val="26"/>
              </w:rPr>
            </w:pPr>
            <w:r>
              <w:rPr>
                <w:sz w:val="26"/>
              </w:rPr>
              <w:t>nvarchar</w:t>
            </w:r>
          </w:p>
        </w:tc>
        <w:tc>
          <w:tcPr>
            <w:tcW w:w="994" w:type="dxa"/>
            <w:vAlign w:val="top"/>
          </w:tcPr>
          <w:p>
            <w:pPr>
              <w:pStyle w:val="18"/>
              <w:ind w:left="109" w:leftChars="0" w:right="0" w:rightChars="0"/>
              <w:rPr>
                <w:w w:val="99"/>
                <w:sz w:val="26"/>
              </w:rPr>
            </w:pPr>
            <w:r>
              <w:rPr>
                <w:sz w:val="26"/>
              </w:rPr>
              <w:t>25</w:t>
            </w:r>
            <w:r>
              <w:rPr>
                <w:rFonts w:hint="default"/>
                <w:sz w:val="26"/>
                <w:lang w:val="vi-VN"/>
              </w:rPr>
              <w:t>5</w:t>
            </w:r>
          </w:p>
        </w:tc>
        <w:tc>
          <w:tcPr>
            <w:tcW w:w="1505" w:type="dxa"/>
            <w:vAlign w:val="top"/>
          </w:tcPr>
          <w:p>
            <w:pPr>
              <w:pStyle w:val="18"/>
              <w:ind w:left="107" w:leftChars="0" w:right="0" w:rightChars="0"/>
              <w:rPr>
                <w:w w:val="99"/>
                <w:sz w:val="26"/>
              </w:rPr>
            </w:pPr>
            <w:r>
              <w:rPr>
                <w:w w:val="99"/>
                <w:sz w:val="26"/>
              </w:rPr>
              <w:t>x</w:t>
            </w:r>
          </w:p>
        </w:tc>
        <w:tc>
          <w:tcPr>
            <w:tcW w:w="1189" w:type="dxa"/>
            <w:vAlign w:val="top"/>
          </w:tcPr>
          <w:p>
            <w:pPr>
              <w:pStyle w:val="18"/>
              <w:ind w:left="107" w:leftChars="0" w:right="0" w:rightChars="0"/>
              <w:rPr>
                <w:sz w:val="26"/>
              </w:rPr>
            </w:pPr>
            <w:r>
              <w:rPr>
                <w:sz w:val="26"/>
              </w:rPr>
              <w:t>Not</w:t>
            </w:r>
            <w:r>
              <w:rPr>
                <w:rFonts w:hint="default"/>
                <w:sz w:val="26"/>
                <w:lang w:val="vi-VN"/>
              </w:rPr>
              <w:t xml:space="preserve"> </w:t>
            </w:r>
            <w:r>
              <w:rPr>
                <w:sz w:val="26"/>
              </w:rPr>
              <w:t>Null</w:t>
            </w:r>
          </w:p>
        </w:tc>
        <w:tc>
          <w:tcPr>
            <w:tcW w:w="2115" w:type="dxa"/>
            <w:vAlign w:val="top"/>
          </w:tcPr>
          <w:p>
            <w:pPr>
              <w:pStyle w:val="18"/>
              <w:ind w:left="106" w:leftChars="0" w:right="0" w:rightChars="0"/>
              <w:rPr>
                <w:sz w:val="26"/>
              </w:rPr>
            </w:pPr>
            <w:r>
              <w:rPr>
                <w:sz w:val="26"/>
              </w:rPr>
              <w:t>Hình ảnh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8" w:hRule="atLeast"/>
        </w:trPr>
        <w:tc>
          <w:tcPr>
            <w:tcW w:w="756" w:type="dxa"/>
          </w:tcPr>
          <w:p>
            <w:pPr>
              <w:pStyle w:val="18"/>
              <w:rPr>
                <w:rFonts w:hint="default"/>
                <w:sz w:val="26"/>
                <w:lang w:val="vi-VN"/>
              </w:rPr>
            </w:pPr>
            <w:r>
              <w:rPr>
                <w:rFonts w:hint="default"/>
                <w:sz w:val="26"/>
                <w:lang w:val="vi-VN"/>
              </w:rPr>
              <w:t>11</w:t>
            </w:r>
          </w:p>
        </w:tc>
        <w:tc>
          <w:tcPr>
            <w:tcW w:w="2395" w:type="dxa"/>
          </w:tcPr>
          <w:p>
            <w:pPr>
              <w:pStyle w:val="18"/>
              <w:ind w:left="105"/>
              <w:rPr>
                <w:sz w:val="26"/>
              </w:rPr>
            </w:pPr>
            <w:r>
              <w:rPr>
                <w:rFonts w:hint="default"/>
                <w:sz w:val="26"/>
                <w:lang w:val="vi-VN"/>
              </w:rPr>
              <w:t>m</w:t>
            </w:r>
            <w:r>
              <w:rPr>
                <w:sz w:val="26"/>
              </w:rPr>
              <w:t>oTa</w:t>
            </w:r>
          </w:p>
        </w:tc>
        <w:tc>
          <w:tcPr>
            <w:tcW w:w="1238" w:type="dxa"/>
          </w:tcPr>
          <w:p>
            <w:pPr>
              <w:pStyle w:val="18"/>
              <w:ind w:left="108"/>
              <w:rPr>
                <w:rFonts w:hint="default"/>
                <w:sz w:val="26"/>
                <w:lang w:val="vi-VN"/>
              </w:rPr>
            </w:pPr>
            <w:r>
              <w:rPr>
                <w:rFonts w:hint="default"/>
                <w:sz w:val="26"/>
                <w:lang w:val="vi-VN"/>
              </w:rPr>
              <w:t>Text</w:t>
            </w:r>
          </w:p>
        </w:tc>
        <w:tc>
          <w:tcPr>
            <w:tcW w:w="994" w:type="dxa"/>
          </w:tcPr>
          <w:p>
            <w:pPr>
              <w:pStyle w:val="18"/>
              <w:ind w:left="109"/>
              <w:rPr>
                <w:rFonts w:hint="default"/>
                <w:sz w:val="26"/>
                <w:lang w:val="vi-VN"/>
              </w:rPr>
            </w:pPr>
            <w:r>
              <w:rPr>
                <w:rFonts w:hint="default"/>
                <w:sz w:val="26"/>
                <w:lang w:val="vi-VN"/>
              </w:rPr>
              <w:t>x</w:t>
            </w:r>
          </w:p>
        </w:tc>
        <w:tc>
          <w:tcPr>
            <w:tcW w:w="1505" w:type="dxa"/>
          </w:tcPr>
          <w:p>
            <w:pPr>
              <w:pStyle w:val="18"/>
              <w:rPr>
                <w:sz w:val="26"/>
              </w:rPr>
            </w:pPr>
            <w:r>
              <w:rPr>
                <w:w w:val="99"/>
                <w:sz w:val="26"/>
              </w:rPr>
              <w:t>x</w:t>
            </w:r>
          </w:p>
        </w:tc>
        <w:tc>
          <w:tcPr>
            <w:tcW w:w="1189" w:type="dxa"/>
          </w:tcPr>
          <w:p>
            <w:pPr>
              <w:pStyle w:val="18"/>
              <w:ind w:left="106"/>
              <w:rPr>
                <w:sz w:val="26"/>
              </w:rPr>
            </w:pPr>
            <w:r>
              <w:rPr>
                <w:sz w:val="26"/>
              </w:rPr>
              <w:t>Not null</w:t>
            </w:r>
          </w:p>
        </w:tc>
        <w:tc>
          <w:tcPr>
            <w:tcW w:w="2115" w:type="dxa"/>
          </w:tcPr>
          <w:p>
            <w:pPr>
              <w:pStyle w:val="18"/>
              <w:ind w:left="106"/>
              <w:rPr>
                <w:sz w:val="26"/>
              </w:rPr>
            </w:pPr>
            <w:r>
              <w:rPr>
                <w:sz w:val="26"/>
              </w:rPr>
              <w:t>Mô tả</w:t>
            </w:r>
          </w:p>
        </w:tc>
      </w:tr>
    </w:tbl>
    <w:p>
      <w:pPr>
        <w:spacing w:after="0"/>
        <w:rPr>
          <w:sz w:val="26"/>
        </w:rPr>
        <w:sectPr>
          <w:pgSz w:w="11910" w:h="16840"/>
          <w:pgMar w:top="840" w:right="540" w:bottom="1120" w:left="680" w:header="439" w:footer="921" w:gutter="0"/>
          <w:cols w:space="720" w:num="1"/>
        </w:sectPr>
      </w:pPr>
    </w:p>
    <w:p>
      <w:pPr>
        <w:pStyle w:val="6"/>
        <w:rPr>
          <w:i/>
          <w:sz w:val="20"/>
        </w:rPr>
      </w:pPr>
    </w:p>
    <w:p>
      <w:pPr>
        <w:pStyle w:val="6"/>
        <w:spacing w:before="8"/>
        <w:rPr>
          <w:i/>
          <w:sz w:val="16"/>
        </w:rPr>
      </w:pPr>
    </w:p>
    <w:p>
      <w:pPr>
        <w:pStyle w:val="6"/>
        <w:rPr>
          <w:i/>
          <w:sz w:val="20"/>
        </w:rPr>
      </w:pPr>
    </w:p>
    <w:p>
      <w:pPr>
        <w:pStyle w:val="6"/>
        <w:spacing w:before="5"/>
        <w:rPr>
          <w:i/>
          <w:sz w:val="24"/>
        </w:rPr>
      </w:pPr>
    </w:p>
    <w:p>
      <w:pPr>
        <w:pStyle w:val="6"/>
        <w:rPr>
          <w:i/>
          <w:sz w:val="28"/>
        </w:rPr>
      </w:pPr>
      <w:bookmarkStart w:id="124" w:name="_bookmark80"/>
      <w:bookmarkEnd w:id="124"/>
      <w:bookmarkStart w:id="125" w:name="_bookmark80"/>
      <w:bookmarkEnd w:id="125"/>
    </w:p>
    <w:p>
      <w:pPr>
        <w:pStyle w:val="6"/>
        <w:spacing w:before="3"/>
        <w:rPr>
          <w:i/>
          <w:sz w:val="31"/>
        </w:rPr>
      </w:pPr>
    </w:p>
    <w:p>
      <w:pPr>
        <w:pStyle w:val="6"/>
        <w:spacing w:before="4"/>
        <w:rPr>
          <w:i/>
          <w:sz w:val="38"/>
        </w:rPr>
      </w:pPr>
      <w:bookmarkStart w:id="126" w:name="_bookmark81"/>
      <w:bookmarkEnd w:id="126"/>
    </w:p>
    <w:p>
      <w:pPr>
        <w:pStyle w:val="6"/>
        <w:rPr>
          <w:i/>
          <w:sz w:val="28"/>
        </w:rPr>
      </w:pPr>
      <w:bookmarkStart w:id="127" w:name="_bookmark82"/>
      <w:bookmarkEnd w:id="127"/>
    </w:p>
    <w:p>
      <w:pPr>
        <w:pStyle w:val="6"/>
        <w:rPr>
          <w:i/>
          <w:sz w:val="28"/>
        </w:rPr>
      </w:pPr>
    </w:p>
    <w:p>
      <w:pPr>
        <w:pStyle w:val="6"/>
        <w:spacing w:before="4"/>
        <w:rPr>
          <w:i/>
          <w:sz w:val="32"/>
        </w:rPr>
      </w:pPr>
    </w:p>
    <w:p>
      <w:pPr>
        <w:pStyle w:val="6"/>
        <w:rPr>
          <w:i/>
          <w:sz w:val="20"/>
        </w:rPr>
      </w:pPr>
      <w:bookmarkStart w:id="128" w:name="_bookmark83"/>
      <w:bookmarkEnd w:id="128"/>
    </w:p>
    <w:p>
      <w:pPr>
        <w:spacing w:after="0"/>
        <w:rPr>
          <w:sz w:val="26"/>
        </w:rPr>
        <w:sectPr>
          <w:pgSz w:w="11910" w:h="16840"/>
          <w:pgMar w:top="840" w:right="540" w:bottom="1120" w:left="680" w:header="439" w:footer="921" w:gutter="0"/>
          <w:cols w:space="720" w:num="1"/>
        </w:sectPr>
      </w:pPr>
      <w:bookmarkStart w:id="129" w:name="_bookmark84"/>
      <w:bookmarkEnd w:id="129"/>
    </w:p>
    <w:p>
      <w:pPr>
        <w:pStyle w:val="6"/>
        <w:rPr>
          <w:i/>
          <w:sz w:val="29"/>
        </w:rPr>
      </w:pPr>
    </w:p>
    <w:p>
      <w:pPr>
        <w:pStyle w:val="2"/>
        <w:numPr>
          <w:ilvl w:val="0"/>
          <w:numId w:val="24"/>
        </w:numPr>
        <w:tabs>
          <w:tab w:val="left" w:pos="1121"/>
        </w:tabs>
        <w:spacing w:before="88" w:after="0" w:line="240" w:lineRule="auto"/>
        <w:ind w:left="1120" w:right="0" w:hanging="361"/>
        <w:jc w:val="left"/>
      </w:pPr>
      <w:bookmarkStart w:id="130" w:name="_bookmark85"/>
      <w:bookmarkEnd w:id="130"/>
      <w:bookmarkStart w:id="131" w:name="_bookmark85"/>
      <w:bookmarkEnd w:id="131"/>
      <w:r>
        <w:t>Giao diện trang</w:t>
      </w:r>
      <w:r>
        <w:rPr>
          <w:spacing w:val="-2"/>
        </w:rPr>
        <w:t xml:space="preserve"> </w:t>
      </w:r>
      <w:r>
        <w:t>web.</w:t>
      </w:r>
    </w:p>
    <w:p>
      <w:pPr>
        <w:pStyle w:val="3"/>
        <w:numPr>
          <w:ilvl w:val="1"/>
          <w:numId w:val="24"/>
        </w:numPr>
        <w:tabs>
          <w:tab w:val="left" w:pos="1553"/>
        </w:tabs>
        <w:spacing w:before="151" w:after="0" w:line="240" w:lineRule="auto"/>
        <w:ind w:left="1552" w:right="0" w:hanging="433"/>
        <w:jc w:val="left"/>
        <w:rPr>
          <w:ins w:id="0" w:author="Tran Nhat Hao B2014831" w:date="2023-04-15T22:11:02Z"/>
          <w:i/>
        </w:rPr>
      </w:pPr>
      <w:bookmarkStart w:id="132" w:name="_bookmark86"/>
      <w:bookmarkEnd w:id="132"/>
      <w:bookmarkStart w:id="133" w:name="_bookmark86"/>
      <w:bookmarkEnd w:id="133"/>
      <w:r>
        <w:rPr>
          <w:i/>
        </w:rPr>
        <w:t>Giao diện trang</w:t>
      </w:r>
      <w:r>
        <w:rPr>
          <w:i/>
          <w:spacing w:val="1"/>
        </w:rPr>
        <w:t xml:space="preserve"> </w:t>
      </w:r>
      <w:r>
        <w:rPr>
          <w:i/>
        </w:rPr>
        <w:t>Admin.</w:t>
      </w:r>
    </w:p>
    <w:p>
      <w:ins w:id="1" w:author="Tran Nhat Hao B2014831" w:date="2023-04-15T22:11:03Z">
        <w:r>
          <w:rPr/>
          <w:drawing>
            <wp:inline distT="0" distB="0" distL="114300" distR="114300">
              <wp:extent cx="6784975" cy="3219450"/>
              <wp:effectExtent l="0" t="0" r="15875" b="0"/>
              <wp:docPr id="2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14"/>
                      <pic:cNvPicPr>
                        <a:picLocks noChangeAspect="1"/>
                      </pic:cNvPicPr>
                    </pic:nvPicPr>
                    <pic:blipFill>
                      <a:blip r:embed="rId15"/>
                      <a:stretch>
                        <a:fillRect/>
                      </a:stretch>
                    </pic:blipFill>
                    <pic:spPr>
                      <a:xfrm>
                        <a:off x="0" y="0"/>
                        <a:ext cx="6784975" cy="3219450"/>
                      </a:xfrm>
                      <a:prstGeom prst="rect">
                        <a:avLst/>
                      </a:prstGeom>
                      <a:noFill/>
                      <a:ln>
                        <a:noFill/>
                      </a:ln>
                    </pic:spPr>
                  </pic:pic>
                </a:graphicData>
              </a:graphic>
            </wp:inline>
          </w:drawing>
        </w:r>
      </w:ins>
      <w:bookmarkStart w:id="163" w:name="_GoBack"/>
      <w:bookmarkEnd w:id="163"/>
    </w:p>
    <w:p>
      <w:pPr>
        <w:pStyle w:val="6"/>
        <w:spacing w:before="4"/>
        <w:rPr>
          <w:b/>
          <w:i/>
          <w:sz w:val="9"/>
        </w:rPr>
      </w:pPr>
    </w:p>
    <w:p>
      <w:pPr>
        <w:spacing w:before="120"/>
        <w:ind w:left="1479" w:right="1479" w:firstLine="0"/>
        <w:jc w:val="center"/>
        <w:rPr>
          <w:i/>
          <w:sz w:val="26"/>
        </w:rPr>
      </w:pPr>
      <w:bookmarkStart w:id="134" w:name="_bookmark87"/>
      <w:bookmarkEnd w:id="134"/>
      <w:r>
        <w:rPr>
          <w:i/>
          <w:sz w:val="26"/>
        </w:rPr>
        <w:t>Hình 7. Giao diện trang Admin.</w:t>
      </w:r>
    </w:p>
    <w:p>
      <w:pPr>
        <w:pStyle w:val="3"/>
        <w:numPr>
          <w:ilvl w:val="1"/>
          <w:numId w:val="24"/>
        </w:numPr>
        <w:tabs>
          <w:tab w:val="left" w:pos="1553"/>
        </w:tabs>
        <w:spacing w:before="157" w:after="0" w:line="240" w:lineRule="auto"/>
        <w:ind w:left="1552" w:right="0" w:hanging="433"/>
        <w:jc w:val="left"/>
        <w:rPr>
          <w:i/>
        </w:rPr>
      </w:pPr>
      <w:bookmarkStart w:id="135" w:name="_bookmark88"/>
      <w:bookmarkEnd w:id="135"/>
      <w:bookmarkStart w:id="136" w:name="_bookmark88"/>
      <w:bookmarkEnd w:id="136"/>
      <w:r>
        <w:rPr>
          <w:i/>
        </w:rPr>
        <w:t>Giao diện đăng nhập.</w:t>
      </w:r>
    </w:p>
    <w:p>
      <w:pPr>
        <w:pStyle w:val="6"/>
        <w:spacing w:before="4"/>
        <w:rPr>
          <w:b/>
          <w:i/>
          <w:sz w:val="9"/>
        </w:rPr>
      </w:pPr>
      <w:r>
        <w:drawing>
          <wp:anchor distT="0" distB="0" distL="0" distR="0" simplePos="0" relativeHeight="251659264" behindDoc="0" locked="0" layoutInCell="1" allowOverlap="1">
            <wp:simplePos x="0" y="0"/>
            <wp:positionH relativeFrom="page">
              <wp:posOffset>1758315</wp:posOffset>
            </wp:positionH>
            <wp:positionV relativeFrom="paragraph">
              <wp:posOffset>93345</wp:posOffset>
            </wp:positionV>
            <wp:extent cx="4123690" cy="3619500"/>
            <wp:effectExtent l="0" t="0" r="0" b="0"/>
            <wp:wrapTopAndBottom/>
            <wp:docPr id="19"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9.png"/>
                    <pic:cNvPicPr>
                      <a:picLocks noChangeAspect="1"/>
                    </pic:cNvPicPr>
                  </pic:nvPicPr>
                  <pic:blipFill>
                    <a:blip r:embed="rId16" cstate="print"/>
                    <a:stretch>
                      <a:fillRect/>
                    </a:stretch>
                  </pic:blipFill>
                  <pic:spPr>
                    <a:xfrm>
                      <a:off x="0" y="0"/>
                      <a:ext cx="4123944" cy="3619500"/>
                    </a:xfrm>
                    <a:prstGeom prst="rect">
                      <a:avLst/>
                    </a:prstGeom>
                  </pic:spPr>
                </pic:pic>
              </a:graphicData>
            </a:graphic>
          </wp:anchor>
        </w:drawing>
      </w:r>
    </w:p>
    <w:p>
      <w:pPr>
        <w:spacing w:before="116"/>
        <w:ind w:left="1479" w:right="1479" w:firstLine="0"/>
        <w:jc w:val="center"/>
        <w:rPr>
          <w:i/>
          <w:sz w:val="26"/>
        </w:rPr>
      </w:pPr>
      <w:bookmarkStart w:id="137" w:name="_bookmark89"/>
      <w:bookmarkEnd w:id="137"/>
      <w:r>
        <w:rPr>
          <w:i/>
          <w:sz w:val="26"/>
        </w:rPr>
        <w:t>Hình 8. Giao diện đăng nhập.</w:t>
      </w:r>
    </w:p>
    <w:p>
      <w:pPr>
        <w:spacing w:after="0"/>
        <w:jc w:val="center"/>
        <w:rPr>
          <w:sz w:val="26"/>
        </w:rPr>
        <w:sectPr>
          <w:pgSz w:w="11910" w:h="16840"/>
          <w:pgMar w:top="840" w:right="540" w:bottom="1120" w:left="680" w:header="439" w:footer="921" w:gutter="0"/>
          <w:cols w:space="720" w:num="1"/>
        </w:sectPr>
      </w:pPr>
    </w:p>
    <w:p>
      <w:pPr>
        <w:pStyle w:val="6"/>
        <w:rPr>
          <w:i/>
          <w:sz w:val="29"/>
        </w:rPr>
      </w:pPr>
    </w:p>
    <w:p>
      <w:pPr>
        <w:pStyle w:val="3"/>
        <w:numPr>
          <w:ilvl w:val="1"/>
          <w:numId w:val="24"/>
        </w:numPr>
        <w:tabs>
          <w:tab w:val="left" w:pos="1553"/>
        </w:tabs>
        <w:spacing w:before="88" w:after="0" w:line="240" w:lineRule="auto"/>
        <w:ind w:left="1552" w:right="0" w:hanging="433"/>
        <w:jc w:val="left"/>
        <w:rPr>
          <w:i/>
        </w:rPr>
      </w:pPr>
      <w:bookmarkStart w:id="138" w:name="_bookmark90"/>
      <w:bookmarkEnd w:id="138"/>
      <w:bookmarkStart w:id="139" w:name="_bookmark90"/>
      <w:bookmarkEnd w:id="139"/>
      <w:r>
        <w:rPr>
          <w:i/>
        </w:rPr>
        <w:t>Giao diện sản</w:t>
      </w:r>
      <w:r>
        <w:rPr>
          <w:i/>
          <w:spacing w:val="-1"/>
        </w:rPr>
        <w:t xml:space="preserve"> </w:t>
      </w:r>
      <w:r>
        <w:rPr>
          <w:i/>
        </w:rPr>
        <w:t>phẩm.</w:t>
      </w:r>
    </w:p>
    <w:p>
      <w:pPr>
        <w:pStyle w:val="6"/>
        <w:spacing w:before="8"/>
        <w:rPr>
          <w:b/>
          <w:i/>
          <w:sz w:val="9"/>
        </w:rPr>
      </w:pPr>
      <w:r>
        <w:drawing>
          <wp:anchor distT="0" distB="0" distL="0" distR="0" simplePos="0" relativeHeight="251659264" behindDoc="0" locked="0" layoutInCell="1" allowOverlap="1">
            <wp:simplePos x="0" y="0"/>
            <wp:positionH relativeFrom="page">
              <wp:posOffset>1143000</wp:posOffset>
            </wp:positionH>
            <wp:positionV relativeFrom="paragraph">
              <wp:posOffset>95250</wp:posOffset>
            </wp:positionV>
            <wp:extent cx="5727065" cy="2824480"/>
            <wp:effectExtent l="0" t="0" r="0" b="0"/>
            <wp:wrapTopAndBottom/>
            <wp:docPr id="21"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0.jpeg"/>
                    <pic:cNvPicPr>
                      <a:picLocks noChangeAspect="1"/>
                    </pic:cNvPicPr>
                  </pic:nvPicPr>
                  <pic:blipFill>
                    <a:blip r:embed="rId17" cstate="print"/>
                    <a:stretch>
                      <a:fillRect/>
                    </a:stretch>
                  </pic:blipFill>
                  <pic:spPr>
                    <a:xfrm>
                      <a:off x="0" y="0"/>
                      <a:ext cx="5727129" cy="2824733"/>
                    </a:xfrm>
                    <a:prstGeom prst="rect">
                      <a:avLst/>
                    </a:prstGeom>
                  </pic:spPr>
                </pic:pic>
              </a:graphicData>
            </a:graphic>
          </wp:anchor>
        </w:drawing>
      </w:r>
    </w:p>
    <w:p>
      <w:pPr>
        <w:spacing w:before="160"/>
        <w:ind w:left="1479" w:right="1617" w:firstLine="0"/>
        <w:jc w:val="center"/>
        <w:rPr>
          <w:i/>
          <w:sz w:val="26"/>
        </w:rPr>
      </w:pPr>
      <w:bookmarkStart w:id="140" w:name="_bookmark91"/>
      <w:bookmarkEnd w:id="140"/>
      <w:r>
        <w:rPr>
          <w:i/>
          <w:sz w:val="26"/>
        </w:rPr>
        <w:t>Hình 9. Giao diện sản phẩm</w:t>
      </w:r>
      <w:r>
        <w:rPr>
          <w:i/>
          <w:color w:val="2D74B5"/>
          <w:sz w:val="26"/>
        </w:rPr>
        <w:t>.</w:t>
      </w:r>
    </w:p>
    <w:p>
      <w:pPr>
        <w:pStyle w:val="6"/>
        <w:spacing w:before="7"/>
        <w:rPr>
          <w:i/>
          <w:sz w:val="41"/>
        </w:rPr>
      </w:pPr>
    </w:p>
    <w:p>
      <w:pPr>
        <w:pStyle w:val="3"/>
        <w:numPr>
          <w:ilvl w:val="1"/>
          <w:numId w:val="24"/>
        </w:numPr>
        <w:tabs>
          <w:tab w:val="left" w:pos="1553"/>
        </w:tabs>
        <w:spacing w:before="0" w:after="0" w:line="240" w:lineRule="auto"/>
        <w:ind w:left="1552" w:right="0" w:hanging="433"/>
        <w:jc w:val="left"/>
        <w:rPr>
          <w:i/>
        </w:rPr>
      </w:pPr>
      <w:bookmarkStart w:id="141" w:name="_bookmark92"/>
      <w:bookmarkEnd w:id="141"/>
      <w:bookmarkStart w:id="142" w:name="_bookmark92"/>
      <w:bookmarkEnd w:id="142"/>
      <w:r>
        <w:rPr>
          <w:i/>
        </w:rPr>
        <w:t>Thanh toán đơn</w:t>
      </w:r>
      <w:r>
        <w:rPr>
          <w:i/>
          <w:spacing w:val="-4"/>
        </w:rPr>
        <w:t xml:space="preserve"> </w:t>
      </w:r>
      <w:r>
        <w:rPr>
          <w:i/>
        </w:rPr>
        <w:t>hàng.</w:t>
      </w:r>
    </w:p>
    <w:p>
      <w:pPr>
        <w:pStyle w:val="6"/>
        <w:spacing w:before="6"/>
        <w:rPr>
          <w:b/>
          <w:i/>
          <w:sz w:val="9"/>
        </w:rPr>
      </w:pPr>
      <w:r>
        <w:drawing>
          <wp:anchor distT="0" distB="0" distL="0" distR="0" simplePos="0" relativeHeight="251659264" behindDoc="0" locked="0" layoutInCell="1" allowOverlap="1">
            <wp:simplePos x="0" y="0"/>
            <wp:positionH relativeFrom="page">
              <wp:posOffset>1162685</wp:posOffset>
            </wp:positionH>
            <wp:positionV relativeFrom="paragraph">
              <wp:posOffset>94615</wp:posOffset>
            </wp:positionV>
            <wp:extent cx="5711190" cy="2832735"/>
            <wp:effectExtent l="0" t="0" r="0" b="0"/>
            <wp:wrapTopAndBottom/>
            <wp:docPr id="23"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1.png"/>
                    <pic:cNvPicPr>
                      <a:picLocks noChangeAspect="1"/>
                    </pic:cNvPicPr>
                  </pic:nvPicPr>
                  <pic:blipFill>
                    <a:blip r:embed="rId18" cstate="print"/>
                    <a:stretch>
                      <a:fillRect/>
                    </a:stretch>
                  </pic:blipFill>
                  <pic:spPr>
                    <a:xfrm>
                      <a:off x="0" y="0"/>
                      <a:ext cx="5711084" cy="2832639"/>
                    </a:xfrm>
                    <a:prstGeom prst="rect">
                      <a:avLst/>
                    </a:prstGeom>
                  </pic:spPr>
                </pic:pic>
              </a:graphicData>
            </a:graphic>
          </wp:anchor>
        </w:drawing>
      </w:r>
    </w:p>
    <w:p>
      <w:pPr>
        <w:spacing w:before="165"/>
        <w:ind w:left="1479" w:right="1617" w:firstLine="0"/>
        <w:jc w:val="center"/>
        <w:rPr>
          <w:i/>
          <w:sz w:val="26"/>
        </w:rPr>
      </w:pPr>
      <w:bookmarkStart w:id="143" w:name="_bookmark93"/>
      <w:bookmarkEnd w:id="143"/>
      <w:r>
        <w:rPr>
          <w:i/>
          <w:sz w:val="26"/>
        </w:rPr>
        <w:t>Hình 10. Thanh toán đơn hàng.</w:t>
      </w:r>
    </w:p>
    <w:p>
      <w:pPr>
        <w:spacing w:after="0"/>
        <w:jc w:val="center"/>
        <w:rPr>
          <w:sz w:val="26"/>
        </w:rPr>
        <w:sectPr>
          <w:pgSz w:w="11910" w:h="16840"/>
          <w:pgMar w:top="840" w:right="540" w:bottom="1120" w:left="680" w:header="439" w:footer="921" w:gutter="0"/>
          <w:cols w:space="720" w:num="1"/>
        </w:sectPr>
      </w:pPr>
    </w:p>
    <w:p>
      <w:pPr>
        <w:pStyle w:val="6"/>
        <w:rPr>
          <w:i/>
          <w:sz w:val="29"/>
        </w:rPr>
      </w:pPr>
    </w:p>
    <w:p>
      <w:pPr>
        <w:pStyle w:val="3"/>
        <w:numPr>
          <w:ilvl w:val="1"/>
          <w:numId w:val="24"/>
        </w:numPr>
        <w:tabs>
          <w:tab w:val="left" w:pos="1553"/>
        </w:tabs>
        <w:spacing w:before="88" w:after="0" w:line="240" w:lineRule="auto"/>
        <w:ind w:left="1552" w:right="0" w:hanging="433"/>
        <w:jc w:val="left"/>
        <w:rPr>
          <w:i/>
        </w:rPr>
      </w:pPr>
      <w:bookmarkStart w:id="144" w:name="_bookmark94"/>
      <w:bookmarkEnd w:id="144"/>
      <w:bookmarkStart w:id="145" w:name="_bookmark94"/>
      <w:bookmarkEnd w:id="145"/>
      <w:r>
        <w:rPr>
          <w:i/>
        </w:rPr>
        <w:t>Giao diện đăng ký tài</w:t>
      </w:r>
      <w:r>
        <w:rPr>
          <w:i/>
          <w:spacing w:val="-2"/>
        </w:rPr>
        <w:t xml:space="preserve"> </w:t>
      </w:r>
      <w:r>
        <w:rPr>
          <w:i/>
        </w:rPr>
        <w:t>khoản.</w:t>
      </w:r>
    </w:p>
    <w:p>
      <w:pPr>
        <w:pStyle w:val="6"/>
        <w:spacing w:before="8"/>
        <w:rPr>
          <w:b/>
          <w:i/>
          <w:sz w:val="9"/>
        </w:rPr>
      </w:pPr>
      <w:r>
        <w:drawing>
          <wp:anchor distT="0" distB="0" distL="0" distR="0" simplePos="0" relativeHeight="251659264" behindDoc="0" locked="0" layoutInCell="1" allowOverlap="1">
            <wp:simplePos x="0" y="0"/>
            <wp:positionH relativeFrom="page">
              <wp:posOffset>1143000</wp:posOffset>
            </wp:positionH>
            <wp:positionV relativeFrom="paragraph">
              <wp:posOffset>95250</wp:posOffset>
            </wp:positionV>
            <wp:extent cx="5697855" cy="2619375"/>
            <wp:effectExtent l="0" t="0" r="0" b="0"/>
            <wp:wrapTopAndBottom/>
            <wp:docPr id="25"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2.png"/>
                    <pic:cNvPicPr>
                      <a:picLocks noChangeAspect="1"/>
                    </pic:cNvPicPr>
                  </pic:nvPicPr>
                  <pic:blipFill>
                    <a:blip r:embed="rId19" cstate="print"/>
                    <a:stretch>
                      <a:fillRect/>
                    </a:stretch>
                  </pic:blipFill>
                  <pic:spPr>
                    <a:xfrm>
                      <a:off x="0" y="0"/>
                      <a:ext cx="5697784" cy="2619375"/>
                    </a:xfrm>
                    <a:prstGeom prst="rect">
                      <a:avLst/>
                    </a:prstGeom>
                  </pic:spPr>
                </pic:pic>
              </a:graphicData>
            </a:graphic>
          </wp:anchor>
        </w:drawing>
      </w:r>
    </w:p>
    <w:p>
      <w:pPr>
        <w:spacing w:before="178"/>
        <w:ind w:left="1479" w:right="1617" w:firstLine="0"/>
        <w:jc w:val="center"/>
        <w:rPr>
          <w:i/>
          <w:sz w:val="26"/>
        </w:rPr>
      </w:pPr>
      <w:bookmarkStart w:id="146" w:name="_bookmark95"/>
      <w:bookmarkEnd w:id="146"/>
      <w:r>
        <w:rPr>
          <w:i/>
          <w:sz w:val="26"/>
        </w:rPr>
        <w:t>Hình 11. Giao diện đăng</w:t>
      </w:r>
      <w:r>
        <w:rPr>
          <w:i/>
          <w:spacing w:val="-8"/>
          <w:sz w:val="26"/>
        </w:rPr>
        <w:t xml:space="preserve"> </w:t>
      </w:r>
      <w:r>
        <w:rPr>
          <w:i/>
          <w:sz w:val="26"/>
        </w:rPr>
        <w:t>ký.</w:t>
      </w:r>
    </w:p>
    <w:p>
      <w:pPr>
        <w:pStyle w:val="6"/>
        <w:spacing w:before="7"/>
        <w:rPr>
          <w:i/>
          <w:sz w:val="41"/>
        </w:rPr>
      </w:pPr>
    </w:p>
    <w:p>
      <w:pPr>
        <w:pStyle w:val="3"/>
        <w:numPr>
          <w:ilvl w:val="1"/>
          <w:numId w:val="24"/>
        </w:numPr>
        <w:tabs>
          <w:tab w:val="left" w:pos="1553"/>
        </w:tabs>
        <w:spacing w:before="1" w:after="0" w:line="240" w:lineRule="auto"/>
        <w:ind w:left="1552" w:right="0" w:hanging="433"/>
        <w:jc w:val="left"/>
        <w:rPr>
          <w:i/>
        </w:rPr>
      </w:pPr>
      <w:bookmarkStart w:id="147" w:name="_bookmark96"/>
      <w:bookmarkEnd w:id="147"/>
      <w:bookmarkStart w:id="148" w:name="_bookmark96"/>
      <w:bookmarkEnd w:id="148"/>
      <w:r>
        <w:rPr>
          <w:i/>
        </w:rPr>
        <w:t>Khách hàng bình luận sản</w:t>
      </w:r>
      <w:r>
        <w:rPr>
          <w:i/>
          <w:spacing w:val="-7"/>
        </w:rPr>
        <w:t xml:space="preserve"> </w:t>
      </w:r>
      <w:r>
        <w:rPr>
          <w:i/>
        </w:rPr>
        <w:t>phẩm.</w:t>
      </w:r>
    </w:p>
    <w:p>
      <w:pPr>
        <w:pStyle w:val="6"/>
        <w:spacing w:before="6"/>
        <w:rPr>
          <w:b/>
          <w:i/>
          <w:sz w:val="9"/>
        </w:rPr>
      </w:pPr>
      <w:r>
        <w:drawing>
          <wp:anchor distT="0" distB="0" distL="0" distR="0" simplePos="0" relativeHeight="251659264" behindDoc="0" locked="0" layoutInCell="1" allowOverlap="1">
            <wp:simplePos x="0" y="0"/>
            <wp:positionH relativeFrom="page">
              <wp:posOffset>1143000</wp:posOffset>
            </wp:positionH>
            <wp:positionV relativeFrom="paragraph">
              <wp:posOffset>93980</wp:posOffset>
            </wp:positionV>
            <wp:extent cx="5661660" cy="3094990"/>
            <wp:effectExtent l="0" t="0" r="0" b="0"/>
            <wp:wrapTopAndBottom/>
            <wp:docPr id="27"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3.png"/>
                    <pic:cNvPicPr>
                      <a:picLocks noChangeAspect="1"/>
                    </pic:cNvPicPr>
                  </pic:nvPicPr>
                  <pic:blipFill>
                    <a:blip r:embed="rId20" cstate="print"/>
                    <a:stretch>
                      <a:fillRect/>
                    </a:stretch>
                  </pic:blipFill>
                  <pic:spPr>
                    <a:xfrm>
                      <a:off x="0" y="0"/>
                      <a:ext cx="5661705" cy="3095148"/>
                    </a:xfrm>
                    <a:prstGeom prst="rect">
                      <a:avLst/>
                    </a:prstGeom>
                  </pic:spPr>
                </pic:pic>
              </a:graphicData>
            </a:graphic>
          </wp:anchor>
        </w:drawing>
      </w:r>
    </w:p>
    <w:p>
      <w:pPr>
        <w:spacing w:before="232"/>
        <w:ind w:left="1479" w:right="1617" w:firstLine="0"/>
        <w:jc w:val="center"/>
        <w:rPr>
          <w:i/>
          <w:sz w:val="26"/>
        </w:rPr>
      </w:pPr>
      <w:bookmarkStart w:id="149" w:name="_bookmark97"/>
      <w:bookmarkEnd w:id="149"/>
      <w:r>
        <w:rPr>
          <w:i/>
          <w:sz w:val="26"/>
        </w:rPr>
        <w:t>Hình 12. Bình luận sản phẩm.</w:t>
      </w:r>
    </w:p>
    <w:p>
      <w:pPr>
        <w:spacing w:after="0"/>
        <w:jc w:val="center"/>
        <w:rPr>
          <w:sz w:val="26"/>
        </w:rPr>
        <w:sectPr>
          <w:pgSz w:w="11910" w:h="16840"/>
          <w:pgMar w:top="840" w:right="540" w:bottom="1120" w:left="680" w:header="439" w:footer="921" w:gutter="0"/>
          <w:cols w:space="720" w:num="1"/>
        </w:sectPr>
      </w:pPr>
    </w:p>
    <w:p>
      <w:pPr>
        <w:pStyle w:val="6"/>
        <w:spacing w:before="4"/>
        <w:rPr>
          <w:i/>
          <w:sz w:val="28"/>
        </w:rPr>
      </w:pPr>
    </w:p>
    <w:p>
      <w:pPr>
        <w:pStyle w:val="3"/>
        <w:numPr>
          <w:ilvl w:val="1"/>
          <w:numId w:val="24"/>
        </w:numPr>
        <w:tabs>
          <w:tab w:val="left" w:pos="1553"/>
        </w:tabs>
        <w:spacing w:before="89" w:after="0" w:line="240" w:lineRule="auto"/>
        <w:ind w:left="1552" w:right="0" w:hanging="433"/>
        <w:jc w:val="left"/>
        <w:rPr>
          <w:b w:val="0"/>
          <w:i w:val="0"/>
        </w:rPr>
      </w:pPr>
      <w:bookmarkStart w:id="150" w:name="_bookmark98"/>
      <w:bookmarkEnd w:id="150"/>
      <w:bookmarkStart w:id="151" w:name="_bookmark98"/>
      <w:bookmarkEnd w:id="151"/>
      <w:r>
        <w:rPr>
          <w:i/>
        </w:rPr>
        <w:t>Chọn lọc sản phẩm theo gợi</w:t>
      </w:r>
      <w:r>
        <w:rPr>
          <w:i/>
          <w:spacing w:val="1"/>
        </w:rPr>
        <w:t xml:space="preserve"> </w:t>
      </w:r>
      <w:r>
        <w:rPr>
          <w:i/>
        </w:rPr>
        <w:t>ý</w:t>
      </w:r>
      <w:r>
        <w:rPr>
          <w:b w:val="0"/>
          <w:i w:val="0"/>
        </w:rPr>
        <w:t>.</w:t>
      </w:r>
    </w:p>
    <w:p>
      <w:pPr>
        <w:pStyle w:val="6"/>
        <w:spacing w:before="5"/>
        <w:rPr>
          <w:sz w:val="9"/>
        </w:rPr>
      </w:pPr>
      <w:r>
        <w:drawing>
          <wp:anchor distT="0" distB="0" distL="0" distR="0" simplePos="0" relativeHeight="251659264" behindDoc="0" locked="0" layoutInCell="1" allowOverlap="1">
            <wp:simplePos x="0" y="0"/>
            <wp:positionH relativeFrom="page">
              <wp:posOffset>1143000</wp:posOffset>
            </wp:positionH>
            <wp:positionV relativeFrom="paragraph">
              <wp:posOffset>93345</wp:posOffset>
            </wp:positionV>
            <wp:extent cx="5724525" cy="1397000"/>
            <wp:effectExtent l="0" t="0" r="0" b="0"/>
            <wp:wrapTopAndBottom/>
            <wp:docPr id="29"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4.jpeg"/>
                    <pic:cNvPicPr>
                      <a:picLocks noChangeAspect="1"/>
                    </pic:cNvPicPr>
                  </pic:nvPicPr>
                  <pic:blipFill>
                    <a:blip r:embed="rId21" cstate="print"/>
                    <a:stretch>
                      <a:fillRect/>
                    </a:stretch>
                  </pic:blipFill>
                  <pic:spPr>
                    <a:xfrm>
                      <a:off x="0" y="0"/>
                      <a:ext cx="5724739" cy="1397317"/>
                    </a:xfrm>
                    <a:prstGeom prst="rect">
                      <a:avLst/>
                    </a:prstGeom>
                  </pic:spPr>
                </pic:pic>
              </a:graphicData>
            </a:graphic>
          </wp:anchor>
        </w:drawing>
      </w:r>
    </w:p>
    <w:p>
      <w:pPr>
        <w:pStyle w:val="6"/>
        <w:spacing w:before="7"/>
        <w:rPr>
          <w:sz w:val="39"/>
        </w:rPr>
      </w:pPr>
    </w:p>
    <w:p>
      <w:pPr>
        <w:spacing w:before="0"/>
        <w:ind w:left="1479" w:right="1617" w:firstLine="0"/>
        <w:jc w:val="center"/>
        <w:rPr>
          <w:i/>
          <w:sz w:val="26"/>
        </w:rPr>
      </w:pPr>
      <w:bookmarkStart w:id="152" w:name="_bookmark99"/>
      <w:bookmarkEnd w:id="152"/>
      <w:r>
        <w:rPr>
          <w:i/>
          <w:sz w:val="26"/>
        </w:rPr>
        <w:t>Hình 13. Chọn lọc sản phẩm</w:t>
      </w:r>
      <w:r>
        <w:rPr>
          <w:i/>
          <w:color w:val="2D74B5"/>
          <w:sz w:val="26"/>
        </w:rPr>
        <w:t>.</w:t>
      </w:r>
    </w:p>
    <w:p>
      <w:pPr>
        <w:pStyle w:val="6"/>
        <w:rPr>
          <w:i/>
          <w:sz w:val="20"/>
        </w:rPr>
      </w:pPr>
    </w:p>
    <w:p>
      <w:pPr>
        <w:pStyle w:val="6"/>
        <w:spacing w:before="10"/>
        <w:rPr>
          <w:i/>
          <w:sz w:val="20"/>
        </w:rPr>
      </w:pPr>
    </w:p>
    <w:p>
      <w:pPr>
        <w:pStyle w:val="2"/>
        <w:spacing w:before="89"/>
        <w:ind w:left="1478" w:right="1618"/>
        <w:jc w:val="center"/>
      </w:pPr>
      <w:bookmarkStart w:id="153" w:name="_bookmark100"/>
      <w:bookmarkEnd w:id="153"/>
      <w:r>
        <w:t>Phần III: Kết luận</w:t>
      </w:r>
    </w:p>
    <w:p>
      <w:pPr>
        <w:pStyle w:val="2"/>
        <w:numPr>
          <w:ilvl w:val="0"/>
          <w:numId w:val="25"/>
        </w:numPr>
        <w:tabs>
          <w:tab w:val="left" w:pos="1840"/>
          <w:tab w:val="left" w:pos="1841"/>
        </w:tabs>
        <w:spacing w:before="25" w:after="0" w:line="240" w:lineRule="auto"/>
        <w:ind w:left="1840" w:right="0" w:hanging="721"/>
        <w:jc w:val="left"/>
      </w:pPr>
      <w:bookmarkStart w:id="154" w:name="_bookmark101"/>
      <w:bookmarkEnd w:id="154"/>
      <w:bookmarkStart w:id="155" w:name="_bookmark101"/>
      <w:bookmarkEnd w:id="155"/>
      <w:r>
        <w:t>Kết quả đạt</w:t>
      </w:r>
      <w:r>
        <w:rPr>
          <w:spacing w:val="-1"/>
        </w:rPr>
        <w:t xml:space="preserve"> </w:t>
      </w:r>
      <w:r>
        <w:t>được.</w:t>
      </w:r>
    </w:p>
    <w:p>
      <w:pPr>
        <w:pStyle w:val="3"/>
        <w:numPr>
          <w:ilvl w:val="1"/>
          <w:numId w:val="25"/>
        </w:numPr>
        <w:tabs>
          <w:tab w:val="left" w:pos="2201"/>
        </w:tabs>
        <w:spacing w:before="150" w:after="0" w:line="240" w:lineRule="auto"/>
        <w:ind w:left="2200" w:right="0" w:hanging="361"/>
        <w:jc w:val="left"/>
        <w:rPr>
          <w:i/>
        </w:rPr>
      </w:pPr>
      <w:bookmarkStart w:id="156" w:name="_bookmark102"/>
      <w:bookmarkEnd w:id="156"/>
      <w:bookmarkStart w:id="157" w:name="_bookmark102"/>
      <w:bookmarkEnd w:id="157"/>
      <w:r>
        <w:rPr>
          <w:i/>
        </w:rPr>
        <w:t>Thuận</w:t>
      </w:r>
      <w:r>
        <w:rPr>
          <w:i/>
          <w:spacing w:val="-2"/>
        </w:rPr>
        <w:t xml:space="preserve"> </w:t>
      </w:r>
      <w:r>
        <w:rPr>
          <w:i/>
        </w:rPr>
        <w:t>lợi.</w:t>
      </w:r>
    </w:p>
    <w:p>
      <w:pPr>
        <w:pStyle w:val="17"/>
        <w:numPr>
          <w:ilvl w:val="0"/>
          <w:numId w:val="26"/>
        </w:numPr>
        <w:tabs>
          <w:tab w:val="left" w:pos="1840"/>
          <w:tab w:val="left" w:pos="1841"/>
        </w:tabs>
        <w:spacing w:before="144" w:after="0" w:line="240" w:lineRule="auto"/>
        <w:ind w:left="1840" w:right="0" w:hanging="361"/>
        <w:jc w:val="left"/>
        <w:rPr>
          <w:sz w:val="26"/>
        </w:rPr>
      </w:pPr>
      <w:r>
        <w:rPr>
          <w:sz w:val="26"/>
        </w:rPr>
        <w:t>Đã thiết kế được một website có các chức năng cơ bản đã đề</w:t>
      </w:r>
      <w:r>
        <w:rPr>
          <w:spacing w:val="-4"/>
          <w:sz w:val="26"/>
        </w:rPr>
        <w:t xml:space="preserve"> </w:t>
      </w:r>
      <w:r>
        <w:rPr>
          <w:sz w:val="26"/>
        </w:rPr>
        <w:t>ra.</w:t>
      </w:r>
    </w:p>
    <w:p>
      <w:pPr>
        <w:pStyle w:val="17"/>
        <w:numPr>
          <w:ilvl w:val="0"/>
          <w:numId w:val="26"/>
        </w:numPr>
        <w:tabs>
          <w:tab w:val="left" w:pos="1840"/>
          <w:tab w:val="left" w:pos="1841"/>
        </w:tabs>
        <w:spacing w:before="148" w:after="0" w:line="240" w:lineRule="auto"/>
        <w:ind w:left="1840" w:right="0" w:hanging="361"/>
        <w:jc w:val="left"/>
        <w:rPr>
          <w:sz w:val="26"/>
        </w:rPr>
      </w:pPr>
      <w:r>
        <w:rPr>
          <w:sz w:val="26"/>
        </w:rPr>
        <w:t>Hiểu biết thêm về các quy trình tạo trang web từ các công nghê hiện</w:t>
      </w:r>
      <w:r>
        <w:rPr>
          <w:spacing w:val="-12"/>
          <w:sz w:val="26"/>
        </w:rPr>
        <w:t xml:space="preserve"> </w:t>
      </w:r>
      <w:r>
        <w:rPr>
          <w:sz w:val="26"/>
        </w:rPr>
        <w:t>đại.</w:t>
      </w:r>
    </w:p>
    <w:p>
      <w:pPr>
        <w:pStyle w:val="17"/>
        <w:numPr>
          <w:ilvl w:val="0"/>
          <w:numId w:val="26"/>
        </w:numPr>
        <w:tabs>
          <w:tab w:val="left" w:pos="1840"/>
          <w:tab w:val="left" w:pos="1841"/>
        </w:tabs>
        <w:spacing w:before="149" w:after="0" w:line="240" w:lineRule="auto"/>
        <w:ind w:left="1840" w:right="0" w:hanging="361"/>
        <w:jc w:val="left"/>
        <w:rPr>
          <w:sz w:val="26"/>
        </w:rPr>
      </w:pPr>
      <w:r>
        <w:rPr>
          <w:sz w:val="26"/>
        </w:rPr>
        <w:t>Tích lũy được kinh nghiệm cho các bài luận sau</w:t>
      </w:r>
      <w:r>
        <w:rPr>
          <w:spacing w:val="-9"/>
          <w:sz w:val="26"/>
        </w:rPr>
        <w:t xml:space="preserve"> </w:t>
      </w:r>
      <w:r>
        <w:rPr>
          <w:sz w:val="26"/>
        </w:rPr>
        <w:t>này.</w:t>
      </w:r>
    </w:p>
    <w:p>
      <w:pPr>
        <w:pStyle w:val="17"/>
        <w:numPr>
          <w:ilvl w:val="0"/>
          <w:numId w:val="26"/>
        </w:numPr>
        <w:tabs>
          <w:tab w:val="left" w:pos="1840"/>
          <w:tab w:val="left" w:pos="1841"/>
        </w:tabs>
        <w:spacing w:before="151" w:after="0" w:line="240" w:lineRule="auto"/>
        <w:ind w:left="1840" w:right="0" w:hanging="361"/>
        <w:jc w:val="left"/>
        <w:rPr>
          <w:sz w:val="26"/>
        </w:rPr>
      </w:pPr>
      <w:r>
        <w:rPr>
          <w:sz w:val="26"/>
        </w:rPr>
        <w:t>Vận dụng được các kiến thức cơ bản đã học và học hỏi qua mạng</w:t>
      </w:r>
      <w:r>
        <w:rPr>
          <w:spacing w:val="-11"/>
          <w:sz w:val="26"/>
        </w:rPr>
        <w:t xml:space="preserve"> </w:t>
      </w:r>
      <w:r>
        <w:rPr>
          <w:sz w:val="26"/>
        </w:rPr>
        <w:t>Internet.</w:t>
      </w:r>
    </w:p>
    <w:p>
      <w:pPr>
        <w:pStyle w:val="3"/>
        <w:numPr>
          <w:ilvl w:val="1"/>
          <w:numId w:val="25"/>
        </w:numPr>
        <w:tabs>
          <w:tab w:val="left" w:pos="2201"/>
        </w:tabs>
        <w:spacing w:before="155" w:after="0" w:line="240" w:lineRule="auto"/>
        <w:ind w:left="2200" w:right="0" w:hanging="361"/>
        <w:jc w:val="left"/>
        <w:rPr>
          <w:i/>
        </w:rPr>
      </w:pPr>
      <w:bookmarkStart w:id="158" w:name="_bookmark103"/>
      <w:bookmarkEnd w:id="158"/>
      <w:bookmarkStart w:id="159" w:name="_bookmark103"/>
      <w:bookmarkEnd w:id="159"/>
      <w:r>
        <w:rPr>
          <w:i/>
        </w:rPr>
        <w:t>Khó</w:t>
      </w:r>
      <w:r>
        <w:rPr>
          <w:i/>
          <w:spacing w:val="-2"/>
        </w:rPr>
        <w:t xml:space="preserve"> </w:t>
      </w:r>
      <w:r>
        <w:rPr>
          <w:i/>
        </w:rPr>
        <w:t>khăn.</w:t>
      </w:r>
    </w:p>
    <w:p>
      <w:pPr>
        <w:pStyle w:val="17"/>
        <w:numPr>
          <w:ilvl w:val="0"/>
          <w:numId w:val="26"/>
        </w:numPr>
        <w:tabs>
          <w:tab w:val="left" w:pos="1893"/>
          <w:tab w:val="left" w:pos="1894"/>
        </w:tabs>
        <w:spacing w:before="144" w:after="0" w:line="240" w:lineRule="auto"/>
        <w:ind w:left="1893" w:right="0" w:hanging="361"/>
        <w:jc w:val="left"/>
        <w:rPr>
          <w:sz w:val="26"/>
        </w:rPr>
      </w:pPr>
      <w:r>
        <w:rPr>
          <w:sz w:val="26"/>
        </w:rPr>
        <w:t>Website có giao diện chưa thật sự hấp</w:t>
      </w:r>
      <w:r>
        <w:rPr>
          <w:spacing w:val="-5"/>
          <w:sz w:val="26"/>
        </w:rPr>
        <w:t xml:space="preserve"> </w:t>
      </w:r>
      <w:r>
        <w:rPr>
          <w:sz w:val="26"/>
        </w:rPr>
        <w:t>dẫn.</w:t>
      </w:r>
    </w:p>
    <w:p>
      <w:pPr>
        <w:pStyle w:val="17"/>
        <w:numPr>
          <w:ilvl w:val="0"/>
          <w:numId w:val="26"/>
        </w:numPr>
        <w:tabs>
          <w:tab w:val="left" w:pos="1893"/>
          <w:tab w:val="left" w:pos="1894"/>
        </w:tabs>
        <w:spacing w:before="149" w:after="0" w:line="240" w:lineRule="auto"/>
        <w:ind w:left="1893" w:right="0" w:hanging="361"/>
        <w:jc w:val="left"/>
        <w:rPr>
          <w:sz w:val="26"/>
        </w:rPr>
      </w:pPr>
      <w:r>
        <w:rPr>
          <w:sz w:val="26"/>
        </w:rPr>
        <w:t>Còn nhiều thiếu sót do khả năng học tập còn</w:t>
      </w:r>
      <w:r>
        <w:rPr>
          <w:spacing w:val="-3"/>
          <w:sz w:val="26"/>
        </w:rPr>
        <w:t xml:space="preserve"> </w:t>
      </w:r>
      <w:r>
        <w:rPr>
          <w:sz w:val="26"/>
        </w:rPr>
        <w:t>yếu.</w:t>
      </w:r>
    </w:p>
    <w:p>
      <w:pPr>
        <w:pStyle w:val="17"/>
        <w:numPr>
          <w:ilvl w:val="0"/>
          <w:numId w:val="26"/>
        </w:numPr>
        <w:tabs>
          <w:tab w:val="left" w:pos="1894"/>
        </w:tabs>
        <w:spacing w:before="151" w:after="0" w:line="240" w:lineRule="auto"/>
        <w:ind w:left="1893" w:right="0" w:hanging="361"/>
        <w:jc w:val="both"/>
        <w:rPr>
          <w:sz w:val="26"/>
        </w:rPr>
      </w:pPr>
      <w:r>
        <w:rPr>
          <w:sz w:val="26"/>
        </w:rPr>
        <w:t>Khi lên ý tưởng và thực hiện thì theo một hướng khác không như ý</w:t>
      </w:r>
      <w:r>
        <w:rPr>
          <w:spacing w:val="-11"/>
          <w:sz w:val="26"/>
        </w:rPr>
        <w:t xml:space="preserve"> </w:t>
      </w:r>
      <w:r>
        <w:rPr>
          <w:sz w:val="26"/>
        </w:rPr>
        <w:t>muốn.</w:t>
      </w:r>
    </w:p>
    <w:p>
      <w:pPr>
        <w:pStyle w:val="17"/>
        <w:numPr>
          <w:ilvl w:val="0"/>
          <w:numId w:val="26"/>
        </w:numPr>
        <w:tabs>
          <w:tab w:val="left" w:pos="1894"/>
        </w:tabs>
        <w:spacing w:before="148" w:after="0" w:line="357" w:lineRule="auto"/>
        <w:ind w:left="1893" w:right="936" w:hanging="360"/>
        <w:jc w:val="both"/>
        <w:rPr>
          <w:sz w:val="26"/>
        </w:rPr>
      </w:pPr>
      <w:r>
        <w:rPr>
          <w:sz w:val="26"/>
        </w:rPr>
        <w:t>Do làm báo cáo ở nhà nên còn nhiều vấn đề khách quan cá nhân ảnh hướng đến quá trình làm</w:t>
      </w:r>
      <w:r>
        <w:rPr>
          <w:spacing w:val="-6"/>
          <w:sz w:val="26"/>
        </w:rPr>
        <w:t xml:space="preserve"> </w:t>
      </w:r>
      <w:r>
        <w:rPr>
          <w:sz w:val="26"/>
        </w:rPr>
        <w:t>bài.</w:t>
      </w:r>
    </w:p>
    <w:p>
      <w:pPr>
        <w:pStyle w:val="17"/>
        <w:numPr>
          <w:ilvl w:val="0"/>
          <w:numId w:val="26"/>
        </w:numPr>
        <w:tabs>
          <w:tab w:val="left" w:pos="1894"/>
        </w:tabs>
        <w:spacing w:before="6" w:after="0" w:line="360" w:lineRule="auto"/>
        <w:ind w:left="1893" w:right="923" w:hanging="360"/>
        <w:jc w:val="both"/>
        <w:rPr>
          <w:sz w:val="26"/>
        </w:rPr>
      </w:pPr>
      <w:r>
        <w:rPr>
          <w:sz w:val="26"/>
        </w:rPr>
        <w:t>Kiến thức chưa đủ để tự thực hiện một bài hoàn chỉnh nên còn cần nhiều sự giúp đỡ từ những môi trường bên</w:t>
      </w:r>
      <w:r>
        <w:rPr>
          <w:spacing w:val="-5"/>
          <w:sz w:val="26"/>
        </w:rPr>
        <w:t xml:space="preserve"> </w:t>
      </w:r>
      <w:r>
        <w:rPr>
          <w:sz w:val="26"/>
        </w:rPr>
        <w:t>ngoài.</w:t>
      </w:r>
    </w:p>
    <w:p>
      <w:pPr>
        <w:pStyle w:val="2"/>
        <w:numPr>
          <w:ilvl w:val="0"/>
          <w:numId w:val="25"/>
        </w:numPr>
        <w:tabs>
          <w:tab w:val="left" w:pos="1841"/>
        </w:tabs>
        <w:spacing w:before="5" w:after="0" w:line="240" w:lineRule="auto"/>
        <w:ind w:left="1840" w:right="0" w:hanging="721"/>
        <w:jc w:val="both"/>
      </w:pPr>
      <w:bookmarkStart w:id="160" w:name="_bookmark104"/>
      <w:bookmarkEnd w:id="160"/>
      <w:bookmarkStart w:id="161" w:name="_bookmark104"/>
      <w:bookmarkEnd w:id="161"/>
      <w:r>
        <w:t>Hướng phát triển cho trang</w:t>
      </w:r>
      <w:r>
        <w:rPr>
          <w:spacing w:val="-4"/>
        </w:rPr>
        <w:t xml:space="preserve"> </w:t>
      </w:r>
      <w:r>
        <w:t>web.</w:t>
      </w:r>
    </w:p>
    <w:p>
      <w:pPr>
        <w:pStyle w:val="6"/>
        <w:spacing w:before="144" w:line="360" w:lineRule="auto"/>
        <w:ind w:left="1893" w:right="895" w:firstLine="307"/>
        <w:jc w:val="both"/>
      </w:pPr>
      <w:r>
        <w:t>Việc phát triển hệ thống ở bài này đã được nâng cao lên một chút so với niên</w:t>
      </w:r>
      <w:r>
        <w:rPr>
          <w:spacing w:val="-14"/>
        </w:rPr>
        <w:t xml:space="preserve"> </w:t>
      </w:r>
      <w:r>
        <w:t>luận</w:t>
      </w:r>
      <w:r>
        <w:rPr>
          <w:spacing w:val="-14"/>
        </w:rPr>
        <w:t xml:space="preserve"> </w:t>
      </w:r>
      <w:r>
        <w:t>Cơ</w:t>
      </w:r>
      <w:r>
        <w:rPr>
          <w:spacing w:val="-14"/>
        </w:rPr>
        <w:t xml:space="preserve"> </w:t>
      </w:r>
      <w:r>
        <w:t>sở.</w:t>
      </w:r>
      <w:r>
        <w:rPr>
          <w:spacing w:val="-14"/>
        </w:rPr>
        <w:t xml:space="preserve"> </w:t>
      </w:r>
      <w:r>
        <w:t>Tuy</w:t>
      </w:r>
      <w:r>
        <w:rPr>
          <w:spacing w:val="-16"/>
        </w:rPr>
        <w:t xml:space="preserve"> </w:t>
      </w:r>
      <w:r>
        <w:t>nhiên</w:t>
      </w:r>
      <w:r>
        <w:rPr>
          <w:spacing w:val="-13"/>
        </w:rPr>
        <w:t xml:space="preserve"> </w:t>
      </w:r>
      <w:r>
        <w:t>trang</w:t>
      </w:r>
      <w:r>
        <w:rPr>
          <w:spacing w:val="-14"/>
        </w:rPr>
        <w:t xml:space="preserve"> </w:t>
      </w:r>
      <w:r>
        <w:t>web</w:t>
      </w:r>
      <w:r>
        <w:rPr>
          <w:spacing w:val="-11"/>
        </w:rPr>
        <w:t xml:space="preserve"> </w:t>
      </w:r>
      <w:r>
        <w:t>vẫn</w:t>
      </w:r>
      <w:r>
        <w:rPr>
          <w:spacing w:val="-14"/>
        </w:rPr>
        <w:t xml:space="preserve"> </w:t>
      </w:r>
      <w:r>
        <w:t>còn</w:t>
      </w:r>
      <w:r>
        <w:rPr>
          <w:spacing w:val="-14"/>
        </w:rPr>
        <w:t xml:space="preserve"> </w:t>
      </w:r>
      <w:r>
        <w:t>nhiều</w:t>
      </w:r>
      <w:r>
        <w:rPr>
          <w:spacing w:val="-14"/>
        </w:rPr>
        <w:t xml:space="preserve"> </w:t>
      </w:r>
      <w:r>
        <w:t>hạn</w:t>
      </w:r>
      <w:r>
        <w:rPr>
          <w:spacing w:val="-13"/>
        </w:rPr>
        <w:t xml:space="preserve"> </w:t>
      </w:r>
      <w:r>
        <w:t>chế</w:t>
      </w:r>
      <w:r>
        <w:rPr>
          <w:spacing w:val="-13"/>
        </w:rPr>
        <w:t xml:space="preserve"> </w:t>
      </w:r>
      <w:r>
        <w:t>so</w:t>
      </w:r>
      <w:r>
        <w:rPr>
          <w:spacing w:val="-14"/>
        </w:rPr>
        <w:t xml:space="preserve"> </w:t>
      </w:r>
      <w:r>
        <w:t>với</w:t>
      </w:r>
      <w:r>
        <w:rPr>
          <w:spacing w:val="-11"/>
        </w:rPr>
        <w:t xml:space="preserve"> </w:t>
      </w:r>
      <w:r>
        <w:t>một</w:t>
      </w:r>
      <w:r>
        <w:rPr>
          <w:spacing w:val="-12"/>
        </w:rPr>
        <w:t xml:space="preserve"> </w:t>
      </w:r>
      <w:r>
        <w:t>trang web</w:t>
      </w:r>
      <w:r>
        <w:rPr>
          <w:spacing w:val="-4"/>
        </w:rPr>
        <w:t xml:space="preserve"> </w:t>
      </w:r>
      <w:r>
        <w:t>hoàn</w:t>
      </w:r>
      <w:r>
        <w:rPr>
          <w:spacing w:val="-4"/>
        </w:rPr>
        <w:t xml:space="preserve"> </w:t>
      </w:r>
      <w:r>
        <w:t>chỉnh</w:t>
      </w:r>
      <w:r>
        <w:rPr>
          <w:spacing w:val="-4"/>
        </w:rPr>
        <w:t xml:space="preserve"> </w:t>
      </w:r>
      <w:r>
        <w:t>đáp</w:t>
      </w:r>
      <w:r>
        <w:rPr>
          <w:spacing w:val="-4"/>
        </w:rPr>
        <w:t xml:space="preserve"> </w:t>
      </w:r>
      <w:r>
        <w:t>ứng</w:t>
      </w:r>
      <w:r>
        <w:rPr>
          <w:spacing w:val="-4"/>
        </w:rPr>
        <w:t xml:space="preserve"> </w:t>
      </w:r>
      <w:r>
        <w:t>đầy</w:t>
      </w:r>
      <w:r>
        <w:rPr>
          <w:spacing w:val="-6"/>
        </w:rPr>
        <w:t xml:space="preserve"> </w:t>
      </w:r>
      <w:r>
        <w:t>đủ</w:t>
      </w:r>
      <w:r>
        <w:rPr>
          <w:spacing w:val="-4"/>
        </w:rPr>
        <w:t xml:space="preserve"> </w:t>
      </w:r>
      <w:r>
        <w:t>nhu</w:t>
      </w:r>
      <w:r>
        <w:rPr>
          <w:spacing w:val="-4"/>
        </w:rPr>
        <w:t xml:space="preserve"> </w:t>
      </w:r>
      <w:r>
        <w:t>cầu</w:t>
      </w:r>
      <w:r>
        <w:rPr>
          <w:spacing w:val="-2"/>
        </w:rPr>
        <w:t xml:space="preserve"> </w:t>
      </w:r>
      <w:r>
        <w:t>mà</w:t>
      </w:r>
      <w:r>
        <w:rPr>
          <w:spacing w:val="-2"/>
        </w:rPr>
        <w:t xml:space="preserve"> </w:t>
      </w:r>
      <w:r>
        <w:t>mọi</w:t>
      </w:r>
      <w:r>
        <w:rPr>
          <w:spacing w:val="-3"/>
        </w:rPr>
        <w:t xml:space="preserve"> </w:t>
      </w:r>
      <w:r>
        <w:t>khách</w:t>
      </w:r>
      <w:r>
        <w:rPr>
          <w:spacing w:val="-4"/>
        </w:rPr>
        <w:t xml:space="preserve"> </w:t>
      </w:r>
      <w:r>
        <w:t>hàng</w:t>
      </w:r>
      <w:r>
        <w:rPr>
          <w:spacing w:val="-4"/>
        </w:rPr>
        <w:t xml:space="preserve"> </w:t>
      </w:r>
      <w:r>
        <w:t>đề</w:t>
      </w:r>
      <w:r>
        <w:rPr>
          <w:spacing w:val="-4"/>
        </w:rPr>
        <w:t xml:space="preserve"> </w:t>
      </w:r>
      <w:r>
        <w:t>ra</w:t>
      </w:r>
      <w:r>
        <w:rPr>
          <w:spacing w:val="-2"/>
        </w:rPr>
        <w:t xml:space="preserve"> </w:t>
      </w:r>
      <w:r>
        <w:t>nên</w:t>
      </w:r>
      <w:r>
        <w:rPr>
          <w:spacing w:val="-3"/>
        </w:rPr>
        <w:t xml:space="preserve"> </w:t>
      </w:r>
      <w:r>
        <w:t>trong tương lai em sẽ cố gắng tạo một trang web có sức ảnh hưởng lớn đến nhu cầu mua sắm của khách hàng. Và có thể thì em sẽ tìm hiểu và phát triển</w:t>
      </w:r>
      <w:r>
        <w:rPr>
          <w:spacing w:val="-42"/>
        </w:rPr>
        <w:t xml:space="preserve"> </w:t>
      </w:r>
      <w:r>
        <w:t>hơn nữa nếu có thể, để phục vụ cho những việc khác chẳng hạn như làm đề tài Luận văn tốt</w:t>
      </w:r>
      <w:r>
        <w:rPr>
          <w:spacing w:val="-4"/>
        </w:rPr>
        <w:t xml:space="preserve"> </w:t>
      </w:r>
      <w:r>
        <w:t>nghiệp.</w:t>
      </w:r>
    </w:p>
    <w:p>
      <w:pPr>
        <w:spacing w:after="0" w:line="360" w:lineRule="auto"/>
        <w:jc w:val="both"/>
        <w:sectPr>
          <w:pgSz w:w="11910" w:h="16840"/>
          <w:pgMar w:top="840" w:right="540" w:bottom="1120" w:left="680" w:header="439" w:footer="921" w:gutter="0"/>
          <w:cols w:space="720" w:num="1"/>
        </w:sectPr>
      </w:pPr>
    </w:p>
    <w:p>
      <w:pPr>
        <w:pStyle w:val="6"/>
        <w:rPr>
          <w:sz w:val="29"/>
        </w:rPr>
      </w:pPr>
    </w:p>
    <w:p>
      <w:pPr>
        <w:pStyle w:val="2"/>
        <w:ind w:left="3105"/>
      </w:pPr>
      <w:bookmarkStart w:id="162" w:name="_bookmark105"/>
      <w:bookmarkEnd w:id="162"/>
      <w:r>
        <w:t>Phần IV: Tài liệu và nguồn tham khảo.</w:t>
      </w:r>
    </w:p>
    <w:p>
      <w:pPr>
        <w:pStyle w:val="17"/>
        <w:numPr>
          <w:ilvl w:val="0"/>
          <w:numId w:val="27"/>
        </w:numPr>
        <w:tabs>
          <w:tab w:val="left" w:pos="477"/>
        </w:tabs>
        <w:spacing w:before="16" w:after="0" w:line="240" w:lineRule="auto"/>
        <w:ind w:left="476" w:right="0" w:hanging="361"/>
        <w:jc w:val="left"/>
        <w:rPr>
          <w:sz w:val="26"/>
        </w:rPr>
      </w:pPr>
      <w:r>
        <w:rPr>
          <w:sz w:val="26"/>
        </w:rPr>
        <w:t>Trang Youtube: “Thư viện lập trình”, link:</w:t>
      </w:r>
      <w:r>
        <w:rPr>
          <w:spacing w:val="-9"/>
          <w:sz w:val="26"/>
        </w:rPr>
        <w:t xml:space="preserve"> </w:t>
      </w:r>
      <w:r>
        <w:rPr>
          <w:sz w:val="26"/>
        </w:rPr>
        <w:t>https://yotube.com/c/ThuvienlaptrinhEduVn</w:t>
      </w:r>
    </w:p>
    <w:p>
      <w:pPr>
        <w:pStyle w:val="17"/>
        <w:numPr>
          <w:ilvl w:val="0"/>
          <w:numId w:val="27"/>
        </w:numPr>
        <w:tabs>
          <w:tab w:val="left" w:pos="477"/>
        </w:tabs>
        <w:spacing w:before="150" w:after="0" w:line="240" w:lineRule="auto"/>
        <w:ind w:left="476" w:right="0" w:hanging="361"/>
        <w:jc w:val="left"/>
        <w:rPr>
          <w:sz w:val="26"/>
        </w:rPr>
      </w:pPr>
      <w:r>
        <w:rPr>
          <w:sz w:val="26"/>
        </w:rPr>
        <w:t>Trang Youtube: “FrontendNguyento”, link:</w:t>
      </w:r>
      <w:r>
        <w:rPr>
          <w:spacing w:val="-5"/>
          <w:sz w:val="26"/>
        </w:rPr>
        <w:t xml:space="preserve"> </w:t>
      </w:r>
      <w:r>
        <w:fldChar w:fldCharType="begin"/>
      </w:r>
      <w:r>
        <w:instrText xml:space="preserve"> HYPERLINK "https://youtube.com/c/FrontendNguyento" \h </w:instrText>
      </w:r>
      <w:r>
        <w:fldChar w:fldCharType="separate"/>
      </w:r>
      <w:r>
        <w:rPr>
          <w:sz w:val="26"/>
        </w:rPr>
        <w:t>https://youtube.com/c/FrontendNguyento</w:t>
      </w:r>
      <w:r>
        <w:rPr>
          <w:sz w:val="26"/>
        </w:rPr>
        <w:fldChar w:fldCharType="end"/>
      </w:r>
    </w:p>
    <w:p>
      <w:pPr>
        <w:pStyle w:val="17"/>
        <w:numPr>
          <w:ilvl w:val="0"/>
          <w:numId w:val="27"/>
        </w:numPr>
        <w:tabs>
          <w:tab w:val="left" w:pos="477"/>
        </w:tabs>
        <w:spacing w:before="150" w:after="0" w:line="360" w:lineRule="auto"/>
        <w:ind w:left="476" w:right="1301" w:hanging="360"/>
        <w:jc w:val="left"/>
        <w:rPr>
          <w:sz w:val="26"/>
        </w:rPr>
      </w:pPr>
      <w:r>
        <w:rPr>
          <w:sz w:val="26"/>
        </w:rPr>
        <w:t>Giáo trình môn: “Nhập môn công nghệ phần mềm”, của cô Phan Phương Lan, trường Đại học Cần</w:t>
      </w:r>
      <w:r>
        <w:rPr>
          <w:spacing w:val="-3"/>
          <w:sz w:val="26"/>
        </w:rPr>
        <w:t xml:space="preserve"> </w:t>
      </w:r>
      <w:r>
        <w:rPr>
          <w:sz w:val="26"/>
        </w:rPr>
        <w:t>Thơ.</w:t>
      </w:r>
    </w:p>
    <w:p>
      <w:pPr>
        <w:pStyle w:val="17"/>
        <w:numPr>
          <w:ilvl w:val="0"/>
          <w:numId w:val="27"/>
        </w:numPr>
        <w:tabs>
          <w:tab w:val="left" w:pos="477"/>
        </w:tabs>
        <w:spacing w:before="0" w:after="0" w:line="357" w:lineRule="auto"/>
        <w:ind w:left="476" w:right="1075" w:hanging="360"/>
        <w:jc w:val="left"/>
        <w:rPr>
          <w:sz w:val="26"/>
        </w:rPr>
      </w:pPr>
      <w:r>
        <w:rPr>
          <w:sz w:val="26"/>
        </w:rPr>
        <w:t>Các bài luận văn, tiểu luận của các anh chị khóa trước được cô Sử Kim Anh chia sẻ cho lớp tham</w:t>
      </w:r>
      <w:r>
        <w:rPr>
          <w:spacing w:val="-3"/>
          <w:sz w:val="26"/>
        </w:rPr>
        <w:t xml:space="preserve"> </w:t>
      </w:r>
      <w:r>
        <w:rPr>
          <w:sz w:val="26"/>
        </w:rPr>
        <w:t>khảo.</w:t>
      </w:r>
    </w:p>
    <w:p>
      <w:pPr>
        <w:pStyle w:val="17"/>
        <w:numPr>
          <w:ilvl w:val="0"/>
          <w:numId w:val="27"/>
        </w:numPr>
        <w:tabs>
          <w:tab w:val="left" w:pos="477"/>
        </w:tabs>
        <w:spacing w:before="5" w:after="0" w:line="240" w:lineRule="auto"/>
        <w:ind w:left="476" w:right="0" w:hanging="361"/>
        <w:jc w:val="left"/>
        <w:rPr>
          <w:sz w:val="26"/>
        </w:rPr>
      </w:pPr>
      <w:r>
        <w:rPr>
          <w:sz w:val="26"/>
        </w:rPr>
        <w:t>Trang web boostrap trên Internet:</w:t>
      </w:r>
      <w:r>
        <w:rPr>
          <w:spacing w:val="1"/>
          <w:sz w:val="26"/>
        </w:rPr>
        <w:t xml:space="preserve"> </w:t>
      </w:r>
      <w:r>
        <w:fldChar w:fldCharType="begin"/>
      </w:r>
      <w:r>
        <w:instrText xml:space="preserve"> HYPERLINK "https://getbootstrap.com/" \h </w:instrText>
      </w:r>
      <w:r>
        <w:fldChar w:fldCharType="separate"/>
      </w:r>
      <w:r>
        <w:rPr>
          <w:sz w:val="26"/>
        </w:rPr>
        <w:t>https://getbootstrap.com/</w:t>
      </w:r>
      <w:r>
        <w:rPr>
          <w:sz w:val="26"/>
        </w:rPr>
        <w:fldChar w:fldCharType="end"/>
      </w:r>
    </w:p>
    <w:p>
      <w:pPr>
        <w:pStyle w:val="17"/>
        <w:numPr>
          <w:ilvl w:val="0"/>
          <w:numId w:val="27"/>
        </w:numPr>
        <w:tabs>
          <w:tab w:val="left" w:pos="477"/>
        </w:tabs>
        <w:spacing w:before="150" w:after="0" w:line="360" w:lineRule="auto"/>
        <w:ind w:left="476" w:right="1095" w:hanging="360"/>
        <w:jc w:val="left"/>
        <w:rPr>
          <w:sz w:val="26"/>
        </w:rPr>
      </w:pPr>
      <w:r>
        <w:rPr>
          <w:sz w:val="26"/>
        </w:rPr>
        <w:t xml:space="preserve">Tài liệu ASP.net MVC </w:t>
      </w:r>
      <w:r>
        <w:fldChar w:fldCharType="begin"/>
      </w:r>
      <w:r>
        <w:instrText xml:space="preserve"> HYPERLINK "https://techmaster.vn/posts/33728/aspnet-mvc-la-gi-and-tai-sao-ban-nen-su-dung-no" \h </w:instrText>
      </w:r>
      <w:r>
        <w:fldChar w:fldCharType="separate"/>
      </w:r>
      <w:r>
        <w:rPr>
          <w:sz w:val="26"/>
        </w:rPr>
        <w:t>https://techmaster.vn/posts/33728/aspnet-mvc-la-gi-and-tai-sao-</w:t>
      </w:r>
      <w:r>
        <w:rPr>
          <w:sz w:val="26"/>
        </w:rPr>
        <w:fldChar w:fldCharType="end"/>
      </w:r>
      <w:r>
        <w:fldChar w:fldCharType="begin"/>
      </w:r>
      <w:r>
        <w:instrText xml:space="preserve"> HYPERLINK "https://techmaster.vn/posts/33728/aspnet-mvc-la-gi-and-tai-sao-ban-nen-su-dung-no" \h </w:instrText>
      </w:r>
      <w:r>
        <w:fldChar w:fldCharType="separate"/>
      </w:r>
      <w:r>
        <w:rPr>
          <w:sz w:val="26"/>
        </w:rPr>
        <w:t xml:space="preserve"> ban-nen-su-dung-no</w:t>
      </w:r>
      <w:r>
        <w:rPr>
          <w:sz w:val="26"/>
        </w:rPr>
        <w:fldChar w:fldCharType="end"/>
      </w:r>
    </w:p>
    <w:p>
      <w:pPr>
        <w:pStyle w:val="17"/>
        <w:numPr>
          <w:ilvl w:val="0"/>
          <w:numId w:val="27"/>
        </w:numPr>
        <w:tabs>
          <w:tab w:val="left" w:pos="477"/>
        </w:tabs>
        <w:spacing w:before="1" w:after="0" w:line="360" w:lineRule="auto"/>
        <w:ind w:left="476" w:right="941" w:hanging="360"/>
        <w:jc w:val="left"/>
        <w:rPr>
          <w:sz w:val="26"/>
        </w:rPr>
      </w:pPr>
      <w:r>
        <w:rPr>
          <w:sz w:val="26"/>
        </w:rPr>
        <w:t xml:space="preserve">Tìm hiểu cài đặt sử dụng Sql server 2014: </w:t>
      </w:r>
      <w:r>
        <w:fldChar w:fldCharType="begin"/>
      </w:r>
      <w:r>
        <w:instrText xml:space="preserve"> HYPERLINK "https://freetuts.net/thu-thuat/huong-dan-tai-va-cai-dat-microsoft-sql-server-2014-toan-tap-2093t.html" \h </w:instrText>
      </w:r>
      <w:r>
        <w:fldChar w:fldCharType="separate"/>
      </w:r>
      <w:r>
        <w:rPr>
          <w:sz w:val="26"/>
        </w:rPr>
        <w:t>https://freetuts.net/thu-thuat/huong-dan-tai-va-</w:t>
      </w:r>
      <w:r>
        <w:rPr>
          <w:sz w:val="26"/>
        </w:rPr>
        <w:fldChar w:fldCharType="end"/>
      </w:r>
      <w:r>
        <w:fldChar w:fldCharType="begin"/>
      </w:r>
      <w:r>
        <w:instrText xml:space="preserve"> HYPERLINK "https://freetuts.net/thu-thuat/huong-dan-tai-va-cai-dat-microsoft-sql-server-2014-toan-tap-2093t.html" \h </w:instrText>
      </w:r>
      <w:r>
        <w:fldChar w:fldCharType="separate"/>
      </w:r>
      <w:r>
        <w:rPr>
          <w:sz w:val="26"/>
        </w:rPr>
        <w:t xml:space="preserve"> cai-dat-microsoft-sql-server-2014-toan-tap-2093t.html</w:t>
      </w:r>
      <w:r>
        <w:rPr>
          <w:sz w:val="26"/>
        </w:rPr>
        <w:fldChar w:fldCharType="end"/>
      </w:r>
    </w:p>
    <w:p>
      <w:pPr>
        <w:pStyle w:val="17"/>
        <w:numPr>
          <w:ilvl w:val="0"/>
          <w:numId w:val="27"/>
        </w:numPr>
        <w:tabs>
          <w:tab w:val="left" w:pos="477"/>
        </w:tabs>
        <w:spacing w:before="0" w:after="0" w:line="240" w:lineRule="auto"/>
        <w:ind w:left="476" w:right="0" w:hanging="361"/>
        <w:jc w:val="left"/>
        <w:rPr>
          <w:sz w:val="26"/>
        </w:rPr>
      </w:pPr>
      <w:r>
        <w:rPr>
          <w:sz w:val="26"/>
        </w:rPr>
        <w:t>Tài liệu môn học: Cơ sở dữ liệu thầy Nguyễn Thanh Hải trường Đại học Cần</w:t>
      </w:r>
      <w:r>
        <w:rPr>
          <w:spacing w:val="-11"/>
          <w:sz w:val="26"/>
        </w:rPr>
        <w:t xml:space="preserve"> </w:t>
      </w:r>
      <w:r>
        <w:rPr>
          <w:sz w:val="26"/>
        </w:rPr>
        <w:t>Thơ.</w:t>
      </w:r>
    </w:p>
    <w:p>
      <w:pPr>
        <w:pStyle w:val="17"/>
        <w:numPr>
          <w:ilvl w:val="0"/>
          <w:numId w:val="27"/>
        </w:numPr>
        <w:tabs>
          <w:tab w:val="left" w:pos="477"/>
        </w:tabs>
        <w:spacing w:before="148" w:after="0" w:line="360" w:lineRule="auto"/>
        <w:ind w:left="476" w:right="2960" w:hanging="360"/>
        <w:jc w:val="left"/>
        <w:rPr>
          <w:sz w:val="26"/>
        </w:rPr>
      </w:pPr>
      <w:r>
        <w:rPr>
          <w:sz w:val="26"/>
        </w:rPr>
        <w:t xml:space="preserve">Youtube: “Học lập trình” viết web bằng Asp.net MVC 5, link: </w:t>
      </w:r>
      <w:r>
        <w:fldChar w:fldCharType="begin"/>
      </w:r>
      <w:r>
        <w:instrText xml:space="preserve"> HYPERLINK "http://www.youtube.com/channel/UCDTXY_kku5Ro4U7o0gEehhA" \h </w:instrText>
      </w:r>
      <w:r>
        <w:fldChar w:fldCharType="separate"/>
      </w:r>
      <w:r>
        <w:rPr>
          <w:sz w:val="26"/>
        </w:rPr>
        <w:t>https://ww</w:t>
      </w:r>
      <w:r>
        <w:rPr>
          <w:sz w:val="26"/>
        </w:rPr>
        <w:fldChar w:fldCharType="end"/>
      </w:r>
      <w:r>
        <w:rPr>
          <w:sz w:val="26"/>
        </w:rPr>
        <w:t>w.yout</w:t>
      </w:r>
      <w:r>
        <w:fldChar w:fldCharType="begin"/>
      </w:r>
      <w:r>
        <w:instrText xml:space="preserve"> HYPERLINK "http://www.youtube.com/channel/UCDTXY_kku5Ro4U7o0gEehhA" \h </w:instrText>
      </w:r>
      <w:r>
        <w:fldChar w:fldCharType="separate"/>
      </w:r>
      <w:r>
        <w:rPr>
          <w:sz w:val="26"/>
        </w:rPr>
        <w:t>ube.com/channel/UCDT</w:t>
      </w:r>
      <w:r>
        <w:rPr>
          <w:sz w:val="26"/>
        </w:rPr>
        <w:fldChar w:fldCharType="end"/>
      </w:r>
      <w:r>
        <w:rPr>
          <w:sz w:val="26"/>
        </w:rPr>
        <w:t>XY</w:t>
      </w:r>
      <w:r>
        <w:fldChar w:fldCharType="begin"/>
      </w:r>
      <w:r>
        <w:instrText xml:space="preserve"> HYPERLINK "http://www.youtube.com/channel/UCDTXY_kku5Ro4U7o0gEehhA" \h </w:instrText>
      </w:r>
      <w:r>
        <w:fldChar w:fldCharType="separate"/>
      </w:r>
      <w:r>
        <w:rPr>
          <w:sz w:val="26"/>
        </w:rPr>
        <w:t>_kku5Ro4U7o0gEehhA</w:t>
      </w:r>
      <w:r>
        <w:rPr>
          <w:sz w:val="26"/>
        </w:rPr>
        <w:fldChar w:fldCharType="end"/>
      </w:r>
    </w:p>
    <w:sectPr>
      <w:pgSz w:w="11910" w:h="16840"/>
      <w:pgMar w:top="840" w:right="540" w:bottom="1120" w:left="680" w:header="439" w:footer="921"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rlito">
    <w:altName w:val="Segoe Print"/>
    <w:panose1 w:val="00000000000000000000"/>
    <w:charset w:val="00"/>
    <w:family w:val="swiss"/>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Nirmala UI Semilight">
    <w:panose1 w:val="020B0402040204020203"/>
    <w:charset w:val="00"/>
    <w:family w:val="auto"/>
    <w:pitch w:val="default"/>
    <w:sig w:usb0="80FF8023" w:usb1="0200004A" w:usb2="00000200" w:usb3="00040000" w:csb0="00000001" w:csb1="00000000"/>
  </w:font>
  <w:font w:name="MS UI Gothic">
    <w:panose1 w:val="020B0600070205080204"/>
    <w:charset w:val="80"/>
    <w:family w:val="auto"/>
    <w:pitch w:val="default"/>
    <w:sig w:usb0="E00002FF" w:usb1="6AC7FDFB" w:usb2="08000012" w:usb3="00000000" w:csb0="4002009F" w:csb1="DFD70000"/>
  </w:font>
  <w:font w:name="Microsoft Yi Baiti">
    <w:panose1 w:val="03000500000000000000"/>
    <w:charset w:val="00"/>
    <w:family w:val="auto"/>
    <w:pitch w:val="default"/>
    <w:sig w:usb0="80000003" w:usb1="00010402" w:usb2="00080002" w:usb3="00000000" w:csb0="00000001" w:csb1="00000000"/>
  </w:font>
  <w:font w:name="Microsoft YaHei UI">
    <w:panose1 w:val="020B0503020204020204"/>
    <w:charset w:val="86"/>
    <w:family w:val="auto"/>
    <w:pitch w:val="default"/>
    <w:sig w:usb0="80000287" w:usb1="2ACF3C50" w:usb2="00000016" w:usb3="00000000" w:csb0="0004001F" w:csb1="00000000"/>
  </w:font>
  <w:font w:name="Matura MT Script Capitals">
    <w:panose1 w:val="03020802060602070202"/>
    <w:charset w:val="00"/>
    <w:family w:val="auto"/>
    <w:pitch w:val="default"/>
    <w:sig w:usb0="00000003" w:usb1="00000000" w:usb2="00000000" w:usb3="00000000" w:csb0="20000001" w:csb1="00000000"/>
  </w:font>
  <w:font w:name="Maiandra GD">
    <w:panose1 w:val="020E0502030308020204"/>
    <w:charset w:val="00"/>
    <w:family w:val="auto"/>
    <w:pitch w:val="default"/>
    <w:sig w:usb0="00000003" w:usb1="00000000" w:usb2="00000000" w:usb3="00000000" w:csb0="20000001" w:csb1="00000000"/>
  </w:font>
  <w:font w:name="Kunstler Script">
    <w:panose1 w:val="030304020206070D0D06"/>
    <w:charset w:val="00"/>
    <w:family w:val="auto"/>
    <w:pitch w:val="default"/>
    <w:sig w:usb0="00000003" w:usb1="00000000" w:usb2="00000000" w:usb3="00000000" w:csb0="20000001" w:csb1="00000000"/>
  </w:font>
  <w:font w:name="Nirmala UI">
    <w:panose1 w:val="020B0502040204020203"/>
    <w:charset w:val="00"/>
    <w:family w:val="auto"/>
    <w:pitch w:val="default"/>
    <w:sig w:usb0="80FF8023" w:usb1="0200004A" w:usb2="00000200" w:usb3="00040000" w:csb0="00000001" w:csb1="00000000"/>
  </w:font>
  <w:font w:name="Rage Italic">
    <w:panose1 w:val="03070502040507070304"/>
    <w:charset w:val="00"/>
    <w:family w:val="auto"/>
    <w:pitch w:val="default"/>
    <w:sig w:usb0="00000003" w:usb1="00000000" w:usb2="00000000" w:usb3="00000000" w:csb0="20000001" w:csb1="00000000"/>
  </w:font>
  <w:font w:name="Ravie">
    <w:panose1 w:val="04040805050809020602"/>
    <w:charset w:val="00"/>
    <w:family w:val="auto"/>
    <w:pitch w:val="default"/>
    <w:sig w:usb0="00000003" w:usb1="00000000" w:usb2="00000000" w:usb3="00000000" w:csb0="20000001" w:csb1="00000000"/>
  </w:font>
  <w:font w:name="PMingLiU-ExtB">
    <w:panose1 w:val="02020500000000000000"/>
    <w:charset w:val="88"/>
    <w:family w:val="auto"/>
    <w:pitch w:val="default"/>
    <w:sig w:usb0="8000002F" w:usb1="02000008" w:usb2="00000000" w:usb3="00000000" w:csb0="00100001" w:csb1="00000000"/>
  </w:font>
  <w:font w:name="Perpetua">
    <w:panose1 w:val="02020502060401020303"/>
    <w:charset w:val="00"/>
    <w:family w:val="auto"/>
    <w:pitch w:val="default"/>
    <w:sig w:usb0="00000003" w:usb1="00000000" w:usb2="00000000" w:usb3="00000000" w:csb0="20000001" w:csb1="00000000"/>
  </w:font>
  <w:font w:name="OCR A Extended">
    <w:panose1 w:val="02010509020102010303"/>
    <w:charset w:val="00"/>
    <w:family w:val="auto"/>
    <w:pitch w:val="default"/>
    <w:sig w:usb0="00000003" w:usb1="00000000" w:usb2="00000000" w:usb3="00000000" w:csb0="20000001" w:csb1="00000000"/>
  </w:font>
  <w:font w:name="MingLiU_HKSCS-ExtB">
    <w:panose1 w:val="02020500000000000000"/>
    <w:charset w:val="88"/>
    <w:family w:val="auto"/>
    <w:pitch w:val="default"/>
    <w:sig w:usb0="8000002F" w:usb1="02000008" w:usb2="00000000" w:usb3="00000000" w:csb0="00100001" w:csb1="00000000"/>
  </w:font>
  <w:font w:name="Microsoft YaHei">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r>
      <w:pict>
        <v:shape id="_x0000_s2052" o:spid="_x0000_s2052" o:spt="202" type="#_x0000_t202" style="position:absolute;left:0pt;margin-left:215.05pt;margin-top:726.25pt;height:16.4pt;width:165.1pt;mso-position-horizontal-relative:page;mso-position-vertical-relative:page;z-index:-251654144;mso-width-relative:page;mso-height-relative:page;" filled="f" stroked="f" coordsize="21600,21600">
          <v:path/>
          <v:fill on="f" focussize="0,0"/>
          <v:stroke on="f" joinstyle="miter"/>
          <v:imagedata o:title=""/>
          <o:lock v:ext="edit"/>
          <v:textbox inset="0mm,0mm,0mm,0mm">
            <w:txbxContent>
              <w:p>
                <w:pPr>
                  <w:pStyle w:val="6"/>
                  <w:spacing w:before="8"/>
                  <w:ind w:left="20"/>
                  <w:rPr>
                    <w:rFonts w:hint="default"/>
                    <w:lang w:val="vi-VN"/>
                  </w:rPr>
                </w:pPr>
                <w:r>
                  <w:t>Học Kỳ II, năm học 202</w:t>
                </w:r>
                <w:r>
                  <w:rPr>
                    <w:rFonts w:hint="default"/>
                    <w:lang w:val="vi-VN"/>
                  </w:rPr>
                  <w:t>2</w:t>
                </w:r>
                <w:r>
                  <w:t>-202</w:t>
                </w:r>
                <w:r>
                  <w:rPr>
                    <w:rFonts w:hint="default"/>
                    <w:lang w:val="vi-VN"/>
                  </w:rPr>
                  <w:t>3</w:t>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r>
      <w:pict>
        <v:shape id="_x0000_s2057" o:spid="_x0000_s2057" o:spt="202" type="#_x0000_t202" style="position:absolute;left:0pt;margin-left:71pt;margin-top:784.85pt;height:16.4pt;width:148.05pt;mso-position-horizontal-relative:page;mso-position-vertical-relative:page;z-index:-251653120;mso-width-relative:page;mso-height-relative:page;" filled="f" stroked="f" coordsize="21600,21600">
          <v:path/>
          <v:fill on="f" focussize="0,0"/>
          <v:stroke on="f" joinstyle="miter"/>
          <v:imagedata o:title=""/>
          <o:lock v:ext="edit"/>
          <v:textbox inset="0mm,0mm,0mm,0mm">
            <w:txbxContent>
              <w:p>
                <w:pPr>
                  <w:spacing w:before="8"/>
                  <w:ind w:left="20" w:right="0" w:firstLine="0"/>
                  <w:jc w:val="left"/>
                  <w:rPr>
                    <w:b/>
                    <w:sz w:val="26"/>
                  </w:rPr>
                </w:pPr>
                <w:r>
                  <w:rPr>
                    <w:b/>
                    <w:sz w:val="26"/>
                  </w:rPr>
                  <w:t>GVHD: ThS. Sử Kim Anh</w:t>
                </w:r>
              </w:p>
            </w:txbxContent>
          </v:textbox>
        </v:shape>
      </w:pict>
    </w:r>
    <w:r>
      <w:pict>
        <v:shape id="_x0000_s2058" o:spid="_x0000_s2058" o:spt="202" type="#_x0000_t202" style="position:absolute;left:0pt;margin-left:271.2pt;margin-top:784.85pt;height:16.4pt;width:54.8pt;mso-position-horizontal-relative:page;mso-position-vertical-relative:page;z-index:-251652096;mso-width-relative:page;mso-height-relative:page;" filled="f" stroked="f" coordsize="21600,21600">
          <v:path/>
          <v:fill on="f" focussize="0,0"/>
          <v:stroke on="f" joinstyle="miter"/>
          <v:imagedata o:title=""/>
          <o:lock v:ext="edit"/>
          <v:textbox inset="0mm,0mm,0mm,0mm">
            <w:txbxContent>
              <w:p>
                <w:pPr>
                  <w:spacing w:before="8"/>
                  <w:ind w:left="20" w:right="0" w:firstLine="0"/>
                  <w:jc w:val="left"/>
                  <w:rPr>
                    <w:b/>
                    <w:sz w:val="26"/>
                  </w:rPr>
                </w:pPr>
                <w:r>
                  <w:rPr>
                    <w:b/>
                    <w:sz w:val="26"/>
                  </w:rPr>
                  <w:t xml:space="preserve">Trang </w:t>
                </w:r>
                <w:r>
                  <w:fldChar w:fldCharType="begin"/>
                </w:r>
                <w:r>
                  <w:rPr>
                    <w:b/>
                    <w:sz w:val="26"/>
                  </w:rPr>
                  <w:instrText xml:space="preserve"> PAGE </w:instrText>
                </w:r>
                <w:r>
                  <w:fldChar w:fldCharType="separate"/>
                </w:r>
                <w:r>
                  <w:t>10</w:t>
                </w:r>
                <w:r>
                  <w:fldChar w:fldCharType="end"/>
                </w:r>
              </w:p>
            </w:txbxContent>
          </v:textbox>
        </v:shape>
      </w:pict>
    </w:r>
    <w:r>
      <w:pict>
        <v:shape id="_x0000_s2059" o:spid="_x0000_s2059" o:spt="202" type="#_x0000_t202" style="position:absolute;left:0pt;margin-left:369pt;margin-top:784.85pt;height:16.4pt;width:155.3pt;mso-position-horizontal-relative:page;mso-position-vertical-relative:page;z-index:-251652096;mso-width-relative:page;mso-height-relative:page;" filled="f" stroked="f" coordsize="21600,21600">
          <v:path/>
          <v:fill on="f" focussize="0,0"/>
          <v:stroke on="f" joinstyle="miter"/>
          <v:imagedata o:title=""/>
          <o:lock v:ext="edit"/>
          <v:textbox inset="0mm,0mm,0mm,0mm">
            <w:txbxContent>
              <w:p>
                <w:pPr>
                  <w:spacing w:before="8"/>
                  <w:ind w:left="20" w:right="0" w:firstLine="0"/>
                  <w:jc w:val="left"/>
                  <w:rPr>
                    <w:rFonts w:hint="default"/>
                    <w:b/>
                    <w:sz w:val="26"/>
                    <w:lang w:val="vi-VN"/>
                  </w:rPr>
                </w:pPr>
                <w:r>
                  <w:rPr>
                    <w:b/>
                    <w:sz w:val="26"/>
                  </w:rPr>
                  <w:t>SVTH:</w:t>
                </w:r>
                <w:r>
                  <w:rPr>
                    <w:rFonts w:hint="default"/>
                    <w:b/>
                    <w:sz w:val="26"/>
                    <w:lang w:val="vi-VN"/>
                  </w:rPr>
                  <w:t xml:space="preserve"> Trần Nhật Hào</w:t>
                </w:r>
              </w:p>
            </w:txbxContent>
          </v:textbox>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r>
      <w:pict>
        <v:shape id="_x0000_s2049" o:spid="_x0000_s2049" o:spt="202" type="#_x0000_t202" style="position:absolute;left:0pt;margin-left:205.9pt;margin-top:71.55pt;height:16.4pt;width:183.45pt;mso-position-horizontal-relative:page;mso-position-vertical-relative:page;z-index:-251656192;mso-width-relative:page;mso-height-relative:page;" filled="f" stroked="f" coordsize="21600,21600">
          <v:path/>
          <v:fill on="f" focussize="0,0"/>
          <v:stroke on="f" joinstyle="miter"/>
          <v:imagedata o:title=""/>
          <o:lock v:ext="edit"/>
          <v:textbox inset="0mm,0mm,0mm,0mm">
            <w:txbxContent>
              <w:p>
                <w:pPr>
                  <w:spacing w:before="8"/>
                  <w:ind w:left="20" w:right="0" w:firstLine="0"/>
                  <w:jc w:val="left"/>
                  <w:rPr>
                    <w:b/>
                    <w:sz w:val="26"/>
                  </w:rPr>
                </w:pPr>
                <w:r>
                  <w:rPr>
                    <w:b/>
                    <w:sz w:val="26"/>
                  </w:rPr>
                  <w:t>TRƯỜNG ĐẠI HỌC CẦN THƠ</w:t>
                </w:r>
              </w:p>
            </w:txbxContent>
          </v:textbox>
        </v:shape>
      </w:pict>
    </w:r>
    <w:r>
      <w:pict>
        <v:shape id="_x0000_s2050" o:spid="_x0000_s2050" o:spt="202" type="#_x0000_t202" style="position:absolute;left:0pt;margin-left:193.05pt;margin-top:102.05pt;height:16.4pt;width:209.1pt;mso-position-horizontal-relative:page;mso-position-vertical-relative:page;z-index:-251655168;mso-width-relative:page;mso-height-relative:page;" filled="f" stroked="f" coordsize="21600,21600">
          <v:path/>
          <v:fill on="f" focussize="0,0"/>
          <v:stroke on="f" joinstyle="miter"/>
          <v:imagedata o:title=""/>
          <o:lock v:ext="edit"/>
          <v:textbox inset="0mm,0mm,0mm,0mm">
            <w:txbxContent>
              <w:p>
                <w:pPr>
                  <w:spacing w:before="8"/>
                  <w:ind w:left="20" w:right="0" w:firstLine="0"/>
                  <w:jc w:val="left"/>
                  <w:rPr>
                    <w:b/>
                    <w:sz w:val="26"/>
                  </w:rPr>
                </w:pPr>
                <w:r>
                  <w:rPr>
                    <w:b/>
                    <w:sz w:val="26"/>
                  </w:rPr>
                  <w:t>KHOA PHÁT TRIỂN NÔNG THÔN</w:t>
                </w:r>
              </w:p>
            </w:txbxContent>
          </v:textbox>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r>
      <w:pict>
        <v:group id="_x0000_s2053" o:spid="_x0000_s2053" o:spt="203" style="position:absolute;left:0pt;margin-left:19.2pt;margin-top:38.15pt;height:4.6pt;width:560.65pt;mso-position-horizontal-relative:page;mso-position-vertical-relative:page;z-index:-251654144;mso-width-relative:page;mso-height-relative:page;" coordorigin="384,763" coordsize="11213,92">
          <o:lock v:ext="edit"/>
          <v:rect id="_x0000_s2054" o:spid="_x0000_s2054" o:spt="1" style="position:absolute;left:393;top:772;height:72;width:11194;" fillcolor="#000000" filled="t" stroked="f" coordsize="21600,21600">
            <v:path/>
            <v:fill on="t" focussize="0,0"/>
            <v:stroke on="f"/>
            <v:imagedata o:title=""/>
            <o:lock v:ext="edit"/>
          </v:rect>
          <v:rect id="_x0000_s2055" o:spid="_x0000_s2055" o:spt="1" style="position:absolute;left:393;top:772;height:72;width:11194;" filled="f" stroked="t" coordsize="21600,21600">
            <v:path/>
            <v:fill on="f" focussize="0,0"/>
            <v:stroke weight="0.96pt" color="#000000"/>
            <v:imagedata o:title=""/>
            <o:lock v:ext="edit"/>
          </v:rect>
        </v:group>
      </w:pict>
    </w:r>
    <w:r>
      <w:pict>
        <v:shape id="_x0000_s2056" o:spid="_x0000_s2056" o:spt="202" type="#_x0000_t202" style="position:absolute;left:0pt;margin-left:121.3pt;margin-top:20.9pt;height:16.4pt;width:324.3pt;mso-position-horizontal-relative:page;mso-position-vertical-relative:page;z-index:-251653120;mso-width-relative:page;mso-height-relative:page;" filled="f" stroked="f" coordsize="21600,21600">
          <v:path/>
          <v:fill on="f" focussize="0,0"/>
          <v:stroke on="f" joinstyle="miter"/>
          <v:imagedata o:title=""/>
          <o:lock v:ext="edit"/>
          <v:textbox inset="0mm,0mm,0mm,0mm">
            <w:txbxContent>
              <w:p>
                <w:pPr>
                  <w:spacing w:before="8"/>
                  <w:ind w:left="20" w:right="0" w:firstLine="0"/>
                  <w:jc w:val="center"/>
                  <w:rPr>
                    <w:rFonts w:hint="default"/>
                    <w:b/>
                    <w:sz w:val="26"/>
                    <w:lang w:val="vi-VN"/>
                  </w:rPr>
                </w:pPr>
                <w:r>
                  <w:rPr>
                    <w:b/>
                    <w:sz w:val="26"/>
                  </w:rPr>
                  <w:t xml:space="preserve">Đề tài: Xây dựng Website </w:t>
                </w:r>
                <w:r>
                  <w:rPr>
                    <w:rFonts w:hint="default"/>
                    <w:b/>
                    <w:sz w:val="26"/>
                    <w:lang w:val="vi-VN"/>
                  </w:rPr>
                  <w:t xml:space="preserve">mua bán bất động </w:t>
                </w:r>
              </w:p>
            </w:txbxContent>
          </v:textbox>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39341B"/>
    <w:multiLevelType w:val="multilevel"/>
    <w:tmpl w:val="9239341B"/>
    <w:lvl w:ilvl="0" w:tentative="0">
      <w:start w:val="1"/>
      <w:numFmt w:val="upperRoman"/>
      <w:lvlText w:val="%1."/>
      <w:lvlJc w:val="left"/>
      <w:pPr>
        <w:ind w:left="1480" w:hanging="526"/>
        <w:jc w:val="right"/>
      </w:pPr>
      <w:rPr>
        <w:rFonts w:hint="default" w:ascii="Times New Roman" w:hAnsi="Times New Roman" w:eastAsia="Times New Roman" w:cs="Times New Roman"/>
        <w:b/>
        <w:bCs/>
        <w:spacing w:val="-1"/>
        <w:w w:val="99"/>
        <w:sz w:val="26"/>
        <w:szCs w:val="26"/>
        <w:lang w:val="vi" w:eastAsia="en-US" w:bidi="ar-SA"/>
      </w:rPr>
    </w:lvl>
    <w:lvl w:ilvl="1" w:tentative="0">
      <w:start w:val="1"/>
      <w:numFmt w:val="decimal"/>
      <w:lvlText w:val="%2."/>
      <w:lvlJc w:val="left"/>
      <w:pPr>
        <w:ind w:left="1689" w:hanging="360"/>
        <w:jc w:val="left"/>
      </w:pPr>
      <w:rPr>
        <w:rFonts w:hint="default" w:ascii="Times New Roman" w:hAnsi="Times New Roman" w:eastAsia="Times New Roman" w:cs="Times New Roman"/>
        <w:b/>
        <w:bCs/>
        <w:i/>
        <w:w w:val="99"/>
        <w:sz w:val="26"/>
        <w:szCs w:val="26"/>
        <w:lang w:val="vi" w:eastAsia="en-US" w:bidi="ar-SA"/>
      </w:rPr>
    </w:lvl>
    <w:lvl w:ilvl="2" w:tentative="0">
      <w:start w:val="0"/>
      <w:numFmt w:val="bullet"/>
      <w:lvlText w:val="-"/>
      <w:lvlJc w:val="left"/>
      <w:pPr>
        <w:ind w:left="2320" w:hanging="284"/>
      </w:pPr>
      <w:rPr>
        <w:rFonts w:hint="default" w:ascii="Arial" w:hAnsi="Arial" w:eastAsia="Arial" w:cs="Arial"/>
        <w:w w:val="99"/>
        <w:sz w:val="26"/>
        <w:szCs w:val="26"/>
        <w:lang w:val="vi" w:eastAsia="en-US" w:bidi="ar-SA"/>
      </w:rPr>
    </w:lvl>
    <w:lvl w:ilvl="3" w:tentative="0">
      <w:start w:val="0"/>
      <w:numFmt w:val="bullet"/>
      <w:lvlText w:val="•"/>
      <w:lvlJc w:val="left"/>
      <w:pPr>
        <w:ind w:left="2320" w:hanging="284"/>
      </w:pPr>
      <w:rPr>
        <w:rFonts w:hint="default"/>
        <w:lang w:val="vi" w:eastAsia="en-US" w:bidi="ar-SA"/>
      </w:rPr>
    </w:lvl>
    <w:lvl w:ilvl="4" w:tentative="0">
      <w:start w:val="0"/>
      <w:numFmt w:val="bullet"/>
      <w:lvlText w:val="•"/>
      <w:lvlJc w:val="left"/>
      <w:pPr>
        <w:ind w:left="3515" w:hanging="284"/>
      </w:pPr>
      <w:rPr>
        <w:rFonts w:hint="default"/>
        <w:lang w:val="vi" w:eastAsia="en-US" w:bidi="ar-SA"/>
      </w:rPr>
    </w:lvl>
    <w:lvl w:ilvl="5" w:tentative="0">
      <w:start w:val="0"/>
      <w:numFmt w:val="bullet"/>
      <w:lvlText w:val="•"/>
      <w:lvlJc w:val="left"/>
      <w:pPr>
        <w:ind w:left="4710" w:hanging="284"/>
      </w:pPr>
      <w:rPr>
        <w:rFonts w:hint="default"/>
        <w:lang w:val="vi" w:eastAsia="en-US" w:bidi="ar-SA"/>
      </w:rPr>
    </w:lvl>
    <w:lvl w:ilvl="6" w:tentative="0">
      <w:start w:val="0"/>
      <w:numFmt w:val="bullet"/>
      <w:lvlText w:val="•"/>
      <w:lvlJc w:val="left"/>
      <w:pPr>
        <w:ind w:left="5905" w:hanging="284"/>
      </w:pPr>
      <w:rPr>
        <w:rFonts w:hint="default"/>
        <w:lang w:val="vi" w:eastAsia="en-US" w:bidi="ar-SA"/>
      </w:rPr>
    </w:lvl>
    <w:lvl w:ilvl="7" w:tentative="0">
      <w:start w:val="0"/>
      <w:numFmt w:val="bullet"/>
      <w:lvlText w:val="•"/>
      <w:lvlJc w:val="left"/>
      <w:pPr>
        <w:ind w:left="7100" w:hanging="284"/>
      </w:pPr>
      <w:rPr>
        <w:rFonts w:hint="default"/>
        <w:lang w:val="vi" w:eastAsia="en-US" w:bidi="ar-SA"/>
      </w:rPr>
    </w:lvl>
    <w:lvl w:ilvl="8" w:tentative="0">
      <w:start w:val="0"/>
      <w:numFmt w:val="bullet"/>
      <w:lvlText w:val="•"/>
      <w:lvlJc w:val="left"/>
      <w:pPr>
        <w:ind w:left="8296" w:hanging="284"/>
      </w:pPr>
      <w:rPr>
        <w:rFonts w:hint="default"/>
        <w:lang w:val="vi" w:eastAsia="en-US" w:bidi="ar-SA"/>
      </w:rPr>
    </w:lvl>
  </w:abstractNum>
  <w:abstractNum w:abstractNumId="1">
    <w:nsid w:val="9288B902"/>
    <w:multiLevelType w:val="multilevel"/>
    <w:tmpl w:val="9288B902"/>
    <w:lvl w:ilvl="0" w:tentative="0">
      <w:start w:val="0"/>
      <w:numFmt w:val="bullet"/>
      <w:lvlText w:val="-"/>
      <w:lvlJc w:val="left"/>
      <w:pPr>
        <w:ind w:left="1893" w:hanging="360"/>
      </w:pPr>
      <w:rPr>
        <w:rFonts w:hint="default" w:ascii="Arial" w:hAnsi="Arial" w:eastAsia="Arial" w:cs="Arial"/>
        <w:w w:val="99"/>
        <w:sz w:val="26"/>
        <w:szCs w:val="26"/>
        <w:lang w:val="vi" w:eastAsia="en-US" w:bidi="ar-SA"/>
      </w:rPr>
    </w:lvl>
    <w:lvl w:ilvl="1" w:tentative="0">
      <w:start w:val="0"/>
      <w:numFmt w:val="bullet"/>
      <w:lvlText w:val="•"/>
      <w:lvlJc w:val="left"/>
      <w:pPr>
        <w:ind w:left="2778" w:hanging="360"/>
      </w:pPr>
      <w:rPr>
        <w:rFonts w:hint="default"/>
        <w:lang w:val="vi" w:eastAsia="en-US" w:bidi="ar-SA"/>
      </w:rPr>
    </w:lvl>
    <w:lvl w:ilvl="2" w:tentative="0">
      <w:start w:val="0"/>
      <w:numFmt w:val="bullet"/>
      <w:lvlText w:val="•"/>
      <w:lvlJc w:val="left"/>
      <w:pPr>
        <w:ind w:left="3657" w:hanging="360"/>
      </w:pPr>
      <w:rPr>
        <w:rFonts w:hint="default"/>
        <w:lang w:val="vi" w:eastAsia="en-US" w:bidi="ar-SA"/>
      </w:rPr>
    </w:lvl>
    <w:lvl w:ilvl="3" w:tentative="0">
      <w:start w:val="0"/>
      <w:numFmt w:val="bullet"/>
      <w:lvlText w:val="•"/>
      <w:lvlJc w:val="left"/>
      <w:pPr>
        <w:ind w:left="4535" w:hanging="360"/>
      </w:pPr>
      <w:rPr>
        <w:rFonts w:hint="default"/>
        <w:lang w:val="vi" w:eastAsia="en-US" w:bidi="ar-SA"/>
      </w:rPr>
    </w:lvl>
    <w:lvl w:ilvl="4" w:tentative="0">
      <w:start w:val="0"/>
      <w:numFmt w:val="bullet"/>
      <w:lvlText w:val="•"/>
      <w:lvlJc w:val="left"/>
      <w:pPr>
        <w:ind w:left="5414" w:hanging="360"/>
      </w:pPr>
      <w:rPr>
        <w:rFonts w:hint="default"/>
        <w:lang w:val="vi" w:eastAsia="en-US" w:bidi="ar-SA"/>
      </w:rPr>
    </w:lvl>
    <w:lvl w:ilvl="5" w:tentative="0">
      <w:start w:val="0"/>
      <w:numFmt w:val="bullet"/>
      <w:lvlText w:val="•"/>
      <w:lvlJc w:val="left"/>
      <w:pPr>
        <w:ind w:left="6293" w:hanging="360"/>
      </w:pPr>
      <w:rPr>
        <w:rFonts w:hint="default"/>
        <w:lang w:val="vi" w:eastAsia="en-US" w:bidi="ar-SA"/>
      </w:rPr>
    </w:lvl>
    <w:lvl w:ilvl="6" w:tentative="0">
      <w:start w:val="0"/>
      <w:numFmt w:val="bullet"/>
      <w:lvlText w:val="•"/>
      <w:lvlJc w:val="left"/>
      <w:pPr>
        <w:ind w:left="7171" w:hanging="360"/>
      </w:pPr>
      <w:rPr>
        <w:rFonts w:hint="default"/>
        <w:lang w:val="vi" w:eastAsia="en-US" w:bidi="ar-SA"/>
      </w:rPr>
    </w:lvl>
    <w:lvl w:ilvl="7" w:tentative="0">
      <w:start w:val="0"/>
      <w:numFmt w:val="bullet"/>
      <w:lvlText w:val="•"/>
      <w:lvlJc w:val="left"/>
      <w:pPr>
        <w:ind w:left="8050" w:hanging="360"/>
      </w:pPr>
      <w:rPr>
        <w:rFonts w:hint="default"/>
        <w:lang w:val="vi" w:eastAsia="en-US" w:bidi="ar-SA"/>
      </w:rPr>
    </w:lvl>
    <w:lvl w:ilvl="8" w:tentative="0">
      <w:start w:val="0"/>
      <w:numFmt w:val="bullet"/>
      <w:lvlText w:val="•"/>
      <w:lvlJc w:val="left"/>
      <w:pPr>
        <w:ind w:left="8929" w:hanging="360"/>
      </w:pPr>
      <w:rPr>
        <w:rFonts w:hint="default"/>
        <w:lang w:val="vi" w:eastAsia="en-US" w:bidi="ar-SA"/>
      </w:rPr>
    </w:lvl>
  </w:abstractNum>
  <w:abstractNum w:abstractNumId="2">
    <w:nsid w:val="9C8AC8EF"/>
    <w:multiLevelType w:val="multilevel"/>
    <w:tmpl w:val="9C8AC8EF"/>
    <w:lvl w:ilvl="0" w:tentative="0">
      <w:start w:val="3"/>
      <w:numFmt w:val="decimal"/>
      <w:lvlText w:val="%1"/>
      <w:lvlJc w:val="left"/>
      <w:pPr>
        <w:ind w:left="1552" w:hanging="432"/>
        <w:jc w:val="left"/>
      </w:pPr>
      <w:rPr>
        <w:rFonts w:hint="default"/>
        <w:lang w:val="vi" w:eastAsia="en-US" w:bidi="ar-SA"/>
      </w:rPr>
    </w:lvl>
    <w:lvl w:ilvl="1" w:tentative="0">
      <w:start w:val="1"/>
      <w:numFmt w:val="decimal"/>
      <w:lvlText w:val="%1.%2."/>
      <w:lvlJc w:val="left"/>
      <w:pPr>
        <w:ind w:left="1552" w:hanging="432"/>
        <w:jc w:val="left"/>
      </w:pPr>
      <w:rPr>
        <w:rFonts w:hint="default" w:ascii="Times New Roman" w:hAnsi="Times New Roman" w:eastAsia="Times New Roman" w:cs="Times New Roman"/>
        <w:b/>
        <w:bCs/>
        <w:w w:val="99"/>
        <w:sz w:val="26"/>
        <w:szCs w:val="26"/>
        <w:lang w:val="vi" w:eastAsia="en-US" w:bidi="ar-SA"/>
      </w:rPr>
    </w:lvl>
    <w:lvl w:ilvl="2" w:tentative="0">
      <w:start w:val="1"/>
      <w:numFmt w:val="decimal"/>
      <w:lvlText w:val="%1.%2.%3."/>
      <w:lvlJc w:val="left"/>
      <w:pPr>
        <w:ind w:left="2200" w:hanging="720"/>
        <w:jc w:val="left"/>
      </w:pPr>
      <w:rPr>
        <w:rFonts w:hint="default" w:ascii="Times New Roman" w:hAnsi="Times New Roman" w:eastAsia="Times New Roman" w:cs="Times New Roman"/>
        <w:b/>
        <w:bCs/>
        <w:i/>
        <w:w w:val="99"/>
        <w:sz w:val="26"/>
        <w:szCs w:val="26"/>
        <w:lang w:val="vi" w:eastAsia="en-US" w:bidi="ar-SA"/>
      </w:rPr>
    </w:lvl>
    <w:lvl w:ilvl="3" w:tentative="0">
      <w:start w:val="0"/>
      <w:numFmt w:val="bullet"/>
      <w:lvlText w:val="•"/>
      <w:lvlJc w:val="left"/>
      <w:pPr>
        <w:ind w:left="4085" w:hanging="720"/>
      </w:pPr>
      <w:rPr>
        <w:rFonts w:hint="default"/>
        <w:lang w:val="vi" w:eastAsia="en-US" w:bidi="ar-SA"/>
      </w:rPr>
    </w:lvl>
    <w:lvl w:ilvl="4" w:tentative="0">
      <w:start w:val="0"/>
      <w:numFmt w:val="bullet"/>
      <w:lvlText w:val="•"/>
      <w:lvlJc w:val="left"/>
      <w:pPr>
        <w:ind w:left="5028" w:hanging="720"/>
      </w:pPr>
      <w:rPr>
        <w:rFonts w:hint="default"/>
        <w:lang w:val="vi" w:eastAsia="en-US" w:bidi="ar-SA"/>
      </w:rPr>
    </w:lvl>
    <w:lvl w:ilvl="5" w:tentative="0">
      <w:start w:val="0"/>
      <w:numFmt w:val="bullet"/>
      <w:lvlText w:val="•"/>
      <w:lvlJc w:val="left"/>
      <w:pPr>
        <w:ind w:left="5971" w:hanging="720"/>
      </w:pPr>
      <w:rPr>
        <w:rFonts w:hint="default"/>
        <w:lang w:val="vi" w:eastAsia="en-US" w:bidi="ar-SA"/>
      </w:rPr>
    </w:lvl>
    <w:lvl w:ilvl="6" w:tentative="0">
      <w:start w:val="0"/>
      <w:numFmt w:val="bullet"/>
      <w:lvlText w:val="•"/>
      <w:lvlJc w:val="left"/>
      <w:pPr>
        <w:ind w:left="6914" w:hanging="720"/>
      </w:pPr>
      <w:rPr>
        <w:rFonts w:hint="default"/>
        <w:lang w:val="vi" w:eastAsia="en-US" w:bidi="ar-SA"/>
      </w:rPr>
    </w:lvl>
    <w:lvl w:ilvl="7" w:tentative="0">
      <w:start w:val="0"/>
      <w:numFmt w:val="bullet"/>
      <w:lvlText w:val="•"/>
      <w:lvlJc w:val="left"/>
      <w:pPr>
        <w:ind w:left="7857" w:hanging="720"/>
      </w:pPr>
      <w:rPr>
        <w:rFonts w:hint="default"/>
        <w:lang w:val="vi" w:eastAsia="en-US" w:bidi="ar-SA"/>
      </w:rPr>
    </w:lvl>
    <w:lvl w:ilvl="8" w:tentative="0">
      <w:start w:val="0"/>
      <w:numFmt w:val="bullet"/>
      <w:lvlText w:val="•"/>
      <w:lvlJc w:val="left"/>
      <w:pPr>
        <w:ind w:left="8800" w:hanging="720"/>
      </w:pPr>
      <w:rPr>
        <w:rFonts w:hint="default"/>
        <w:lang w:val="vi" w:eastAsia="en-US" w:bidi="ar-SA"/>
      </w:rPr>
    </w:lvl>
  </w:abstractNum>
  <w:abstractNum w:abstractNumId="3">
    <w:nsid w:val="B0F1ACD9"/>
    <w:multiLevelType w:val="multilevel"/>
    <w:tmpl w:val="B0F1ACD9"/>
    <w:lvl w:ilvl="0" w:tentative="0">
      <w:start w:val="0"/>
      <w:numFmt w:val="bullet"/>
      <w:lvlText w:val="-"/>
      <w:lvlJc w:val="left"/>
      <w:pPr>
        <w:ind w:left="2178" w:hanging="360"/>
      </w:pPr>
      <w:rPr>
        <w:rFonts w:hint="default" w:ascii="Arial" w:hAnsi="Arial" w:eastAsia="Arial" w:cs="Arial"/>
        <w:w w:val="99"/>
        <w:sz w:val="26"/>
        <w:szCs w:val="26"/>
        <w:lang w:val="vi" w:eastAsia="en-US" w:bidi="ar-SA"/>
      </w:rPr>
    </w:lvl>
    <w:lvl w:ilvl="1" w:tentative="0">
      <w:start w:val="0"/>
      <w:numFmt w:val="bullet"/>
      <w:lvlText w:val="•"/>
      <w:lvlJc w:val="left"/>
      <w:pPr>
        <w:ind w:left="3030" w:hanging="360"/>
      </w:pPr>
      <w:rPr>
        <w:rFonts w:hint="default"/>
        <w:lang w:val="vi" w:eastAsia="en-US" w:bidi="ar-SA"/>
      </w:rPr>
    </w:lvl>
    <w:lvl w:ilvl="2" w:tentative="0">
      <w:start w:val="0"/>
      <w:numFmt w:val="bullet"/>
      <w:lvlText w:val="•"/>
      <w:lvlJc w:val="left"/>
      <w:pPr>
        <w:ind w:left="3881" w:hanging="360"/>
      </w:pPr>
      <w:rPr>
        <w:rFonts w:hint="default"/>
        <w:lang w:val="vi" w:eastAsia="en-US" w:bidi="ar-SA"/>
      </w:rPr>
    </w:lvl>
    <w:lvl w:ilvl="3" w:tentative="0">
      <w:start w:val="0"/>
      <w:numFmt w:val="bullet"/>
      <w:lvlText w:val="•"/>
      <w:lvlJc w:val="left"/>
      <w:pPr>
        <w:ind w:left="4731" w:hanging="360"/>
      </w:pPr>
      <w:rPr>
        <w:rFonts w:hint="default"/>
        <w:lang w:val="vi" w:eastAsia="en-US" w:bidi="ar-SA"/>
      </w:rPr>
    </w:lvl>
    <w:lvl w:ilvl="4" w:tentative="0">
      <w:start w:val="0"/>
      <w:numFmt w:val="bullet"/>
      <w:lvlText w:val="•"/>
      <w:lvlJc w:val="left"/>
      <w:pPr>
        <w:ind w:left="5582" w:hanging="360"/>
      </w:pPr>
      <w:rPr>
        <w:rFonts w:hint="default"/>
        <w:lang w:val="vi" w:eastAsia="en-US" w:bidi="ar-SA"/>
      </w:rPr>
    </w:lvl>
    <w:lvl w:ilvl="5" w:tentative="0">
      <w:start w:val="0"/>
      <w:numFmt w:val="bullet"/>
      <w:lvlText w:val="•"/>
      <w:lvlJc w:val="left"/>
      <w:pPr>
        <w:ind w:left="6433" w:hanging="360"/>
      </w:pPr>
      <w:rPr>
        <w:rFonts w:hint="default"/>
        <w:lang w:val="vi" w:eastAsia="en-US" w:bidi="ar-SA"/>
      </w:rPr>
    </w:lvl>
    <w:lvl w:ilvl="6" w:tentative="0">
      <w:start w:val="0"/>
      <w:numFmt w:val="bullet"/>
      <w:lvlText w:val="•"/>
      <w:lvlJc w:val="left"/>
      <w:pPr>
        <w:ind w:left="7283" w:hanging="360"/>
      </w:pPr>
      <w:rPr>
        <w:rFonts w:hint="default"/>
        <w:lang w:val="vi" w:eastAsia="en-US" w:bidi="ar-SA"/>
      </w:rPr>
    </w:lvl>
    <w:lvl w:ilvl="7" w:tentative="0">
      <w:start w:val="0"/>
      <w:numFmt w:val="bullet"/>
      <w:lvlText w:val="•"/>
      <w:lvlJc w:val="left"/>
      <w:pPr>
        <w:ind w:left="8134" w:hanging="360"/>
      </w:pPr>
      <w:rPr>
        <w:rFonts w:hint="default"/>
        <w:lang w:val="vi" w:eastAsia="en-US" w:bidi="ar-SA"/>
      </w:rPr>
    </w:lvl>
    <w:lvl w:ilvl="8" w:tentative="0">
      <w:start w:val="0"/>
      <w:numFmt w:val="bullet"/>
      <w:lvlText w:val="•"/>
      <w:lvlJc w:val="left"/>
      <w:pPr>
        <w:ind w:left="8985" w:hanging="360"/>
      </w:pPr>
      <w:rPr>
        <w:rFonts w:hint="default"/>
        <w:lang w:val="vi" w:eastAsia="en-US" w:bidi="ar-SA"/>
      </w:rPr>
    </w:lvl>
  </w:abstractNum>
  <w:abstractNum w:abstractNumId="4">
    <w:nsid w:val="B5E306ED"/>
    <w:multiLevelType w:val="multilevel"/>
    <w:tmpl w:val="B5E306ED"/>
    <w:lvl w:ilvl="0" w:tentative="0">
      <w:start w:val="3"/>
      <w:numFmt w:val="decimal"/>
      <w:lvlText w:val="%1"/>
      <w:lvlJc w:val="left"/>
      <w:pPr>
        <w:ind w:left="2080" w:hanging="468"/>
        <w:jc w:val="left"/>
      </w:pPr>
      <w:rPr>
        <w:rFonts w:hint="default"/>
        <w:lang w:val="vi" w:eastAsia="en-US" w:bidi="ar-SA"/>
      </w:rPr>
    </w:lvl>
    <w:lvl w:ilvl="1" w:tentative="0">
      <w:start w:val="1"/>
      <w:numFmt w:val="decimal"/>
      <w:lvlText w:val="%1.%2."/>
      <w:lvlJc w:val="left"/>
      <w:pPr>
        <w:ind w:left="2080" w:hanging="468"/>
        <w:jc w:val="left"/>
      </w:pPr>
      <w:rPr>
        <w:rFonts w:hint="default" w:ascii="Times New Roman" w:hAnsi="Times New Roman" w:eastAsia="Times New Roman" w:cs="Times New Roman"/>
        <w:b/>
        <w:bCs/>
        <w:w w:val="100"/>
        <w:sz w:val="22"/>
        <w:szCs w:val="22"/>
        <w:lang w:val="vi" w:eastAsia="en-US" w:bidi="ar-SA"/>
      </w:rPr>
    </w:lvl>
    <w:lvl w:ilvl="2" w:tentative="0">
      <w:start w:val="1"/>
      <w:numFmt w:val="decimal"/>
      <w:lvlText w:val="%1.%2.%3."/>
      <w:lvlJc w:val="left"/>
      <w:pPr>
        <w:ind w:left="2519" w:hanging="627"/>
        <w:jc w:val="left"/>
      </w:pPr>
      <w:rPr>
        <w:rFonts w:hint="default" w:ascii="Times New Roman" w:hAnsi="Times New Roman" w:eastAsia="Times New Roman" w:cs="Times New Roman"/>
        <w:b/>
        <w:bCs/>
        <w:w w:val="100"/>
        <w:sz w:val="22"/>
        <w:szCs w:val="22"/>
        <w:lang w:val="vi" w:eastAsia="en-US" w:bidi="ar-SA"/>
      </w:rPr>
    </w:lvl>
    <w:lvl w:ilvl="3" w:tentative="0">
      <w:start w:val="0"/>
      <w:numFmt w:val="bullet"/>
      <w:lvlText w:val="•"/>
      <w:lvlJc w:val="left"/>
      <w:pPr>
        <w:ind w:left="4334" w:hanging="627"/>
      </w:pPr>
      <w:rPr>
        <w:rFonts w:hint="default"/>
        <w:lang w:val="vi" w:eastAsia="en-US" w:bidi="ar-SA"/>
      </w:rPr>
    </w:lvl>
    <w:lvl w:ilvl="4" w:tentative="0">
      <w:start w:val="0"/>
      <w:numFmt w:val="bullet"/>
      <w:lvlText w:val="•"/>
      <w:lvlJc w:val="left"/>
      <w:pPr>
        <w:ind w:left="5242" w:hanging="627"/>
      </w:pPr>
      <w:rPr>
        <w:rFonts w:hint="default"/>
        <w:lang w:val="vi" w:eastAsia="en-US" w:bidi="ar-SA"/>
      </w:rPr>
    </w:lvl>
    <w:lvl w:ilvl="5" w:tentative="0">
      <w:start w:val="0"/>
      <w:numFmt w:val="bullet"/>
      <w:lvlText w:val="•"/>
      <w:lvlJc w:val="left"/>
      <w:pPr>
        <w:ind w:left="6149" w:hanging="627"/>
      </w:pPr>
      <w:rPr>
        <w:rFonts w:hint="default"/>
        <w:lang w:val="vi" w:eastAsia="en-US" w:bidi="ar-SA"/>
      </w:rPr>
    </w:lvl>
    <w:lvl w:ilvl="6" w:tentative="0">
      <w:start w:val="0"/>
      <w:numFmt w:val="bullet"/>
      <w:lvlText w:val="•"/>
      <w:lvlJc w:val="left"/>
      <w:pPr>
        <w:ind w:left="7056" w:hanging="627"/>
      </w:pPr>
      <w:rPr>
        <w:rFonts w:hint="default"/>
        <w:lang w:val="vi" w:eastAsia="en-US" w:bidi="ar-SA"/>
      </w:rPr>
    </w:lvl>
    <w:lvl w:ilvl="7" w:tentative="0">
      <w:start w:val="0"/>
      <w:numFmt w:val="bullet"/>
      <w:lvlText w:val="•"/>
      <w:lvlJc w:val="left"/>
      <w:pPr>
        <w:ind w:left="7964" w:hanging="627"/>
      </w:pPr>
      <w:rPr>
        <w:rFonts w:hint="default"/>
        <w:lang w:val="vi" w:eastAsia="en-US" w:bidi="ar-SA"/>
      </w:rPr>
    </w:lvl>
    <w:lvl w:ilvl="8" w:tentative="0">
      <w:start w:val="0"/>
      <w:numFmt w:val="bullet"/>
      <w:lvlText w:val="•"/>
      <w:lvlJc w:val="left"/>
      <w:pPr>
        <w:ind w:left="8871" w:hanging="627"/>
      </w:pPr>
      <w:rPr>
        <w:rFonts w:hint="default"/>
        <w:lang w:val="vi" w:eastAsia="en-US" w:bidi="ar-SA"/>
      </w:rPr>
    </w:lvl>
  </w:abstractNum>
  <w:abstractNum w:abstractNumId="5">
    <w:nsid w:val="BE923771"/>
    <w:multiLevelType w:val="multilevel"/>
    <w:tmpl w:val="BE923771"/>
    <w:lvl w:ilvl="0" w:tentative="0">
      <w:start w:val="1"/>
      <w:numFmt w:val="decimal"/>
      <w:lvlText w:val="%1."/>
      <w:lvlJc w:val="left"/>
      <w:pPr>
        <w:ind w:left="1120" w:hanging="360"/>
        <w:jc w:val="left"/>
      </w:pPr>
      <w:rPr>
        <w:rFonts w:hint="default" w:ascii="Times New Roman" w:hAnsi="Times New Roman" w:eastAsia="Times New Roman" w:cs="Times New Roman"/>
        <w:b/>
        <w:bCs/>
        <w:w w:val="99"/>
        <w:sz w:val="26"/>
        <w:szCs w:val="26"/>
        <w:lang w:val="vi" w:eastAsia="en-US" w:bidi="ar-SA"/>
      </w:rPr>
    </w:lvl>
    <w:lvl w:ilvl="1" w:tentative="0">
      <w:start w:val="1"/>
      <w:numFmt w:val="decimal"/>
      <w:lvlText w:val="%1.%2."/>
      <w:lvlJc w:val="left"/>
      <w:pPr>
        <w:ind w:left="1552" w:hanging="432"/>
        <w:jc w:val="left"/>
      </w:pPr>
      <w:rPr>
        <w:rFonts w:hint="default"/>
        <w:b/>
        <w:bCs/>
        <w:i/>
        <w:w w:val="99"/>
        <w:lang w:val="vi" w:eastAsia="en-US" w:bidi="ar-SA"/>
      </w:rPr>
    </w:lvl>
    <w:lvl w:ilvl="2" w:tentative="0">
      <w:start w:val="1"/>
      <w:numFmt w:val="decimal"/>
      <w:lvlText w:val="%1.%2.%3."/>
      <w:lvlJc w:val="left"/>
      <w:pPr>
        <w:ind w:left="2200" w:hanging="432"/>
        <w:jc w:val="left"/>
      </w:pPr>
      <w:rPr>
        <w:rFonts w:hint="default" w:ascii="Times New Roman" w:hAnsi="Times New Roman" w:eastAsia="Times New Roman" w:cs="Times New Roman"/>
        <w:i/>
        <w:w w:val="99"/>
        <w:sz w:val="26"/>
        <w:szCs w:val="26"/>
        <w:lang w:val="vi" w:eastAsia="en-US" w:bidi="ar-SA"/>
      </w:rPr>
    </w:lvl>
    <w:lvl w:ilvl="3" w:tentative="0">
      <w:start w:val="0"/>
      <w:numFmt w:val="bullet"/>
      <w:lvlText w:val="•"/>
      <w:lvlJc w:val="left"/>
      <w:pPr>
        <w:ind w:left="3260" w:hanging="432"/>
      </w:pPr>
      <w:rPr>
        <w:rFonts w:hint="default"/>
        <w:lang w:val="vi" w:eastAsia="en-US" w:bidi="ar-SA"/>
      </w:rPr>
    </w:lvl>
    <w:lvl w:ilvl="4" w:tentative="0">
      <w:start w:val="0"/>
      <w:numFmt w:val="bullet"/>
      <w:lvlText w:val="•"/>
      <w:lvlJc w:val="left"/>
      <w:pPr>
        <w:ind w:left="4321" w:hanging="432"/>
      </w:pPr>
      <w:rPr>
        <w:rFonts w:hint="default"/>
        <w:lang w:val="vi" w:eastAsia="en-US" w:bidi="ar-SA"/>
      </w:rPr>
    </w:lvl>
    <w:lvl w:ilvl="5" w:tentative="0">
      <w:start w:val="0"/>
      <w:numFmt w:val="bullet"/>
      <w:lvlText w:val="•"/>
      <w:lvlJc w:val="left"/>
      <w:pPr>
        <w:ind w:left="5382" w:hanging="432"/>
      </w:pPr>
      <w:rPr>
        <w:rFonts w:hint="default"/>
        <w:lang w:val="vi" w:eastAsia="en-US" w:bidi="ar-SA"/>
      </w:rPr>
    </w:lvl>
    <w:lvl w:ilvl="6" w:tentative="0">
      <w:start w:val="0"/>
      <w:numFmt w:val="bullet"/>
      <w:lvlText w:val="•"/>
      <w:lvlJc w:val="left"/>
      <w:pPr>
        <w:ind w:left="6443" w:hanging="432"/>
      </w:pPr>
      <w:rPr>
        <w:rFonts w:hint="default"/>
        <w:lang w:val="vi" w:eastAsia="en-US" w:bidi="ar-SA"/>
      </w:rPr>
    </w:lvl>
    <w:lvl w:ilvl="7" w:tentative="0">
      <w:start w:val="0"/>
      <w:numFmt w:val="bullet"/>
      <w:lvlText w:val="•"/>
      <w:lvlJc w:val="left"/>
      <w:pPr>
        <w:ind w:left="7504" w:hanging="432"/>
      </w:pPr>
      <w:rPr>
        <w:rFonts w:hint="default"/>
        <w:lang w:val="vi" w:eastAsia="en-US" w:bidi="ar-SA"/>
      </w:rPr>
    </w:lvl>
    <w:lvl w:ilvl="8" w:tentative="0">
      <w:start w:val="0"/>
      <w:numFmt w:val="bullet"/>
      <w:lvlText w:val="•"/>
      <w:lvlJc w:val="left"/>
      <w:pPr>
        <w:ind w:left="8564" w:hanging="432"/>
      </w:pPr>
      <w:rPr>
        <w:rFonts w:hint="default"/>
        <w:lang w:val="vi" w:eastAsia="en-US" w:bidi="ar-SA"/>
      </w:rPr>
    </w:lvl>
  </w:abstractNum>
  <w:abstractNum w:abstractNumId="6">
    <w:nsid w:val="BF205925"/>
    <w:multiLevelType w:val="multilevel"/>
    <w:tmpl w:val="BF205925"/>
    <w:lvl w:ilvl="0" w:tentative="0">
      <w:start w:val="2"/>
      <w:numFmt w:val="decimal"/>
      <w:lvlText w:val="%1"/>
      <w:lvlJc w:val="left"/>
      <w:pPr>
        <w:ind w:left="2080" w:hanging="468"/>
        <w:jc w:val="left"/>
      </w:pPr>
      <w:rPr>
        <w:rFonts w:hint="default"/>
        <w:lang w:val="vi" w:eastAsia="en-US" w:bidi="ar-SA"/>
      </w:rPr>
    </w:lvl>
    <w:lvl w:ilvl="1" w:tentative="0">
      <w:start w:val="1"/>
      <w:numFmt w:val="decimal"/>
      <w:lvlText w:val="%1.%2."/>
      <w:lvlJc w:val="left"/>
      <w:pPr>
        <w:ind w:left="2080" w:hanging="468"/>
        <w:jc w:val="left"/>
      </w:pPr>
      <w:rPr>
        <w:rFonts w:hint="default" w:ascii="Times New Roman" w:hAnsi="Times New Roman" w:eastAsia="Times New Roman" w:cs="Times New Roman"/>
        <w:b/>
        <w:bCs/>
        <w:w w:val="100"/>
        <w:sz w:val="22"/>
        <w:szCs w:val="22"/>
        <w:lang w:val="vi" w:eastAsia="en-US" w:bidi="ar-SA"/>
      </w:rPr>
    </w:lvl>
    <w:lvl w:ilvl="2" w:tentative="0">
      <w:start w:val="0"/>
      <w:numFmt w:val="bullet"/>
      <w:lvlText w:val="•"/>
      <w:lvlJc w:val="left"/>
      <w:pPr>
        <w:ind w:left="3801" w:hanging="468"/>
      </w:pPr>
      <w:rPr>
        <w:rFonts w:hint="default"/>
        <w:lang w:val="vi" w:eastAsia="en-US" w:bidi="ar-SA"/>
      </w:rPr>
    </w:lvl>
    <w:lvl w:ilvl="3" w:tentative="0">
      <w:start w:val="0"/>
      <w:numFmt w:val="bullet"/>
      <w:lvlText w:val="•"/>
      <w:lvlJc w:val="left"/>
      <w:pPr>
        <w:ind w:left="4661" w:hanging="468"/>
      </w:pPr>
      <w:rPr>
        <w:rFonts w:hint="default"/>
        <w:lang w:val="vi" w:eastAsia="en-US" w:bidi="ar-SA"/>
      </w:rPr>
    </w:lvl>
    <w:lvl w:ilvl="4" w:tentative="0">
      <w:start w:val="0"/>
      <w:numFmt w:val="bullet"/>
      <w:lvlText w:val="•"/>
      <w:lvlJc w:val="left"/>
      <w:pPr>
        <w:ind w:left="5522" w:hanging="468"/>
      </w:pPr>
      <w:rPr>
        <w:rFonts w:hint="default"/>
        <w:lang w:val="vi" w:eastAsia="en-US" w:bidi="ar-SA"/>
      </w:rPr>
    </w:lvl>
    <w:lvl w:ilvl="5" w:tentative="0">
      <w:start w:val="0"/>
      <w:numFmt w:val="bullet"/>
      <w:lvlText w:val="•"/>
      <w:lvlJc w:val="left"/>
      <w:pPr>
        <w:ind w:left="6383" w:hanging="468"/>
      </w:pPr>
      <w:rPr>
        <w:rFonts w:hint="default"/>
        <w:lang w:val="vi" w:eastAsia="en-US" w:bidi="ar-SA"/>
      </w:rPr>
    </w:lvl>
    <w:lvl w:ilvl="6" w:tentative="0">
      <w:start w:val="0"/>
      <w:numFmt w:val="bullet"/>
      <w:lvlText w:val="•"/>
      <w:lvlJc w:val="left"/>
      <w:pPr>
        <w:ind w:left="7243" w:hanging="468"/>
      </w:pPr>
      <w:rPr>
        <w:rFonts w:hint="default"/>
        <w:lang w:val="vi" w:eastAsia="en-US" w:bidi="ar-SA"/>
      </w:rPr>
    </w:lvl>
    <w:lvl w:ilvl="7" w:tentative="0">
      <w:start w:val="0"/>
      <w:numFmt w:val="bullet"/>
      <w:lvlText w:val="•"/>
      <w:lvlJc w:val="left"/>
      <w:pPr>
        <w:ind w:left="8104" w:hanging="468"/>
      </w:pPr>
      <w:rPr>
        <w:rFonts w:hint="default"/>
        <w:lang w:val="vi" w:eastAsia="en-US" w:bidi="ar-SA"/>
      </w:rPr>
    </w:lvl>
    <w:lvl w:ilvl="8" w:tentative="0">
      <w:start w:val="0"/>
      <w:numFmt w:val="bullet"/>
      <w:lvlText w:val="•"/>
      <w:lvlJc w:val="left"/>
      <w:pPr>
        <w:ind w:left="8965" w:hanging="468"/>
      </w:pPr>
      <w:rPr>
        <w:rFonts w:hint="default"/>
        <w:lang w:val="vi" w:eastAsia="en-US" w:bidi="ar-SA"/>
      </w:rPr>
    </w:lvl>
  </w:abstractNum>
  <w:abstractNum w:abstractNumId="7">
    <w:nsid w:val="C8879AEF"/>
    <w:multiLevelType w:val="multilevel"/>
    <w:tmpl w:val="C8879AEF"/>
    <w:lvl w:ilvl="0" w:tentative="0">
      <w:start w:val="0"/>
      <w:numFmt w:val="bullet"/>
      <w:lvlText w:val=""/>
      <w:lvlJc w:val="left"/>
      <w:pPr>
        <w:ind w:left="3312" w:hanging="433"/>
      </w:pPr>
      <w:rPr>
        <w:rFonts w:hint="default" w:ascii="Symbol" w:hAnsi="Symbol" w:eastAsia="Symbol" w:cs="Symbol"/>
        <w:w w:val="99"/>
        <w:sz w:val="26"/>
        <w:szCs w:val="26"/>
        <w:lang w:val="vi" w:eastAsia="en-US" w:bidi="ar-SA"/>
      </w:rPr>
    </w:lvl>
    <w:lvl w:ilvl="1" w:tentative="0">
      <w:start w:val="0"/>
      <w:numFmt w:val="bullet"/>
      <w:lvlText w:val="•"/>
      <w:lvlJc w:val="left"/>
      <w:pPr>
        <w:ind w:left="4056" w:hanging="433"/>
      </w:pPr>
      <w:rPr>
        <w:rFonts w:hint="default"/>
        <w:lang w:val="vi" w:eastAsia="en-US" w:bidi="ar-SA"/>
      </w:rPr>
    </w:lvl>
    <w:lvl w:ilvl="2" w:tentative="0">
      <w:start w:val="0"/>
      <w:numFmt w:val="bullet"/>
      <w:lvlText w:val="•"/>
      <w:lvlJc w:val="left"/>
      <w:pPr>
        <w:ind w:left="4793" w:hanging="433"/>
      </w:pPr>
      <w:rPr>
        <w:rFonts w:hint="default"/>
        <w:lang w:val="vi" w:eastAsia="en-US" w:bidi="ar-SA"/>
      </w:rPr>
    </w:lvl>
    <w:lvl w:ilvl="3" w:tentative="0">
      <w:start w:val="0"/>
      <w:numFmt w:val="bullet"/>
      <w:lvlText w:val="•"/>
      <w:lvlJc w:val="left"/>
      <w:pPr>
        <w:ind w:left="5529" w:hanging="433"/>
      </w:pPr>
      <w:rPr>
        <w:rFonts w:hint="default"/>
        <w:lang w:val="vi" w:eastAsia="en-US" w:bidi="ar-SA"/>
      </w:rPr>
    </w:lvl>
    <w:lvl w:ilvl="4" w:tentative="0">
      <w:start w:val="0"/>
      <w:numFmt w:val="bullet"/>
      <w:lvlText w:val="•"/>
      <w:lvlJc w:val="left"/>
      <w:pPr>
        <w:ind w:left="6266" w:hanging="433"/>
      </w:pPr>
      <w:rPr>
        <w:rFonts w:hint="default"/>
        <w:lang w:val="vi" w:eastAsia="en-US" w:bidi="ar-SA"/>
      </w:rPr>
    </w:lvl>
    <w:lvl w:ilvl="5" w:tentative="0">
      <w:start w:val="0"/>
      <w:numFmt w:val="bullet"/>
      <w:lvlText w:val="•"/>
      <w:lvlJc w:val="left"/>
      <w:pPr>
        <w:ind w:left="7003" w:hanging="433"/>
      </w:pPr>
      <w:rPr>
        <w:rFonts w:hint="default"/>
        <w:lang w:val="vi" w:eastAsia="en-US" w:bidi="ar-SA"/>
      </w:rPr>
    </w:lvl>
    <w:lvl w:ilvl="6" w:tentative="0">
      <w:start w:val="0"/>
      <w:numFmt w:val="bullet"/>
      <w:lvlText w:val="•"/>
      <w:lvlJc w:val="left"/>
      <w:pPr>
        <w:ind w:left="7739" w:hanging="433"/>
      </w:pPr>
      <w:rPr>
        <w:rFonts w:hint="default"/>
        <w:lang w:val="vi" w:eastAsia="en-US" w:bidi="ar-SA"/>
      </w:rPr>
    </w:lvl>
    <w:lvl w:ilvl="7" w:tentative="0">
      <w:start w:val="0"/>
      <w:numFmt w:val="bullet"/>
      <w:lvlText w:val="•"/>
      <w:lvlJc w:val="left"/>
      <w:pPr>
        <w:ind w:left="8476" w:hanging="433"/>
      </w:pPr>
      <w:rPr>
        <w:rFonts w:hint="default"/>
        <w:lang w:val="vi" w:eastAsia="en-US" w:bidi="ar-SA"/>
      </w:rPr>
    </w:lvl>
    <w:lvl w:ilvl="8" w:tentative="0">
      <w:start w:val="0"/>
      <w:numFmt w:val="bullet"/>
      <w:lvlText w:val="•"/>
      <w:lvlJc w:val="left"/>
      <w:pPr>
        <w:ind w:left="9213" w:hanging="433"/>
      </w:pPr>
      <w:rPr>
        <w:rFonts w:hint="default"/>
        <w:lang w:val="vi" w:eastAsia="en-US" w:bidi="ar-SA"/>
      </w:rPr>
    </w:lvl>
  </w:abstractNum>
  <w:abstractNum w:abstractNumId="8">
    <w:nsid w:val="CF092B84"/>
    <w:multiLevelType w:val="multilevel"/>
    <w:tmpl w:val="CF092B84"/>
    <w:lvl w:ilvl="0" w:tentative="0">
      <w:start w:val="1"/>
      <w:numFmt w:val="decimal"/>
      <w:lvlText w:val="%1"/>
      <w:lvlJc w:val="left"/>
      <w:pPr>
        <w:ind w:left="2080" w:hanging="468"/>
        <w:jc w:val="left"/>
      </w:pPr>
      <w:rPr>
        <w:rFonts w:hint="default"/>
        <w:lang w:val="vi" w:eastAsia="en-US" w:bidi="ar-SA"/>
      </w:rPr>
    </w:lvl>
    <w:lvl w:ilvl="1" w:tentative="0">
      <w:start w:val="1"/>
      <w:numFmt w:val="decimal"/>
      <w:lvlText w:val="%1.%2."/>
      <w:lvlJc w:val="left"/>
      <w:pPr>
        <w:ind w:left="2080" w:hanging="468"/>
        <w:jc w:val="left"/>
      </w:pPr>
      <w:rPr>
        <w:rFonts w:hint="default" w:ascii="Times New Roman" w:hAnsi="Times New Roman" w:eastAsia="Times New Roman" w:cs="Times New Roman"/>
        <w:w w:val="100"/>
        <w:sz w:val="22"/>
        <w:szCs w:val="22"/>
        <w:lang w:val="vi" w:eastAsia="en-US" w:bidi="ar-SA"/>
      </w:rPr>
    </w:lvl>
    <w:lvl w:ilvl="2" w:tentative="0">
      <w:start w:val="0"/>
      <w:numFmt w:val="bullet"/>
      <w:lvlText w:val="•"/>
      <w:lvlJc w:val="left"/>
      <w:pPr>
        <w:ind w:left="3801" w:hanging="468"/>
      </w:pPr>
      <w:rPr>
        <w:rFonts w:hint="default"/>
        <w:lang w:val="vi" w:eastAsia="en-US" w:bidi="ar-SA"/>
      </w:rPr>
    </w:lvl>
    <w:lvl w:ilvl="3" w:tentative="0">
      <w:start w:val="0"/>
      <w:numFmt w:val="bullet"/>
      <w:lvlText w:val="•"/>
      <w:lvlJc w:val="left"/>
      <w:pPr>
        <w:ind w:left="4661" w:hanging="468"/>
      </w:pPr>
      <w:rPr>
        <w:rFonts w:hint="default"/>
        <w:lang w:val="vi" w:eastAsia="en-US" w:bidi="ar-SA"/>
      </w:rPr>
    </w:lvl>
    <w:lvl w:ilvl="4" w:tentative="0">
      <w:start w:val="0"/>
      <w:numFmt w:val="bullet"/>
      <w:lvlText w:val="•"/>
      <w:lvlJc w:val="left"/>
      <w:pPr>
        <w:ind w:left="5522" w:hanging="468"/>
      </w:pPr>
      <w:rPr>
        <w:rFonts w:hint="default"/>
        <w:lang w:val="vi" w:eastAsia="en-US" w:bidi="ar-SA"/>
      </w:rPr>
    </w:lvl>
    <w:lvl w:ilvl="5" w:tentative="0">
      <w:start w:val="0"/>
      <w:numFmt w:val="bullet"/>
      <w:lvlText w:val="•"/>
      <w:lvlJc w:val="left"/>
      <w:pPr>
        <w:ind w:left="6383" w:hanging="468"/>
      </w:pPr>
      <w:rPr>
        <w:rFonts w:hint="default"/>
        <w:lang w:val="vi" w:eastAsia="en-US" w:bidi="ar-SA"/>
      </w:rPr>
    </w:lvl>
    <w:lvl w:ilvl="6" w:tentative="0">
      <w:start w:val="0"/>
      <w:numFmt w:val="bullet"/>
      <w:lvlText w:val="•"/>
      <w:lvlJc w:val="left"/>
      <w:pPr>
        <w:ind w:left="7243" w:hanging="468"/>
      </w:pPr>
      <w:rPr>
        <w:rFonts w:hint="default"/>
        <w:lang w:val="vi" w:eastAsia="en-US" w:bidi="ar-SA"/>
      </w:rPr>
    </w:lvl>
    <w:lvl w:ilvl="7" w:tentative="0">
      <w:start w:val="0"/>
      <w:numFmt w:val="bullet"/>
      <w:lvlText w:val="•"/>
      <w:lvlJc w:val="left"/>
      <w:pPr>
        <w:ind w:left="8104" w:hanging="468"/>
      </w:pPr>
      <w:rPr>
        <w:rFonts w:hint="default"/>
        <w:lang w:val="vi" w:eastAsia="en-US" w:bidi="ar-SA"/>
      </w:rPr>
    </w:lvl>
    <w:lvl w:ilvl="8" w:tentative="0">
      <w:start w:val="0"/>
      <w:numFmt w:val="bullet"/>
      <w:lvlText w:val="•"/>
      <w:lvlJc w:val="left"/>
      <w:pPr>
        <w:ind w:left="8965" w:hanging="468"/>
      </w:pPr>
      <w:rPr>
        <w:rFonts w:hint="default"/>
        <w:lang w:val="vi" w:eastAsia="en-US" w:bidi="ar-SA"/>
      </w:rPr>
    </w:lvl>
  </w:abstractNum>
  <w:abstractNum w:abstractNumId="9">
    <w:nsid w:val="0053208E"/>
    <w:multiLevelType w:val="multilevel"/>
    <w:tmpl w:val="0053208E"/>
    <w:lvl w:ilvl="0" w:tentative="0">
      <w:start w:val="1"/>
      <w:numFmt w:val="upperRoman"/>
      <w:lvlText w:val="%1."/>
      <w:lvlJc w:val="left"/>
      <w:pPr>
        <w:ind w:left="1612" w:hanging="632"/>
        <w:jc w:val="left"/>
      </w:pPr>
      <w:rPr>
        <w:rFonts w:hint="default" w:ascii="Times New Roman" w:hAnsi="Times New Roman" w:eastAsia="Times New Roman" w:cs="Times New Roman"/>
        <w:b/>
        <w:bCs/>
        <w:w w:val="100"/>
        <w:sz w:val="22"/>
        <w:szCs w:val="22"/>
        <w:lang w:val="vi" w:eastAsia="en-US" w:bidi="ar-SA"/>
      </w:rPr>
    </w:lvl>
    <w:lvl w:ilvl="1" w:tentative="0">
      <w:start w:val="1"/>
      <w:numFmt w:val="decimal"/>
      <w:lvlText w:val="%2."/>
      <w:lvlJc w:val="left"/>
      <w:pPr>
        <w:ind w:left="1612" w:hanging="413"/>
        <w:jc w:val="left"/>
      </w:pPr>
      <w:rPr>
        <w:rFonts w:hint="default" w:ascii="Times New Roman" w:hAnsi="Times New Roman" w:eastAsia="Times New Roman" w:cs="Times New Roman"/>
        <w:b/>
        <w:bCs/>
        <w:w w:val="100"/>
        <w:sz w:val="22"/>
        <w:szCs w:val="22"/>
        <w:lang w:val="vi" w:eastAsia="en-US" w:bidi="ar-SA"/>
      </w:rPr>
    </w:lvl>
    <w:lvl w:ilvl="2" w:tentative="0">
      <w:start w:val="1"/>
      <w:numFmt w:val="lowerLetter"/>
      <w:lvlText w:val="%3."/>
      <w:lvlJc w:val="left"/>
      <w:pPr>
        <w:ind w:left="2080" w:hanging="468"/>
        <w:jc w:val="left"/>
      </w:pPr>
      <w:rPr>
        <w:rFonts w:hint="default" w:ascii="Times New Roman" w:hAnsi="Times New Roman" w:eastAsia="Times New Roman" w:cs="Times New Roman"/>
        <w:w w:val="100"/>
        <w:sz w:val="22"/>
        <w:szCs w:val="22"/>
        <w:lang w:val="vi" w:eastAsia="en-US" w:bidi="ar-SA"/>
      </w:rPr>
    </w:lvl>
    <w:lvl w:ilvl="3" w:tentative="0">
      <w:start w:val="0"/>
      <w:numFmt w:val="bullet"/>
      <w:lvlText w:val="•"/>
      <w:lvlJc w:val="left"/>
      <w:pPr>
        <w:ind w:left="3992" w:hanging="468"/>
      </w:pPr>
      <w:rPr>
        <w:rFonts w:hint="default"/>
        <w:lang w:val="vi" w:eastAsia="en-US" w:bidi="ar-SA"/>
      </w:rPr>
    </w:lvl>
    <w:lvl w:ilvl="4" w:tentative="0">
      <w:start w:val="0"/>
      <w:numFmt w:val="bullet"/>
      <w:lvlText w:val="•"/>
      <w:lvlJc w:val="left"/>
      <w:pPr>
        <w:ind w:left="4948" w:hanging="468"/>
      </w:pPr>
      <w:rPr>
        <w:rFonts w:hint="default"/>
        <w:lang w:val="vi" w:eastAsia="en-US" w:bidi="ar-SA"/>
      </w:rPr>
    </w:lvl>
    <w:lvl w:ilvl="5" w:tentative="0">
      <w:start w:val="0"/>
      <w:numFmt w:val="bullet"/>
      <w:lvlText w:val="•"/>
      <w:lvlJc w:val="left"/>
      <w:pPr>
        <w:ind w:left="5905" w:hanging="468"/>
      </w:pPr>
      <w:rPr>
        <w:rFonts w:hint="default"/>
        <w:lang w:val="vi" w:eastAsia="en-US" w:bidi="ar-SA"/>
      </w:rPr>
    </w:lvl>
    <w:lvl w:ilvl="6" w:tentative="0">
      <w:start w:val="0"/>
      <w:numFmt w:val="bullet"/>
      <w:lvlText w:val="•"/>
      <w:lvlJc w:val="left"/>
      <w:pPr>
        <w:ind w:left="6861" w:hanging="468"/>
      </w:pPr>
      <w:rPr>
        <w:rFonts w:hint="default"/>
        <w:lang w:val="vi" w:eastAsia="en-US" w:bidi="ar-SA"/>
      </w:rPr>
    </w:lvl>
    <w:lvl w:ilvl="7" w:tentative="0">
      <w:start w:val="0"/>
      <w:numFmt w:val="bullet"/>
      <w:lvlText w:val="•"/>
      <w:lvlJc w:val="left"/>
      <w:pPr>
        <w:ind w:left="7817" w:hanging="468"/>
      </w:pPr>
      <w:rPr>
        <w:rFonts w:hint="default"/>
        <w:lang w:val="vi" w:eastAsia="en-US" w:bidi="ar-SA"/>
      </w:rPr>
    </w:lvl>
    <w:lvl w:ilvl="8" w:tentative="0">
      <w:start w:val="0"/>
      <w:numFmt w:val="bullet"/>
      <w:lvlText w:val="•"/>
      <w:lvlJc w:val="left"/>
      <w:pPr>
        <w:ind w:left="8773" w:hanging="468"/>
      </w:pPr>
      <w:rPr>
        <w:rFonts w:hint="default"/>
        <w:lang w:val="vi" w:eastAsia="en-US" w:bidi="ar-SA"/>
      </w:rPr>
    </w:lvl>
  </w:abstractNum>
  <w:abstractNum w:abstractNumId="10">
    <w:nsid w:val="0248C179"/>
    <w:multiLevelType w:val="multilevel"/>
    <w:tmpl w:val="0248C179"/>
    <w:lvl w:ilvl="0" w:tentative="0">
      <w:start w:val="1"/>
      <w:numFmt w:val="upperRoman"/>
      <w:lvlText w:val="%1."/>
      <w:lvlJc w:val="left"/>
      <w:pPr>
        <w:ind w:left="1612" w:hanging="632"/>
        <w:jc w:val="left"/>
      </w:pPr>
      <w:rPr>
        <w:rFonts w:hint="default" w:ascii="Times New Roman" w:hAnsi="Times New Roman" w:eastAsia="Times New Roman" w:cs="Times New Roman"/>
        <w:b/>
        <w:bCs/>
        <w:w w:val="100"/>
        <w:sz w:val="22"/>
        <w:szCs w:val="22"/>
        <w:lang w:val="vi" w:eastAsia="en-US" w:bidi="ar-SA"/>
      </w:rPr>
    </w:lvl>
    <w:lvl w:ilvl="1" w:tentative="0">
      <w:start w:val="1"/>
      <w:numFmt w:val="decimal"/>
      <w:lvlText w:val="%2."/>
      <w:lvlJc w:val="left"/>
      <w:pPr>
        <w:ind w:left="1612" w:hanging="413"/>
        <w:jc w:val="left"/>
      </w:pPr>
      <w:rPr>
        <w:rFonts w:hint="default" w:ascii="Times New Roman" w:hAnsi="Times New Roman" w:eastAsia="Times New Roman" w:cs="Times New Roman"/>
        <w:b/>
        <w:bCs/>
        <w:w w:val="100"/>
        <w:sz w:val="22"/>
        <w:szCs w:val="22"/>
        <w:lang w:val="vi" w:eastAsia="en-US" w:bidi="ar-SA"/>
      </w:rPr>
    </w:lvl>
    <w:lvl w:ilvl="2" w:tentative="0">
      <w:start w:val="0"/>
      <w:numFmt w:val="bullet"/>
      <w:lvlText w:val="•"/>
      <w:lvlJc w:val="left"/>
      <w:pPr>
        <w:ind w:left="3433" w:hanging="413"/>
      </w:pPr>
      <w:rPr>
        <w:rFonts w:hint="default"/>
        <w:lang w:val="vi" w:eastAsia="en-US" w:bidi="ar-SA"/>
      </w:rPr>
    </w:lvl>
    <w:lvl w:ilvl="3" w:tentative="0">
      <w:start w:val="0"/>
      <w:numFmt w:val="bullet"/>
      <w:lvlText w:val="•"/>
      <w:lvlJc w:val="left"/>
      <w:pPr>
        <w:ind w:left="4339" w:hanging="413"/>
      </w:pPr>
      <w:rPr>
        <w:rFonts w:hint="default"/>
        <w:lang w:val="vi" w:eastAsia="en-US" w:bidi="ar-SA"/>
      </w:rPr>
    </w:lvl>
    <w:lvl w:ilvl="4" w:tentative="0">
      <w:start w:val="0"/>
      <w:numFmt w:val="bullet"/>
      <w:lvlText w:val="•"/>
      <w:lvlJc w:val="left"/>
      <w:pPr>
        <w:ind w:left="5246" w:hanging="413"/>
      </w:pPr>
      <w:rPr>
        <w:rFonts w:hint="default"/>
        <w:lang w:val="vi" w:eastAsia="en-US" w:bidi="ar-SA"/>
      </w:rPr>
    </w:lvl>
    <w:lvl w:ilvl="5" w:tentative="0">
      <w:start w:val="0"/>
      <w:numFmt w:val="bullet"/>
      <w:lvlText w:val="•"/>
      <w:lvlJc w:val="left"/>
      <w:pPr>
        <w:ind w:left="6153" w:hanging="413"/>
      </w:pPr>
      <w:rPr>
        <w:rFonts w:hint="default"/>
        <w:lang w:val="vi" w:eastAsia="en-US" w:bidi="ar-SA"/>
      </w:rPr>
    </w:lvl>
    <w:lvl w:ilvl="6" w:tentative="0">
      <w:start w:val="0"/>
      <w:numFmt w:val="bullet"/>
      <w:lvlText w:val="•"/>
      <w:lvlJc w:val="left"/>
      <w:pPr>
        <w:ind w:left="7059" w:hanging="413"/>
      </w:pPr>
      <w:rPr>
        <w:rFonts w:hint="default"/>
        <w:lang w:val="vi" w:eastAsia="en-US" w:bidi="ar-SA"/>
      </w:rPr>
    </w:lvl>
    <w:lvl w:ilvl="7" w:tentative="0">
      <w:start w:val="0"/>
      <w:numFmt w:val="bullet"/>
      <w:lvlText w:val="•"/>
      <w:lvlJc w:val="left"/>
      <w:pPr>
        <w:ind w:left="7966" w:hanging="413"/>
      </w:pPr>
      <w:rPr>
        <w:rFonts w:hint="default"/>
        <w:lang w:val="vi" w:eastAsia="en-US" w:bidi="ar-SA"/>
      </w:rPr>
    </w:lvl>
    <w:lvl w:ilvl="8" w:tentative="0">
      <w:start w:val="0"/>
      <w:numFmt w:val="bullet"/>
      <w:lvlText w:val="•"/>
      <w:lvlJc w:val="left"/>
      <w:pPr>
        <w:ind w:left="8873" w:hanging="413"/>
      </w:pPr>
      <w:rPr>
        <w:rFonts w:hint="default"/>
        <w:lang w:val="vi" w:eastAsia="en-US" w:bidi="ar-SA"/>
      </w:rPr>
    </w:lvl>
  </w:abstractNum>
  <w:abstractNum w:abstractNumId="11">
    <w:nsid w:val="03D62ECE"/>
    <w:multiLevelType w:val="multilevel"/>
    <w:tmpl w:val="03D62ECE"/>
    <w:lvl w:ilvl="0" w:tentative="0">
      <w:start w:val="4"/>
      <w:numFmt w:val="decimal"/>
      <w:lvlText w:val="%1"/>
      <w:lvlJc w:val="left"/>
      <w:pPr>
        <w:ind w:left="2080" w:hanging="468"/>
        <w:jc w:val="left"/>
      </w:pPr>
      <w:rPr>
        <w:rFonts w:hint="default"/>
        <w:lang w:val="vi" w:eastAsia="en-US" w:bidi="ar-SA"/>
      </w:rPr>
    </w:lvl>
    <w:lvl w:ilvl="1" w:tentative="0">
      <w:start w:val="1"/>
      <w:numFmt w:val="decimal"/>
      <w:lvlText w:val="%1.%2."/>
      <w:lvlJc w:val="left"/>
      <w:pPr>
        <w:ind w:left="2080" w:hanging="468"/>
        <w:jc w:val="left"/>
      </w:pPr>
      <w:rPr>
        <w:rFonts w:hint="default" w:ascii="Times New Roman" w:hAnsi="Times New Roman" w:eastAsia="Times New Roman" w:cs="Times New Roman"/>
        <w:b/>
        <w:bCs/>
        <w:w w:val="100"/>
        <w:sz w:val="22"/>
        <w:szCs w:val="22"/>
        <w:lang w:val="vi" w:eastAsia="en-US" w:bidi="ar-SA"/>
      </w:rPr>
    </w:lvl>
    <w:lvl w:ilvl="2" w:tentative="0">
      <w:start w:val="0"/>
      <w:numFmt w:val="bullet"/>
      <w:lvlText w:val="•"/>
      <w:lvlJc w:val="left"/>
      <w:pPr>
        <w:ind w:left="3801" w:hanging="468"/>
      </w:pPr>
      <w:rPr>
        <w:rFonts w:hint="default"/>
        <w:lang w:val="vi" w:eastAsia="en-US" w:bidi="ar-SA"/>
      </w:rPr>
    </w:lvl>
    <w:lvl w:ilvl="3" w:tentative="0">
      <w:start w:val="0"/>
      <w:numFmt w:val="bullet"/>
      <w:lvlText w:val="•"/>
      <w:lvlJc w:val="left"/>
      <w:pPr>
        <w:ind w:left="4661" w:hanging="468"/>
      </w:pPr>
      <w:rPr>
        <w:rFonts w:hint="default"/>
        <w:lang w:val="vi" w:eastAsia="en-US" w:bidi="ar-SA"/>
      </w:rPr>
    </w:lvl>
    <w:lvl w:ilvl="4" w:tentative="0">
      <w:start w:val="0"/>
      <w:numFmt w:val="bullet"/>
      <w:lvlText w:val="•"/>
      <w:lvlJc w:val="left"/>
      <w:pPr>
        <w:ind w:left="5522" w:hanging="468"/>
      </w:pPr>
      <w:rPr>
        <w:rFonts w:hint="default"/>
        <w:lang w:val="vi" w:eastAsia="en-US" w:bidi="ar-SA"/>
      </w:rPr>
    </w:lvl>
    <w:lvl w:ilvl="5" w:tentative="0">
      <w:start w:val="0"/>
      <w:numFmt w:val="bullet"/>
      <w:lvlText w:val="•"/>
      <w:lvlJc w:val="left"/>
      <w:pPr>
        <w:ind w:left="6383" w:hanging="468"/>
      </w:pPr>
      <w:rPr>
        <w:rFonts w:hint="default"/>
        <w:lang w:val="vi" w:eastAsia="en-US" w:bidi="ar-SA"/>
      </w:rPr>
    </w:lvl>
    <w:lvl w:ilvl="6" w:tentative="0">
      <w:start w:val="0"/>
      <w:numFmt w:val="bullet"/>
      <w:lvlText w:val="•"/>
      <w:lvlJc w:val="left"/>
      <w:pPr>
        <w:ind w:left="7243" w:hanging="468"/>
      </w:pPr>
      <w:rPr>
        <w:rFonts w:hint="default"/>
        <w:lang w:val="vi" w:eastAsia="en-US" w:bidi="ar-SA"/>
      </w:rPr>
    </w:lvl>
    <w:lvl w:ilvl="7" w:tentative="0">
      <w:start w:val="0"/>
      <w:numFmt w:val="bullet"/>
      <w:lvlText w:val="•"/>
      <w:lvlJc w:val="left"/>
      <w:pPr>
        <w:ind w:left="8104" w:hanging="468"/>
      </w:pPr>
      <w:rPr>
        <w:rFonts w:hint="default"/>
        <w:lang w:val="vi" w:eastAsia="en-US" w:bidi="ar-SA"/>
      </w:rPr>
    </w:lvl>
    <w:lvl w:ilvl="8" w:tentative="0">
      <w:start w:val="0"/>
      <w:numFmt w:val="bullet"/>
      <w:lvlText w:val="•"/>
      <w:lvlJc w:val="left"/>
      <w:pPr>
        <w:ind w:left="8965" w:hanging="468"/>
      </w:pPr>
      <w:rPr>
        <w:rFonts w:hint="default"/>
        <w:lang w:val="vi" w:eastAsia="en-US" w:bidi="ar-SA"/>
      </w:rPr>
    </w:lvl>
  </w:abstractNum>
  <w:abstractNum w:abstractNumId="12">
    <w:nsid w:val="0E640482"/>
    <w:multiLevelType w:val="multilevel"/>
    <w:tmpl w:val="0E640482"/>
    <w:lvl w:ilvl="0" w:tentative="0">
      <w:start w:val="4"/>
      <w:numFmt w:val="decimal"/>
      <w:lvlText w:val="%1"/>
      <w:lvlJc w:val="left"/>
      <w:pPr>
        <w:ind w:left="1552" w:hanging="432"/>
        <w:jc w:val="left"/>
      </w:pPr>
      <w:rPr>
        <w:rFonts w:hint="default"/>
        <w:lang w:val="vi" w:eastAsia="en-US" w:bidi="ar-SA"/>
      </w:rPr>
    </w:lvl>
    <w:lvl w:ilvl="1" w:tentative="0">
      <w:start w:val="1"/>
      <w:numFmt w:val="decimal"/>
      <w:lvlText w:val="%1.%2."/>
      <w:lvlJc w:val="left"/>
      <w:pPr>
        <w:ind w:left="1552" w:hanging="432"/>
        <w:jc w:val="left"/>
      </w:pPr>
      <w:rPr>
        <w:rFonts w:hint="default" w:ascii="Times New Roman" w:hAnsi="Times New Roman" w:eastAsia="Times New Roman" w:cs="Times New Roman"/>
        <w:b/>
        <w:bCs/>
        <w:i/>
        <w:w w:val="99"/>
        <w:sz w:val="26"/>
        <w:szCs w:val="26"/>
        <w:lang w:val="vi" w:eastAsia="en-US" w:bidi="ar-SA"/>
      </w:rPr>
    </w:lvl>
    <w:lvl w:ilvl="2" w:tentative="0">
      <w:start w:val="0"/>
      <w:numFmt w:val="bullet"/>
      <w:lvlText w:val=""/>
      <w:lvlJc w:val="left"/>
      <w:pPr>
        <w:ind w:left="2272" w:hanging="360"/>
      </w:pPr>
      <w:rPr>
        <w:rFonts w:hint="default" w:ascii="Wingdings" w:hAnsi="Wingdings" w:eastAsia="Wingdings" w:cs="Wingdings"/>
        <w:w w:val="99"/>
        <w:sz w:val="26"/>
        <w:szCs w:val="26"/>
        <w:lang w:val="vi" w:eastAsia="en-US" w:bidi="ar-SA"/>
      </w:rPr>
    </w:lvl>
    <w:lvl w:ilvl="3" w:tentative="0">
      <w:start w:val="0"/>
      <w:numFmt w:val="bullet"/>
      <w:lvlText w:val="•"/>
      <w:lvlJc w:val="left"/>
      <w:pPr>
        <w:ind w:left="4148" w:hanging="360"/>
      </w:pPr>
      <w:rPr>
        <w:rFonts w:hint="default"/>
        <w:lang w:val="vi" w:eastAsia="en-US" w:bidi="ar-SA"/>
      </w:rPr>
    </w:lvl>
    <w:lvl w:ilvl="4" w:tentative="0">
      <w:start w:val="0"/>
      <w:numFmt w:val="bullet"/>
      <w:lvlText w:val="•"/>
      <w:lvlJc w:val="left"/>
      <w:pPr>
        <w:ind w:left="5082" w:hanging="360"/>
      </w:pPr>
      <w:rPr>
        <w:rFonts w:hint="default"/>
        <w:lang w:val="vi" w:eastAsia="en-US" w:bidi="ar-SA"/>
      </w:rPr>
    </w:lvl>
    <w:lvl w:ilvl="5" w:tentative="0">
      <w:start w:val="0"/>
      <w:numFmt w:val="bullet"/>
      <w:lvlText w:val="•"/>
      <w:lvlJc w:val="left"/>
      <w:pPr>
        <w:ind w:left="6016" w:hanging="360"/>
      </w:pPr>
      <w:rPr>
        <w:rFonts w:hint="default"/>
        <w:lang w:val="vi" w:eastAsia="en-US" w:bidi="ar-SA"/>
      </w:rPr>
    </w:lvl>
    <w:lvl w:ilvl="6" w:tentative="0">
      <w:start w:val="0"/>
      <w:numFmt w:val="bullet"/>
      <w:lvlText w:val="•"/>
      <w:lvlJc w:val="left"/>
      <w:pPr>
        <w:ind w:left="6950" w:hanging="360"/>
      </w:pPr>
      <w:rPr>
        <w:rFonts w:hint="default"/>
        <w:lang w:val="vi" w:eastAsia="en-US" w:bidi="ar-SA"/>
      </w:rPr>
    </w:lvl>
    <w:lvl w:ilvl="7" w:tentative="0">
      <w:start w:val="0"/>
      <w:numFmt w:val="bullet"/>
      <w:lvlText w:val="•"/>
      <w:lvlJc w:val="left"/>
      <w:pPr>
        <w:ind w:left="7884" w:hanging="360"/>
      </w:pPr>
      <w:rPr>
        <w:rFonts w:hint="default"/>
        <w:lang w:val="vi" w:eastAsia="en-US" w:bidi="ar-SA"/>
      </w:rPr>
    </w:lvl>
    <w:lvl w:ilvl="8" w:tentative="0">
      <w:start w:val="0"/>
      <w:numFmt w:val="bullet"/>
      <w:lvlText w:val="•"/>
      <w:lvlJc w:val="left"/>
      <w:pPr>
        <w:ind w:left="8818" w:hanging="360"/>
      </w:pPr>
      <w:rPr>
        <w:rFonts w:hint="default"/>
        <w:lang w:val="vi" w:eastAsia="en-US" w:bidi="ar-SA"/>
      </w:rPr>
    </w:lvl>
  </w:abstractNum>
  <w:abstractNum w:abstractNumId="13">
    <w:nsid w:val="25B654F3"/>
    <w:multiLevelType w:val="multilevel"/>
    <w:tmpl w:val="25B654F3"/>
    <w:lvl w:ilvl="0" w:tentative="0">
      <w:start w:val="1"/>
      <w:numFmt w:val="decimal"/>
      <w:lvlText w:val="%1."/>
      <w:lvlJc w:val="left"/>
      <w:pPr>
        <w:ind w:left="1612" w:hanging="413"/>
        <w:jc w:val="left"/>
      </w:pPr>
      <w:rPr>
        <w:rFonts w:hint="default" w:ascii="Times New Roman" w:hAnsi="Times New Roman" w:eastAsia="Times New Roman" w:cs="Times New Roman"/>
        <w:b/>
        <w:bCs/>
        <w:w w:val="100"/>
        <w:sz w:val="22"/>
        <w:szCs w:val="22"/>
        <w:lang w:val="vi" w:eastAsia="en-US" w:bidi="ar-SA"/>
      </w:rPr>
    </w:lvl>
    <w:lvl w:ilvl="1" w:tentative="0">
      <w:start w:val="1"/>
      <w:numFmt w:val="decimal"/>
      <w:lvlText w:val="%1.%2."/>
      <w:lvlJc w:val="left"/>
      <w:pPr>
        <w:ind w:left="2080" w:hanging="468"/>
        <w:jc w:val="left"/>
      </w:pPr>
      <w:rPr>
        <w:rFonts w:hint="default" w:ascii="Times New Roman" w:hAnsi="Times New Roman" w:eastAsia="Times New Roman" w:cs="Times New Roman"/>
        <w:b/>
        <w:bCs/>
        <w:w w:val="100"/>
        <w:sz w:val="22"/>
        <w:szCs w:val="22"/>
        <w:lang w:val="vi" w:eastAsia="en-US" w:bidi="ar-SA"/>
      </w:rPr>
    </w:lvl>
    <w:lvl w:ilvl="2" w:tentative="0">
      <w:start w:val="1"/>
      <w:numFmt w:val="decimal"/>
      <w:lvlText w:val="%1.%2.%3."/>
      <w:lvlJc w:val="left"/>
      <w:pPr>
        <w:ind w:left="2519" w:hanging="627"/>
        <w:jc w:val="left"/>
      </w:pPr>
      <w:rPr>
        <w:rFonts w:hint="default" w:ascii="Times New Roman" w:hAnsi="Times New Roman" w:eastAsia="Times New Roman" w:cs="Times New Roman"/>
        <w:w w:val="100"/>
        <w:sz w:val="22"/>
        <w:szCs w:val="22"/>
        <w:lang w:val="vi" w:eastAsia="en-US" w:bidi="ar-SA"/>
      </w:rPr>
    </w:lvl>
    <w:lvl w:ilvl="3" w:tentative="0">
      <w:start w:val="0"/>
      <w:numFmt w:val="bullet"/>
      <w:lvlText w:val="•"/>
      <w:lvlJc w:val="left"/>
      <w:pPr>
        <w:ind w:left="3540" w:hanging="627"/>
      </w:pPr>
      <w:rPr>
        <w:rFonts w:hint="default"/>
        <w:lang w:val="vi" w:eastAsia="en-US" w:bidi="ar-SA"/>
      </w:rPr>
    </w:lvl>
    <w:lvl w:ilvl="4" w:tentative="0">
      <w:start w:val="0"/>
      <w:numFmt w:val="bullet"/>
      <w:lvlText w:val="•"/>
      <w:lvlJc w:val="left"/>
      <w:pPr>
        <w:ind w:left="4561" w:hanging="627"/>
      </w:pPr>
      <w:rPr>
        <w:rFonts w:hint="default"/>
        <w:lang w:val="vi" w:eastAsia="en-US" w:bidi="ar-SA"/>
      </w:rPr>
    </w:lvl>
    <w:lvl w:ilvl="5" w:tentative="0">
      <w:start w:val="0"/>
      <w:numFmt w:val="bullet"/>
      <w:lvlText w:val="•"/>
      <w:lvlJc w:val="left"/>
      <w:pPr>
        <w:ind w:left="5582" w:hanging="627"/>
      </w:pPr>
      <w:rPr>
        <w:rFonts w:hint="default"/>
        <w:lang w:val="vi" w:eastAsia="en-US" w:bidi="ar-SA"/>
      </w:rPr>
    </w:lvl>
    <w:lvl w:ilvl="6" w:tentative="0">
      <w:start w:val="0"/>
      <w:numFmt w:val="bullet"/>
      <w:lvlText w:val="•"/>
      <w:lvlJc w:val="left"/>
      <w:pPr>
        <w:ind w:left="6603" w:hanging="627"/>
      </w:pPr>
      <w:rPr>
        <w:rFonts w:hint="default"/>
        <w:lang w:val="vi" w:eastAsia="en-US" w:bidi="ar-SA"/>
      </w:rPr>
    </w:lvl>
    <w:lvl w:ilvl="7" w:tentative="0">
      <w:start w:val="0"/>
      <w:numFmt w:val="bullet"/>
      <w:lvlText w:val="•"/>
      <w:lvlJc w:val="left"/>
      <w:pPr>
        <w:ind w:left="7624" w:hanging="627"/>
      </w:pPr>
      <w:rPr>
        <w:rFonts w:hint="default"/>
        <w:lang w:val="vi" w:eastAsia="en-US" w:bidi="ar-SA"/>
      </w:rPr>
    </w:lvl>
    <w:lvl w:ilvl="8" w:tentative="0">
      <w:start w:val="0"/>
      <w:numFmt w:val="bullet"/>
      <w:lvlText w:val="•"/>
      <w:lvlJc w:val="left"/>
      <w:pPr>
        <w:ind w:left="8644" w:hanging="627"/>
      </w:pPr>
      <w:rPr>
        <w:rFonts w:hint="default"/>
        <w:lang w:val="vi" w:eastAsia="en-US" w:bidi="ar-SA"/>
      </w:rPr>
    </w:lvl>
  </w:abstractNum>
  <w:abstractNum w:abstractNumId="14">
    <w:nsid w:val="2A8F537B"/>
    <w:multiLevelType w:val="multilevel"/>
    <w:tmpl w:val="2A8F537B"/>
    <w:lvl w:ilvl="0" w:tentative="0">
      <w:start w:val="1"/>
      <w:numFmt w:val="lowerLetter"/>
      <w:lvlText w:val="%1."/>
      <w:lvlJc w:val="left"/>
      <w:pPr>
        <w:ind w:left="2560" w:hanging="360"/>
        <w:jc w:val="left"/>
      </w:pPr>
      <w:rPr>
        <w:rFonts w:hint="default" w:ascii="Times New Roman" w:hAnsi="Times New Roman" w:eastAsia="Times New Roman" w:cs="Times New Roman"/>
        <w:w w:val="99"/>
        <w:sz w:val="26"/>
        <w:szCs w:val="26"/>
        <w:lang w:val="vi" w:eastAsia="en-US" w:bidi="ar-SA"/>
      </w:rPr>
    </w:lvl>
    <w:lvl w:ilvl="1" w:tentative="0">
      <w:start w:val="0"/>
      <w:numFmt w:val="bullet"/>
      <w:lvlText w:val=""/>
      <w:lvlJc w:val="left"/>
      <w:pPr>
        <w:ind w:left="3170" w:hanging="181"/>
      </w:pPr>
      <w:rPr>
        <w:rFonts w:hint="default" w:ascii="Symbol" w:hAnsi="Symbol" w:eastAsia="Symbol" w:cs="Symbol"/>
        <w:w w:val="99"/>
        <w:sz w:val="26"/>
        <w:szCs w:val="26"/>
        <w:lang w:val="vi" w:eastAsia="en-US" w:bidi="ar-SA"/>
      </w:rPr>
    </w:lvl>
    <w:lvl w:ilvl="2" w:tentative="0">
      <w:start w:val="0"/>
      <w:numFmt w:val="bullet"/>
      <w:lvlText w:val="•"/>
      <w:lvlJc w:val="left"/>
      <w:pPr>
        <w:ind w:left="3280" w:hanging="181"/>
      </w:pPr>
      <w:rPr>
        <w:rFonts w:hint="default"/>
        <w:lang w:val="vi" w:eastAsia="en-US" w:bidi="ar-SA"/>
      </w:rPr>
    </w:lvl>
    <w:lvl w:ilvl="3" w:tentative="0">
      <w:start w:val="0"/>
      <w:numFmt w:val="bullet"/>
      <w:lvlText w:val="•"/>
      <w:lvlJc w:val="left"/>
      <w:pPr>
        <w:ind w:left="4205" w:hanging="181"/>
      </w:pPr>
      <w:rPr>
        <w:rFonts w:hint="default"/>
        <w:lang w:val="vi" w:eastAsia="en-US" w:bidi="ar-SA"/>
      </w:rPr>
    </w:lvl>
    <w:lvl w:ilvl="4" w:tentative="0">
      <w:start w:val="0"/>
      <w:numFmt w:val="bullet"/>
      <w:lvlText w:val="•"/>
      <w:lvlJc w:val="left"/>
      <w:pPr>
        <w:ind w:left="5131" w:hanging="181"/>
      </w:pPr>
      <w:rPr>
        <w:rFonts w:hint="default"/>
        <w:lang w:val="vi" w:eastAsia="en-US" w:bidi="ar-SA"/>
      </w:rPr>
    </w:lvl>
    <w:lvl w:ilvl="5" w:tentative="0">
      <w:start w:val="0"/>
      <w:numFmt w:val="bullet"/>
      <w:lvlText w:val="•"/>
      <w:lvlJc w:val="left"/>
      <w:pPr>
        <w:ind w:left="6057" w:hanging="181"/>
      </w:pPr>
      <w:rPr>
        <w:rFonts w:hint="default"/>
        <w:lang w:val="vi" w:eastAsia="en-US" w:bidi="ar-SA"/>
      </w:rPr>
    </w:lvl>
    <w:lvl w:ilvl="6" w:tentative="0">
      <w:start w:val="0"/>
      <w:numFmt w:val="bullet"/>
      <w:lvlText w:val="•"/>
      <w:lvlJc w:val="left"/>
      <w:pPr>
        <w:ind w:left="6983" w:hanging="181"/>
      </w:pPr>
      <w:rPr>
        <w:rFonts w:hint="default"/>
        <w:lang w:val="vi" w:eastAsia="en-US" w:bidi="ar-SA"/>
      </w:rPr>
    </w:lvl>
    <w:lvl w:ilvl="7" w:tentative="0">
      <w:start w:val="0"/>
      <w:numFmt w:val="bullet"/>
      <w:lvlText w:val="•"/>
      <w:lvlJc w:val="left"/>
      <w:pPr>
        <w:ind w:left="7909" w:hanging="181"/>
      </w:pPr>
      <w:rPr>
        <w:rFonts w:hint="default"/>
        <w:lang w:val="vi" w:eastAsia="en-US" w:bidi="ar-SA"/>
      </w:rPr>
    </w:lvl>
    <w:lvl w:ilvl="8" w:tentative="0">
      <w:start w:val="0"/>
      <w:numFmt w:val="bullet"/>
      <w:lvlText w:val="•"/>
      <w:lvlJc w:val="left"/>
      <w:pPr>
        <w:ind w:left="8834" w:hanging="181"/>
      </w:pPr>
      <w:rPr>
        <w:rFonts w:hint="default"/>
        <w:lang w:val="vi" w:eastAsia="en-US" w:bidi="ar-SA"/>
      </w:rPr>
    </w:lvl>
  </w:abstractNum>
  <w:abstractNum w:abstractNumId="15">
    <w:nsid w:val="39A0D9AC"/>
    <w:multiLevelType w:val="multilevel"/>
    <w:tmpl w:val="39A0D9AC"/>
    <w:lvl w:ilvl="0" w:tentative="0">
      <w:start w:val="1"/>
      <w:numFmt w:val="decimal"/>
      <w:lvlText w:val="%1."/>
      <w:lvlJc w:val="left"/>
      <w:pPr>
        <w:ind w:left="476" w:hanging="360"/>
        <w:jc w:val="left"/>
      </w:pPr>
      <w:rPr>
        <w:rFonts w:hint="default" w:ascii="Times New Roman" w:hAnsi="Times New Roman" w:eastAsia="Times New Roman" w:cs="Times New Roman"/>
        <w:b/>
        <w:bCs/>
        <w:w w:val="99"/>
        <w:sz w:val="26"/>
        <w:szCs w:val="26"/>
        <w:lang w:val="vi" w:eastAsia="en-US" w:bidi="ar-SA"/>
      </w:rPr>
    </w:lvl>
    <w:lvl w:ilvl="1" w:tentative="0">
      <w:start w:val="0"/>
      <w:numFmt w:val="bullet"/>
      <w:lvlText w:val="•"/>
      <w:lvlJc w:val="left"/>
      <w:pPr>
        <w:ind w:left="1500" w:hanging="360"/>
      </w:pPr>
      <w:rPr>
        <w:rFonts w:hint="default"/>
        <w:lang w:val="vi" w:eastAsia="en-US" w:bidi="ar-SA"/>
      </w:rPr>
    </w:lvl>
    <w:lvl w:ilvl="2" w:tentative="0">
      <w:start w:val="0"/>
      <w:numFmt w:val="bullet"/>
      <w:lvlText w:val="•"/>
      <w:lvlJc w:val="left"/>
      <w:pPr>
        <w:ind w:left="2521" w:hanging="360"/>
      </w:pPr>
      <w:rPr>
        <w:rFonts w:hint="default"/>
        <w:lang w:val="vi" w:eastAsia="en-US" w:bidi="ar-SA"/>
      </w:rPr>
    </w:lvl>
    <w:lvl w:ilvl="3" w:tentative="0">
      <w:start w:val="0"/>
      <w:numFmt w:val="bullet"/>
      <w:lvlText w:val="•"/>
      <w:lvlJc w:val="left"/>
      <w:pPr>
        <w:ind w:left="3541" w:hanging="360"/>
      </w:pPr>
      <w:rPr>
        <w:rFonts w:hint="default"/>
        <w:lang w:val="vi" w:eastAsia="en-US" w:bidi="ar-SA"/>
      </w:rPr>
    </w:lvl>
    <w:lvl w:ilvl="4" w:tentative="0">
      <w:start w:val="0"/>
      <w:numFmt w:val="bullet"/>
      <w:lvlText w:val="•"/>
      <w:lvlJc w:val="left"/>
      <w:pPr>
        <w:ind w:left="4562" w:hanging="360"/>
      </w:pPr>
      <w:rPr>
        <w:rFonts w:hint="default"/>
        <w:lang w:val="vi" w:eastAsia="en-US" w:bidi="ar-SA"/>
      </w:rPr>
    </w:lvl>
    <w:lvl w:ilvl="5" w:tentative="0">
      <w:start w:val="0"/>
      <w:numFmt w:val="bullet"/>
      <w:lvlText w:val="•"/>
      <w:lvlJc w:val="left"/>
      <w:pPr>
        <w:ind w:left="5583" w:hanging="360"/>
      </w:pPr>
      <w:rPr>
        <w:rFonts w:hint="default"/>
        <w:lang w:val="vi" w:eastAsia="en-US" w:bidi="ar-SA"/>
      </w:rPr>
    </w:lvl>
    <w:lvl w:ilvl="6" w:tentative="0">
      <w:start w:val="0"/>
      <w:numFmt w:val="bullet"/>
      <w:lvlText w:val="•"/>
      <w:lvlJc w:val="left"/>
      <w:pPr>
        <w:ind w:left="6603" w:hanging="360"/>
      </w:pPr>
      <w:rPr>
        <w:rFonts w:hint="default"/>
        <w:lang w:val="vi" w:eastAsia="en-US" w:bidi="ar-SA"/>
      </w:rPr>
    </w:lvl>
    <w:lvl w:ilvl="7" w:tentative="0">
      <w:start w:val="0"/>
      <w:numFmt w:val="bullet"/>
      <w:lvlText w:val="•"/>
      <w:lvlJc w:val="left"/>
      <w:pPr>
        <w:ind w:left="7624" w:hanging="360"/>
      </w:pPr>
      <w:rPr>
        <w:rFonts w:hint="default"/>
        <w:lang w:val="vi" w:eastAsia="en-US" w:bidi="ar-SA"/>
      </w:rPr>
    </w:lvl>
    <w:lvl w:ilvl="8" w:tentative="0">
      <w:start w:val="0"/>
      <w:numFmt w:val="bullet"/>
      <w:lvlText w:val="•"/>
      <w:lvlJc w:val="left"/>
      <w:pPr>
        <w:ind w:left="8645" w:hanging="360"/>
      </w:pPr>
      <w:rPr>
        <w:rFonts w:hint="default"/>
        <w:lang w:val="vi" w:eastAsia="en-US" w:bidi="ar-SA"/>
      </w:rPr>
    </w:lvl>
  </w:abstractNum>
  <w:abstractNum w:abstractNumId="16">
    <w:nsid w:val="452AEE88"/>
    <w:multiLevelType w:val="singleLevel"/>
    <w:tmpl w:val="452AEE8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7">
    <w:nsid w:val="46A08BB8"/>
    <w:multiLevelType w:val="multilevel"/>
    <w:tmpl w:val="46A08BB8"/>
    <w:lvl w:ilvl="0" w:tentative="0">
      <w:start w:val="1"/>
      <w:numFmt w:val="decimal"/>
      <w:lvlText w:val="%1."/>
      <w:lvlJc w:val="left"/>
      <w:pPr>
        <w:ind w:left="1326" w:hanging="360"/>
        <w:jc w:val="left"/>
      </w:pPr>
      <w:rPr>
        <w:rFonts w:hint="default" w:ascii="Times New Roman" w:hAnsi="Times New Roman" w:eastAsia="Times New Roman" w:cs="Times New Roman"/>
        <w:b/>
        <w:bCs/>
        <w:w w:val="99"/>
        <w:sz w:val="26"/>
        <w:szCs w:val="26"/>
        <w:lang w:val="vi" w:eastAsia="en-US" w:bidi="ar-SA"/>
      </w:rPr>
    </w:lvl>
    <w:lvl w:ilvl="1" w:tentative="0">
      <w:start w:val="1"/>
      <w:numFmt w:val="decimal"/>
      <w:lvlText w:val="%1.%2."/>
      <w:lvlJc w:val="left"/>
      <w:pPr>
        <w:ind w:left="1826" w:hanging="497"/>
        <w:jc w:val="left"/>
      </w:pPr>
      <w:rPr>
        <w:rFonts w:hint="default"/>
        <w:b/>
        <w:bCs/>
        <w:i/>
        <w:w w:val="99"/>
        <w:lang w:val="vi" w:eastAsia="en-US" w:bidi="ar-SA"/>
      </w:rPr>
    </w:lvl>
    <w:lvl w:ilvl="2" w:tentative="0">
      <w:start w:val="1"/>
      <w:numFmt w:val="decimal"/>
      <w:lvlText w:val="%1.%2.%3."/>
      <w:lvlJc w:val="left"/>
      <w:pPr>
        <w:ind w:left="2200" w:hanging="497"/>
        <w:jc w:val="left"/>
      </w:pPr>
      <w:rPr>
        <w:rFonts w:hint="default" w:ascii="Times New Roman" w:hAnsi="Times New Roman" w:eastAsia="Times New Roman" w:cs="Times New Roman"/>
        <w:i/>
        <w:w w:val="99"/>
        <w:sz w:val="26"/>
        <w:szCs w:val="26"/>
        <w:lang w:val="vi" w:eastAsia="en-US" w:bidi="ar-SA"/>
      </w:rPr>
    </w:lvl>
    <w:lvl w:ilvl="3" w:tentative="0">
      <w:start w:val="0"/>
      <w:numFmt w:val="bullet"/>
      <w:lvlText w:val="-"/>
      <w:lvlJc w:val="left"/>
      <w:pPr>
        <w:ind w:left="2462" w:hanging="497"/>
      </w:pPr>
      <w:rPr>
        <w:rFonts w:hint="default" w:ascii="Arial" w:hAnsi="Arial" w:eastAsia="Arial" w:cs="Arial"/>
        <w:w w:val="99"/>
        <w:sz w:val="26"/>
        <w:szCs w:val="26"/>
        <w:lang w:val="vi" w:eastAsia="en-US" w:bidi="ar-SA"/>
      </w:rPr>
    </w:lvl>
    <w:lvl w:ilvl="4" w:tentative="0">
      <w:start w:val="0"/>
      <w:numFmt w:val="bullet"/>
      <w:lvlText w:val="•"/>
      <w:lvlJc w:val="left"/>
      <w:pPr>
        <w:ind w:left="2180" w:hanging="497"/>
      </w:pPr>
      <w:rPr>
        <w:rFonts w:hint="default"/>
        <w:lang w:val="vi" w:eastAsia="en-US" w:bidi="ar-SA"/>
      </w:rPr>
    </w:lvl>
    <w:lvl w:ilvl="5" w:tentative="0">
      <w:start w:val="0"/>
      <w:numFmt w:val="bullet"/>
      <w:lvlText w:val="•"/>
      <w:lvlJc w:val="left"/>
      <w:pPr>
        <w:ind w:left="2200" w:hanging="497"/>
      </w:pPr>
      <w:rPr>
        <w:rFonts w:hint="default"/>
        <w:lang w:val="vi" w:eastAsia="en-US" w:bidi="ar-SA"/>
      </w:rPr>
    </w:lvl>
    <w:lvl w:ilvl="6" w:tentative="0">
      <w:start w:val="0"/>
      <w:numFmt w:val="bullet"/>
      <w:lvlText w:val="•"/>
      <w:lvlJc w:val="left"/>
      <w:pPr>
        <w:ind w:left="2460" w:hanging="497"/>
      </w:pPr>
      <w:rPr>
        <w:rFonts w:hint="default"/>
        <w:lang w:val="vi" w:eastAsia="en-US" w:bidi="ar-SA"/>
      </w:rPr>
    </w:lvl>
    <w:lvl w:ilvl="7" w:tentative="0">
      <w:start w:val="0"/>
      <w:numFmt w:val="bullet"/>
      <w:lvlText w:val="•"/>
      <w:lvlJc w:val="left"/>
      <w:pPr>
        <w:ind w:left="2700" w:hanging="497"/>
      </w:pPr>
      <w:rPr>
        <w:rFonts w:hint="default"/>
        <w:lang w:val="vi" w:eastAsia="en-US" w:bidi="ar-SA"/>
      </w:rPr>
    </w:lvl>
    <w:lvl w:ilvl="8" w:tentative="0">
      <w:start w:val="0"/>
      <w:numFmt w:val="bullet"/>
      <w:lvlText w:val="•"/>
      <w:lvlJc w:val="left"/>
      <w:pPr>
        <w:ind w:left="5362" w:hanging="497"/>
      </w:pPr>
      <w:rPr>
        <w:rFonts w:hint="default"/>
        <w:lang w:val="vi" w:eastAsia="en-US" w:bidi="ar-SA"/>
      </w:rPr>
    </w:lvl>
  </w:abstractNum>
  <w:abstractNum w:abstractNumId="18">
    <w:nsid w:val="4C1BAE26"/>
    <w:multiLevelType w:val="multilevel"/>
    <w:tmpl w:val="4C1BAE26"/>
    <w:lvl w:ilvl="0" w:tentative="0">
      <w:start w:val="0"/>
      <w:numFmt w:val="bullet"/>
      <w:lvlText w:val="-"/>
      <w:lvlJc w:val="left"/>
      <w:pPr>
        <w:ind w:left="1893" w:hanging="356"/>
      </w:pPr>
      <w:rPr>
        <w:rFonts w:hint="default"/>
        <w:w w:val="99"/>
        <w:lang w:val="vi" w:eastAsia="en-US" w:bidi="ar-SA"/>
      </w:rPr>
    </w:lvl>
    <w:lvl w:ilvl="1" w:tentative="0">
      <w:start w:val="0"/>
      <w:numFmt w:val="bullet"/>
      <w:lvlText w:val="•"/>
      <w:lvlJc w:val="left"/>
      <w:pPr>
        <w:ind w:left="2778" w:hanging="356"/>
      </w:pPr>
      <w:rPr>
        <w:rFonts w:hint="default"/>
        <w:lang w:val="vi" w:eastAsia="en-US" w:bidi="ar-SA"/>
      </w:rPr>
    </w:lvl>
    <w:lvl w:ilvl="2" w:tentative="0">
      <w:start w:val="0"/>
      <w:numFmt w:val="bullet"/>
      <w:lvlText w:val="•"/>
      <w:lvlJc w:val="left"/>
      <w:pPr>
        <w:ind w:left="3657" w:hanging="356"/>
      </w:pPr>
      <w:rPr>
        <w:rFonts w:hint="default"/>
        <w:lang w:val="vi" w:eastAsia="en-US" w:bidi="ar-SA"/>
      </w:rPr>
    </w:lvl>
    <w:lvl w:ilvl="3" w:tentative="0">
      <w:start w:val="0"/>
      <w:numFmt w:val="bullet"/>
      <w:lvlText w:val="•"/>
      <w:lvlJc w:val="left"/>
      <w:pPr>
        <w:ind w:left="4535" w:hanging="356"/>
      </w:pPr>
      <w:rPr>
        <w:rFonts w:hint="default"/>
        <w:lang w:val="vi" w:eastAsia="en-US" w:bidi="ar-SA"/>
      </w:rPr>
    </w:lvl>
    <w:lvl w:ilvl="4" w:tentative="0">
      <w:start w:val="0"/>
      <w:numFmt w:val="bullet"/>
      <w:lvlText w:val="•"/>
      <w:lvlJc w:val="left"/>
      <w:pPr>
        <w:ind w:left="5414" w:hanging="356"/>
      </w:pPr>
      <w:rPr>
        <w:rFonts w:hint="default"/>
        <w:lang w:val="vi" w:eastAsia="en-US" w:bidi="ar-SA"/>
      </w:rPr>
    </w:lvl>
    <w:lvl w:ilvl="5" w:tentative="0">
      <w:start w:val="0"/>
      <w:numFmt w:val="bullet"/>
      <w:lvlText w:val="•"/>
      <w:lvlJc w:val="left"/>
      <w:pPr>
        <w:ind w:left="6293" w:hanging="356"/>
      </w:pPr>
      <w:rPr>
        <w:rFonts w:hint="default"/>
        <w:lang w:val="vi" w:eastAsia="en-US" w:bidi="ar-SA"/>
      </w:rPr>
    </w:lvl>
    <w:lvl w:ilvl="6" w:tentative="0">
      <w:start w:val="0"/>
      <w:numFmt w:val="bullet"/>
      <w:lvlText w:val="•"/>
      <w:lvlJc w:val="left"/>
      <w:pPr>
        <w:ind w:left="7171" w:hanging="356"/>
      </w:pPr>
      <w:rPr>
        <w:rFonts w:hint="default"/>
        <w:lang w:val="vi" w:eastAsia="en-US" w:bidi="ar-SA"/>
      </w:rPr>
    </w:lvl>
    <w:lvl w:ilvl="7" w:tentative="0">
      <w:start w:val="0"/>
      <w:numFmt w:val="bullet"/>
      <w:lvlText w:val="•"/>
      <w:lvlJc w:val="left"/>
      <w:pPr>
        <w:ind w:left="8050" w:hanging="356"/>
      </w:pPr>
      <w:rPr>
        <w:rFonts w:hint="default"/>
        <w:lang w:val="vi" w:eastAsia="en-US" w:bidi="ar-SA"/>
      </w:rPr>
    </w:lvl>
    <w:lvl w:ilvl="8" w:tentative="0">
      <w:start w:val="0"/>
      <w:numFmt w:val="bullet"/>
      <w:lvlText w:val="•"/>
      <w:lvlJc w:val="left"/>
      <w:pPr>
        <w:ind w:left="8929" w:hanging="356"/>
      </w:pPr>
      <w:rPr>
        <w:rFonts w:hint="default"/>
        <w:lang w:val="vi" w:eastAsia="en-US" w:bidi="ar-SA"/>
      </w:rPr>
    </w:lvl>
  </w:abstractNum>
  <w:abstractNum w:abstractNumId="19">
    <w:nsid w:val="4D4DC07F"/>
    <w:multiLevelType w:val="multilevel"/>
    <w:tmpl w:val="4D4DC07F"/>
    <w:lvl w:ilvl="0" w:tentative="0">
      <w:start w:val="1"/>
      <w:numFmt w:val="decimal"/>
      <w:lvlText w:val="%1."/>
      <w:lvlJc w:val="left"/>
      <w:pPr>
        <w:ind w:left="1120" w:hanging="360"/>
        <w:jc w:val="left"/>
      </w:pPr>
      <w:rPr>
        <w:rFonts w:hint="default" w:ascii="Times New Roman" w:hAnsi="Times New Roman" w:eastAsia="Times New Roman" w:cs="Times New Roman"/>
        <w:b/>
        <w:bCs/>
        <w:w w:val="99"/>
        <w:sz w:val="26"/>
        <w:szCs w:val="26"/>
        <w:lang w:val="vi" w:eastAsia="en-US" w:bidi="ar-SA"/>
      </w:rPr>
    </w:lvl>
    <w:lvl w:ilvl="1" w:tentative="0">
      <w:start w:val="1"/>
      <w:numFmt w:val="decimal"/>
      <w:lvlText w:val="%1.%2"/>
      <w:lvlJc w:val="left"/>
      <w:pPr>
        <w:ind w:left="1905" w:hanging="425"/>
        <w:jc w:val="left"/>
      </w:pPr>
      <w:rPr>
        <w:rFonts w:hint="default" w:ascii="Times New Roman" w:hAnsi="Times New Roman" w:eastAsia="Times New Roman" w:cs="Times New Roman"/>
        <w:b/>
        <w:bCs/>
        <w:i/>
        <w:w w:val="99"/>
        <w:sz w:val="26"/>
        <w:szCs w:val="26"/>
        <w:lang w:val="vi" w:eastAsia="en-US" w:bidi="ar-SA"/>
      </w:rPr>
    </w:lvl>
    <w:lvl w:ilvl="2" w:tentative="0">
      <w:start w:val="0"/>
      <w:numFmt w:val="bullet"/>
      <w:lvlText w:val=""/>
      <w:lvlJc w:val="left"/>
      <w:pPr>
        <w:ind w:left="2462" w:hanging="360"/>
      </w:pPr>
      <w:rPr>
        <w:rFonts w:hint="default" w:ascii="Wingdings" w:hAnsi="Wingdings" w:eastAsia="Wingdings" w:cs="Wingdings"/>
        <w:w w:val="99"/>
        <w:sz w:val="20"/>
        <w:szCs w:val="20"/>
        <w:lang w:val="vi" w:eastAsia="en-US" w:bidi="ar-SA"/>
      </w:rPr>
    </w:lvl>
    <w:lvl w:ilvl="3" w:tentative="0">
      <w:start w:val="0"/>
      <w:numFmt w:val="bullet"/>
      <w:lvlText w:val="•"/>
      <w:lvlJc w:val="left"/>
      <w:pPr>
        <w:ind w:left="3488" w:hanging="360"/>
      </w:pPr>
      <w:rPr>
        <w:rFonts w:hint="default"/>
        <w:lang w:val="vi" w:eastAsia="en-US" w:bidi="ar-SA"/>
      </w:rPr>
    </w:lvl>
    <w:lvl w:ilvl="4" w:tentative="0">
      <w:start w:val="0"/>
      <w:numFmt w:val="bullet"/>
      <w:lvlText w:val="•"/>
      <w:lvlJc w:val="left"/>
      <w:pPr>
        <w:ind w:left="4516" w:hanging="360"/>
      </w:pPr>
      <w:rPr>
        <w:rFonts w:hint="default"/>
        <w:lang w:val="vi" w:eastAsia="en-US" w:bidi="ar-SA"/>
      </w:rPr>
    </w:lvl>
    <w:lvl w:ilvl="5" w:tentative="0">
      <w:start w:val="0"/>
      <w:numFmt w:val="bullet"/>
      <w:lvlText w:val="•"/>
      <w:lvlJc w:val="left"/>
      <w:pPr>
        <w:ind w:left="5544" w:hanging="360"/>
      </w:pPr>
      <w:rPr>
        <w:rFonts w:hint="default"/>
        <w:lang w:val="vi" w:eastAsia="en-US" w:bidi="ar-SA"/>
      </w:rPr>
    </w:lvl>
    <w:lvl w:ilvl="6" w:tentative="0">
      <w:start w:val="0"/>
      <w:numFmt w:val="bullet"/>
      <w:lvlText w:val="•"/>
      <w:lvlJc w:val="left"/>
      <w:pPr>
        <w:ind w:left="6573" w:hanging="360"/>
      </w:pPr>
      <w:rPr>
        <w:rFonts w:hint="default"/>
        <w:lang w:val="vi" w:eastAsia="en-US" w:bidi="ar-SA"/>
      </w:rPr>
    </w:lvl>
    <w:lvl w:ilvl="7" w:tentative="0">
      <w:start w:val="0"/>
      <w:numFmt w:val="bullet"/>
      <w:lvlText w:val="•"/>
      <w:lvlJc w:val="left"/>
      <w:pPr>
        <w:ind w:left="7601" w:hanging="360"/>
      </w:pPr>
      <w:rPr>
        <w:rFonts w:hint="default"/>
        <w:lang w:val="vi" w:eastAsia="en-US" w:bidi="ar-SA"/>
      </w:rPr>
    </w:lvl>
    <w:lvl w:ilvl="8" w:tentative="0">
      <w:start w:val="0"/>
      <w:numFmt w:val="bullet"/>
      <w:lvlText w:val="•"/>
      <w:lvlJc w:val="left"/>
      <w:pPr>
        <w:ind w:left="8629" w:hanging="360"/>
      </w:pPr>
      <w:rPr>
        <w:rFonts w:hint="default"/>
        <w:lang w:val="vi" w:eastAsia="en-US" w:bidi="ar-SA"/>
      </w:rPr>
    </w:lvl>
  </w:abstractNum>
  <w:abstractNum w:abstractNumId="20">
    <w:nsid w:val="59ADCABA"/>
    <w:multiLevelType w:val="multilevel"/>
    <w:tmpl w:val="59ADCABA"/>
    <w:lvl w:ilvl="0" w:tentative="0">
      <w:start w:val="1"/>
      <w:numFmt w:val="decimal"/>
      <w:lvlText w:val="%1."/>
      <w:lvlJc w:val="left"/>
      <w:pPr>
        <w:ind w:left="1612" w:hanging="413"/>
        <w:jc w:val="left"/>
      </w:pPr>
      <w:rPr>
        <w:rFonts w:hint="default" w:ascii="Times New Roman" w:hAnsi="Times New Roman" w:eastAsia="Times New Roman" w:cs="Times New Roman"/>
        <w:b/>
        <w:bCs/>
        <w:w w:val="100"/>
        <w:sz w:val="22"/>
        <w:szCs w:val="22"/>
        <w:lang w:val="vi" w:eastAsia="en-US" w:bidi="ar-SA"/>
      </w:rPr>
    </w:lvl>
    <w:lvl w:ilvl="1" w:tentative="0">
      <w:start w:val="1"/>
      <w:numFmt w:val="decimal"/>
      <w:lvlText w:val="%1.%2"/>
      <w:lvlJc w:val="left"/>
      <w:pPr>
        <w:ind w:left="2080" w:hanging="468"/>
        <w:jc w:val="left"/>
      </w:pPr>
      <w:rPr>
        <w:rFonts w:hint="default" w:ascii="Times New Roman" w:hAnsi="Times New Roman" w:eastAsia="Times New Roman" w:cs="Times New Roman"/>
        <w:b/>
        <w:bCs/>
        <w:w w:val="100"/>
        <w:sz w:val="22"/>
        <w:szCs w:val="22"/>
        <w:lang w:val="vi" w:eastAsia="en-US" w:bidi="ar-SA"/>
      </w:rPr>
    </w:lvl>
    <w:lvl w:ilvl="2" w:tentative="0">
      <w:start w:val="0"/>
      <w:numFmt w:val="bullet"/>
      <w:lvlText w:val="•"/>
      <w:lvlJc w:val="left"/>
      <w:pPr>
        <w:ind w:left="3036" w:hanging="468"/>
      </w:pPr>
      <w:rPr>
        <w:rFonts w:hint="default"/>
        <w:lang w:val="vi" w:eastAsia="en-US" w:bidi="ar-SA"/>
      </w:rPr>
    </w:lvl>
    <w:lvl w:ilvl="3" w:tentative="0">
      <w:start w:val="0"/>
      <w:numFmt w:val="bullet"/>
      <w:lvlText w:val="•"/>
      <w:lvlJc w:val="left"/>
      <w:pPr>
        <w:ind w:left="3992" w:hanging="468"/>
      </w:pPr>
      <w:rPr>
        <w:rFonts w:hint="default"/>
        <w:lang w:val="vi" w:eastAsia="en-US" w:bidi="ar-SA"/>
      </w:rPr>
    </w:lvl>
    <w:lvl w:ilvl="4" w:tentative="0">
      <w:start w:val="0"/>
      <w:numFmt w:val="bullet"/>
      <w:lvlText w:val="•"/>
      <w:lvlJc w:val="left"/>
      <w:pPr>
        <w:ind w:left="4948" w:hanging="468"/>
      </w:pPr>
      <w:rPr>
        <w:rFonts w:hint="default"/>
        <w:lang w:val="vi" w:eastAsia="en-US" w:bidi="ar-SA"/>
      </w:rPr>
    </w:lvl>
    <w:lvl w:ilvl="5" w:tentative="0">
      <w:start w:val="0"/>
      <w:numFmt w:val="bullet"/>
      <w:lvlText w:val="•"/>
      <w:lvlJc w:val="left"/>
      <w:pPr>
        <w:ind w:left="5905" w:hanging="468"/>
      </w:pPr>
      <w:rPr>
        <w:rFonts w:hint="default"/>
        <w:lang w:val="vi" w:eastAsia="en-US" w:bidi="ar-SA"/>
      </w:rPr>
    </w:lvl>
    <w:lvl w:ilvl="6" w:tentative="0">
      <w:start w:val="0"/>
      <w:numFmt w:val="bullet"/>
      <w:lvlText w:val="•"/>
      <w:lvlJc w:val="left"/>
      <w:pPr>
        <w:ind w:left="6861" w:hanging="468"/>
      </w:pPr>
      <w:rPr>
        <w:rFonts w:hint="default"/>
        <w:lang w:val="vi" w:eastAsia="en-US" w:bidi="ar-SA"/>
      </w:rPr>
    </w:lvl>
    <w:lvl w:ilvl="7" w:tentative="0">
      <w:start w:val="0"/>
      <w:numFmt w:val="bullet"/>
      <w:lvlText w:val="•"/>
      <w:lvlJc w:val="left"/>
      <w:pPr>
        <w:ind w:left="7817" w:hanging="468"/>
      </w:pPr>
      <w:rPr>
        <w:rFonts w:hint="default"/>
        <w:lang w:val="vi" w:eastAsia="en-US" w:bidi="ar-SA"/>
      </w:rPr>
    </w:lvl>
    <w:lvl w:ilvl="8" w:tentative="0">
      <w:start w:val="0"/>
      <w:numFmt w:val="bullet"/>
      <w:lvlText w:val="•"/>
      <w:lvlJc w:val="left"/>
      <w:pPr>
        <w:ind w:left="8773" w:hanging="468"/>
      </w:pPr>
      <w:rPr>
        <w:rFonts w:hint="default"/>
        <w:lang w:val="vi" w:eastAsia="en-US" w:bidi="ar-SA"/>
      </w:rPr>
    </w:lvl>
  </w:abstractNum>
  <w:abstractNum w:abstractNumId="21">
    <w:nsid w:val="5A241D34"/>
    <w:multiLevelType w:val="multilevel"/>
    <w:tmpl w:val="5A241D34"/>
    <w:lvl w:ilvl="0" w:tentative="0">
      <w:start w:val="1"/>
      <w:numFmt w:val="decimal"/>
      <w:lvlText w:val="%1"/>
      <w:lvlJc w:val="left"/>
      <w:pPr>
        <w:ind w:left="2178" w:hanging="432"/>
        <w:jc w:val="left"/>
      </w:pPr>
      <w:rPr>
        <w:rFonts w:hint="default"/>
        <w:lang w:val="vi" w:eastAsia="en-US" w:bidi="ar-SA"/>
      </w:rPr>
    </w:lvl>
    <w:lvl w:ilvl="1" w:tentative="0">
      <w:start w:val="1"/>
      <w:numFmt w:val="decimal"/>
      <w:lvlText w:val="%1.%2."/>
      <w:lvlJc w:val="left"/>
      <w:pPr>
        <w:ind w:left="2178" w:hanging="432"/>
        <w:jc w:val="left"/>
      </w:pPr>
      <w:rPr>
        <w:rFonts w:hint="default" w:ascii="Times New Roman" w:hAnsi="Times New Roman" w:eastAsia="Times New Roman" w:cs="Times New Roman"/>
        <w:w w:val="99"/>
        <w:sz w:val="26"/>
        <w:szCs w:val="26"/>
        <w:lang w:val="vi" w:eastAsia="en-US" w:bidi="ar-SA"/>
      </w:rPr>
    </w:lvl>
    <w:lvl w:ilvl="2" w:tentative="0">
      <w:start w:val="0"/>
      <w:numFmt w:val="bullet"/>
      <w:lvlText w:val=""/>
      <w:lvlJc w:val="left"/>
      <w:pPr>
        <w:ind w:left="3312" w:hanging="505"/>
      </w:pPr>
      <w:rPr>
        <w:rFonts w:hint="default" w:ascii="Symbol" w:hAnsi="Symbol" w:eastAsia="Symbol" w:cs="Symbol"/>
        <w:w w:val="99"/>
        <w:sz w:val="26"/>
        <w:szCs w:val="26"/>
        <w:lang w:val="vi" w:eastAsia="en-US" w:bidi="ar-SA"/>
      </w:rPr>
    </w:lvl>
    <w:lvl w:ilvl="3" w:tentative="0">
      <w:start w:val="0"/>
      <w:numFmt w:val="bullet"/>
      <w:lvlText w:val="•"/>
      <w:lvlJc w:val="left"/>
      <w:pPr>
        <w:ind w:left="4956" w:hanging="505"/>
      </w:pPr>
      <w:rPr>
        <w:rFonts w:hint="default"/>
        <w:lang w:val="vi" w:eastAsia="en-US" w:bidi="ar-SA"/>
      </w:rPr>
    </w:lvl>
    <w:lvl w:ilvl="4" w:tentative="0">
      <w:start w:val="0"/>
      <w:numFmt w:val="bullet"/>
      <w:lvlText w:val="•"/>
      <w:lvlJc w:val="left"/>
      <w:pPr>
        <w:ind w:left="5775" w:hanging="505"/>
      </w:pPr>
      <w:rPr>
        <w:rFonts w:hint="default"/>
        <w:lang w:val="vi" w:eastAsia="en-US" w:bidi="ar-SA"/>
      </w:rPr>
    </w:lvl>
    <w:lvl w:ilvl="5" w:tentative="0">
      <w:start w:val="0"/>
      <w:numFmt w:val="bullet"/>
      <w:lvlText w:val="•"/>
      <w:lvlJc w:val="left"/>
      <w:pPr>
        <w:ind w:left="6593" w:hanging="505"/>
      </w:pPr>
      <w:rPr>
        <w:rFonts w:hint="default"/>
        <w:lang w:val="vi" w:eastAsia="en-US" w:bidi="ar-SA"/>
      </w:rPr>
    </w:lvl>
    <w:lvl w:ilvl="6" w:tentative="0">
      <w:start w:val="0"/>
      <w:numFmt w:val="bullet"/>
      <w:lvlText w:val="•"/>
      <w:lvlJc w:val="left"/>
      <w:pPr>
        <w:ind w:left="7412" w:hanging="505"/>
      </w:pPr>
      <w:rPr>
        <w:rFonts w:hint="default"/>
        <w:lang w:val="vi" w:eastAsia="en-US" w:bidi="ar-SA"/>
      </w:rPr>
    </w:lvl>
    <w:lvl w:ilvl="7" w:tentative="0">
      <w:start w:val="0"/>
      <w:numFmt w:val="bullet"/>
      <w:lvlText w:val="•"/>
      <w:lvlJc w:val="left"/>
      <w:pPr>
        <w:ind w:left="8230" w:hanging="505"/>
      </w:pPr>
      <w:rPr>
        <w:rFonts w:hint="default"/>
        <w:lang w:val="vi" w:eastAsia="en-US" w:bidi="ar-SA"/>
      </w:rPr>
    </w:lvl>
    <w:lvl w:ilvl="8" w:tentative="0">
      <w:start w:val="0"/>
      <w:numFmt w:val="bullet"/>
      <w:lvlText w:val="•"/>
      <w:lvlJc w:val="left"/>
      <w:pPr>
        <w:ind w:left="9049" w:hanging="505"/>
      </w:pPr>
      <w:rPr>
        <w:rFonts w:hint="default"/>
        <w:lang w:val="vi" w:eastAsia="en-US" w:bidi="ar-SA"/>
      </w:rPr>
    </w:lvl>
  </w:abstractNum>
  <w:abstractNum w:abstractNumId="22">
    <w:nsid w:val="60382F6E"/>
    <w:multiLevelType w:val="multilevel"/>
    <w:tmpl w:val="60382F6E"/>
    <w:lvl w:ilvl="0" w:tentative="0">
      <w:start w:val="0"/>
      <w:numFmt w:val="bullet"/>
      <w:lvlText w:val="-"/>
      <w:lvlJc w:val="left"/>
      <w:pPr>
        <w:ind w:left="2704" w:hanging="360"/>
      </w:pPr>
      <w:rPr>
        <w:rFonts w:hint="default" w:ascii="Arial" w:hAnsi="Arial" w:eastAsia="Arial" w:cs="Arial"/>
        <w:w w:val="99"/>
        <w:sz w:val="26"/>
        <w:szCs w:val="26"/>
        <w:lang w:val="vi" w:eastAsia="en-US" w:bidi="ar-SA"/>
      </w:rPr>
    </w:lvl>
    <w:lvl w:ilvl="1" w:tentative="0">
      <w:start w:val="0"/>
      <w:numFmt w:val="bullet"/>
      <w:lvlText w:val="•"/>
      <w:lvlJc w:val="left"/>
      <w:pPr>
        <w:ind w:left="3498" w:hanging="360"/>
      </w:pPr>
      <w:rPr>
        <w:rFonts w:hint="default"/>
        <w:lang w:val="vi" w:eastAsia="en-US" w:bidi="ar-SA"/>
      </w:rPr>
    </w:lvl>
    <w:lvl w:ilvl="2" w:tentative="0">
      <w:start w:val="0"/>
      <w:numFmt w:val="bullet"/>
      <w:lvlText w:val="•"/>
      <w:lvlJc w:val="left"/>
      <w:pPr>
        <w:ind w:left="4297" w:hanging="360"/>
      </w:pPr>
      <w:rPr>
        <w:rFonts w:hint="default"/>
        <w:lang w:val="vi" w:eastAsia="en-US" w:bidi="ar-SA"/>
      </w:rPr>
    </w:lvl>
    <w:lvl w:ilvl="3" w:tentative="0">
      <w:start w:val="0"/>
      <w:numFmt w:val="bullet"/>
      <w:lvlText w:val="•"/>
      <w:lvlJc w:val="left"/>
      <w:pPr>
        <w:ind w:left="5095" w:hanging="360"/>
      </w:pPr>
      <w:rPr>
        <w:rFonts w:hint="default"/>
        <w:lang w:val="vi" w:eastAsia="en-US" w:bidi="ar-SA"/>
      </w:rPr>
    </w:lvl>
    <w:lvl w:ilvl="4" w:tentative="0">
      <w:start w:val="0"/>
      <w:numFmt w:val="bullet"/>
      <w:lvlText w:val="•"/>
      <w:lvlJc w:val="left"/>
      <w:pPr>
        <w:ind w:left="5894" w:hanging="360"/>
      </w:pPr>
      <w:rPr>
        <w:rFonts w:hint="default"/>
        <w:lang w:val="vi" w:eastAsia="en-US" w:bidi="ar-SA"/>
      </w:rPr>
    </w:lvl>
    <w:lvl w:ilvl="5" w:tentative="0">
      <w:start w:val="0"/>
      <w:numFmt w:val="bullet"/>
      <w:lvlText w:val="•"/>
      <w:lvlJc w:val="left"/>
      <w:pPr>
        <w:ind w:left="6693" w:hanging="360"/>
      </w:pPr>
      <w:rPr>
        <w:rFonts w:hint="default"/>
        <w:lang w:val="vi" w:eastAsia="en-US" w:bidi="ar-SA"/>
      </w:rPr>
    </w:lvl>
    <w:lvl w:ilvl="6" w:tentative="0">
      <w:start w:val="0"/>
      <w:numFmt w:val="bullet"/>
      <w:lvlText w:val="•"/>
      <w:lvlJc w:val="left"/>
      <w:pPr>
        <w:ind w:left="7491" w:hanging="360"/>
      </w:pPr>
      <w:rPr>
        <w:rFonts w:hint="default"/>
        <w:lang w:val="vi" w:eastAsia="en-US" w:bidi="ar-SA"/>
      </w:rPr>
    </w:lvl>
    <w:lvl w:ilvl="7" w:tentative="0">
      <w:start w:val="0"/>
      <w:numFmt w:val="bullet"/>
      <w:lvlText w:val="•"/>
      <w:lvlJc w:val="left"/>
      <w:pPr>
        <w:ind w:left="8290" w:hanging="360"/>
      </w:pPr>
      <w:rPr>
        <w:rFonts w:hint="default"/>
        <w:lang w:val="vi" w:eastAsia="en-US" w:bidi="ar-SA"/>
      </w:rPr>
    </w:lvl>
    <w:lvl w:ilvl="8" w:tentative="0">
      <w:start w:val="0"/>
      <w:numFmt w:val="bullet"/>
      <w:lvlText w:val="•"/>
      <w:lvlJc w:val="left"/>
      <w:pPr>
        <w:ind w:left="9089" w:hanging="360"/>
      </w:pPr>
      <w:rPr>
        <w:rFonts w:hint="default"/>
        <w:lang w:val="vi" w:eastAsia="en-US" w:bidi="ar-SA"/>
      </w:rPr>
    </w:lvl>
  </w:abstractNum>
  <w:abstractNum w:abstractNumId="23">
    <w:nsid w:val="629F7852"/>
    <w:multiLevelType w:val="multilevel"/>
    <w:tmpl w:val="629F7852"/>
    <w:lvl w:ilvl="0" w:tentative="0">
      <w:start w:val="1"/>
      <w:numFmt w:val="upperRoman"/>
      <w:lvlText w:val="%1."/>
      <w:lvlJc w:val="left"/>
      <w:pPr>
        <w:ind w:left="1840" w:hanging="720"/>
        <w:jc w:val="left"/>
      </w:pPr>
      <w:rPr>
        <w:rFonts w:hint="default" w:ascii="Times New Roman" w:hAnsi="Times New Roman" w:eastAsia="Times New Roman" w:cs="Times New Roman"/>
        <w:b/>
        <w:bCs/>
        <w:spacing w:val="-1"/>
        <w:w w:val="99"/>
        <w:sz w:val="26"/>
        <w:szCs w:val="26"/>
        <w:lang w:val="vi" w:eastAsia="en-US" w:bidi="ar-SA"/>
      </w:rPr>
    </w:lvl>
    <w:lvl w:ilvl="1" w:tentative="0">
      <w:start w:val="1"/>
      <w:numFmt w:val="decimal"/>
      <w:lvlText w:val="%2."/>
      <w:lvlJc w:val="left"/>
      <w:pPr>
        <w:ind w:left="2200" w:hanging="360"/>
        <w:jc w:val="left"/>
      </w:pPr>
      <w:rPr>
        <w:rFonts w:hint="default" w:ascii="Times New Roman" w:hAnsi="Times New Roman" w:eastAsia="Times New Roman" w:cs="Times New Roman"/>
        <w:b/>
        <w:bCs/>
        <w:i/>
        <w:w w:val="99"/>
        <w:sz w:val="26"/>
        <w:szCs w:val="26"/>
        <w:lang w:val="vi" w:eastAsia="en-US" w:bidi="ar-SA"/>
      </w:rPr>
    </w:lvl>
    <w:lvl w:ilvl="2" w:tentative="0">
      <w:start w:val="0"/>
      <w:numFmt w:val="bullet"/>
      <w:lvlText w:val="•"/>
      <w:lvlJc w:val="left"/>
      <w:pPr>
        <w:ind w:left="3142" w:hanging="360"/>
      </w:pPr>
      <w:rPr>
        <w:rFonts w:hint="default"/>
        <w:lang w:val="vi" w:eastAsia="en-US" w:bidi="ar-SA"/>
      </w:rPr>
    </w:lvl>
    <w:lvl w:ilvl="3" w:tentative="0">
      <w:start w:val="0"/>
      <w:numFmt w:val="bullet"/>
      <w:lvlText w:val="•"/>
      <w:lvlJc w:val="left"/>
      <w:pPr>
        <w:ind w:left="4085" w:hanging="360"/>
      </w:pPr>
      <w:rPr>
        <w:rFonts w:hint="default"/>
        <w:lang w:val="vi" w:eastAsia="en-US" w:bidi="ar-SA"/>
      </w:rPr>
    </w:lvl>
    <w:lvl w:ilvl="4" w:tentative="0">
      <w:start w:val="0"/>
      <w:numFmt w:val="bullet"/>
      <w:lvlText w:val="•"/>
      <w:lvlJc w:val="left"/>
      <w:pPr>
        <w:ind w:left="5028" w:hanging="360"/>
      </w:pPr>
      <w:rPr>
        <w:rFonts w:hint="default"/>
        <w:lang w:val="vi" w:eastAsia="en-US" w:bidi="ar-SA"/>
      </w:rPr>
    </w:lvl>
    <w:lvl w:ilvl="5" w:tentative="0">
      <w:start w:val="0"/>
      <w:numFmt w:val="bullet"/>
      <w:lvlText w:val="•"/>
      <w:lvlJc w:val="left"/>
      <w:pPr>
        <w:ind w:left="5971" w:hanging="360"/>
      </w:pPr>
      <w:rPr>
        <w:rFonts w:hint="default"/>
        <w:lang w:val="vi" w:eastAsia="en-US" w:bidi="ar-SA"/>
      </w:rPr>
    </w:lvl>
    <w:lvl w:ilvl="6" w:tentative="0">
      <w:start w:val="0"/>
      <w:numFmt w:val="bullet"/>
      <w:lvlText w:val="•"/>
      <w:lvlJc w:val="left"/>
      <w:pPr>
        <w:ind w:left="6914" w:hanging="360"/>
      </w:pPr>
      <w:rPr>
        <w:rFonts w:hint="default"/>
        <w:lang w:val="vi" w:eastAsia="en-US" w:bidi="ar-SA"/>
      </w:rPr>
    </w:lvl>
    <w:lvl w:ilvl="7" w:tentative="0">
      <w:start w:val="0"/>
      <w:numFmt w:val="bullet"/>
      <w:lvlText w:val="•"/>
      <w:lvlJc w:val="left"/>
      <w:pPr>
        <w:ind w:left="7857" w:hanging="360"/>
      </w:pPr>
      <w:rPr>
        <w:rFonts w:hint="default"/>
        <w:lang w:val="vi" w:eastAsia="en-US" w:bidi="ar-SA"/>
      </w:rPr>
    </w:lvl>
    <w:lvl w:ilvl="8" w:tentative="0">
      <w:start w:val="0"/>
      <w:numFmt w:val="bullet"/>
      <w:lvlText w:val="•"/>
      <w:lvlJc w:val="left"/>
      <w:pPr>
        <w:ind w:left="8800" w:hanging="360"/>
      </w:pPr>
      <w:rPr>
        <w:rFonts w:hint="default"/>
        <w:lang w:val="vi" w:eastAsia="en-US" w:bidi="ar-SA"/>
      </w:rPr>
    </w:lvl>
  </w:abstractNum>
  <w:abstractNum w:abstractNumId="24">
    <w:nsid w:val="72183CF9"/>
    <w:multiLevelType w:val="multilevel"/>
    <w:tmpl w:val="72183CF9"/>
    <w:lvl w:ilvl="0" w:tentative="0">
      <w:start w:val="1"/>
      <w:numFmt w:val="decimal"/>
      <w:lvlText w:val="%1."/>
      <w:lvlJc w:val="left"/>
      <w:pPr>
        <w:ind w:left="1612" w:hanging="413"/>
        <w:jc w:val="left"/>
      </w:pPr>
      <w:rPr>
        <w:rFonts w:hint="default" w:ascii="Times New Roman" w:hAnsi="Times New Roman" w:eastAsia="Times New Roman" w:cs="Times New Roman"/>
        <w:b/>
        <w:bCs/>
        <w:w w:val="100"/>
        <w:sz w:val="22"/>
        <w:szCs w:val="22"/>
        <w:lang w:val="vi" w:eastAsia="en-US" w:bidi="ar-SA"/>
      </w:rPr>
    </w:lvl>
    <w:lvl w:ilvl="1" w:tentative="0">
      <w:start w:val="1"/>
      <w:numFmt w:val="decimal"/>
      <w:lvlText w:val="%1.%2."/>
      <w:lvlJc w:val="left"/>
      <w:pPr>
        <w:ind w:left="2080" w:hanging="468"/>
        <w:jc w:val="left"/>
      </w:pPr>
      <w:rPr>
        <w:rFonts w:hint="default" w:ascii="Times New Roman" w:hAnsi="Times New Roman" w:eastAsia="Times New Roman" w:cs="Times New Roman"/>
        <w:b/>
        <w:bCs/>
        <w:w w:val="100"/>
        <w:sz w:val="22"/>
        <w:szCs w:val="22"/>
        <w:lang w:val="vi" w:eastAsia="en-US" w:bidi="ar-SA"/>
      </w:rPr>
    </w:lvl>
    <w:lvl w:ilvl="2" w:tentative="0">
      <w:start w:val="1"/>
      <w:numFmt w:val="decimal"/>
      <w:lvlText w:val="%1.%2.%3."/>
      <w:lvlJc w:val="left"/>
      <w:pPr>
        <w:ind w:left="2519" w:hanging="627"/>
        <w:jc w:val="left"/>
      </w:pPr>
      <w:rPr>
        <w:rFonts w:hint="default" w:ascii="Times New Roman" w:hAnsi="Times New Roman" w:eastAsia="Times New Roman" w:cs="Times New Roman"/>
        <w:w w:val="100"/>
        <w:sz w:val="22"/>
        <w:szCs w:val="22"/>
        <w:lang w:val="vi" w:eastAsia="en-US" w:bidi="ar-SA"/>
      </w:rPr>
    </w:lvl>
    <w:lvl w:ilvl="3" w:tentative="0">
      <w:start w:val="0"/>
      <w:numFmt w:val="bullet"/>
      <w:lvlText w:val="•"/>
      <w:lvlJc w:val="left"/>
      <w:pPr>
        <w:ind w:left="3540" w:hanging="627"/>
      </w:pPr>
      <w:rPr>
        <w:rFonts w:hint="default"/>
        <w:lang w:val="vi" w:eastAsia="en-US" w:bidi="ar-SA"/>
      </w:rPr>
    </w:lvl>
    <w:lvl w:ilvl="4" w:tentative="0">
      <w:start w:val="0"/>
      <w:numFmt w:val="bullet"/>
      <w:lvlText w:val="•"/>
      <w:lvlJc w:val="left"/>
      <w:pPr>
        <w:ind w:left="4561" w:hanging="627"/>
      </w:pPr>
      <w:rPr>
        <w:rFonts w:hint="default"/>
        <w:lang w:val="vi" w:eastAsia="en-US" w:bidi="ar-SA"/>
      </w:rPr>
    </w:lvl>
    <w:lvl w:ilvl="5" w:tentative="0">
      <w:start w:val="0"/>
      <w:numFmt w:val="bullet"/>
      <w:lvlText w:val="•"/>
      <w:lvlJc w:val="left"/>
      <w:pPr>
        <w:ind w:left="5582" w:hanging="627"/>
      </w:pPr>
      <w:rPr>
        <w:rFonts w:hint="default"/>
        <w:lang w:val="vi" w:eastAsia="en-US" w:bidi="ar-SA"/>
      </w:rPr>
    </w:lvl>
    <w:lvl w:ilvl="6" w:tentative="0">
      <w:start w:val="0"/>
      <w:numFmt w:val="bullet"/>
      <w:lvlText w:val="•"/>
      <w:lvlJc w:val="left"/>
      <w:pPr>
        <w:ind w:left="6603" w:hanging="627"/>
      </w:pPr>
      <w:rPr>
        <w:rFonts w:hint="default"/>
        <w:lang w:val="vi" w:eastAsia="en-US" w:bidi="ar-SA"/>
      </w:rPr>
    </w:lvl>
    <w:lvl w:ilvl="7" w:tentative="0">
      <w:start w:val="0"/>
      <w:numFmt w:val="bullet"/>
      <w:lvlText w:val="•"/>
      <w:lvlJc w:val="left"/>
      <w:pPr>
        <w:ind w:left="7624" w:hanging="627"/>
      </w:pPr>
      <w:rPr>
        <w:rFonts w:hint="default"/>
        <w:lang w:val="vi" w:eastAsia="en-US" w:bidi="ar-SA"/>
      </w:rPr>
    </w:lvl>
    <w:lvl w:ilvl="8" w:tentative="0">
      <w:start w:val="0"/>
      <w:numFmt w:val="bullet"/>
      <w:lvlText w:val="•"/>
      <w:lvlJc w:val="left"/>
      <w:pPr>
        <w:ind w:left="8644" w:hanging="627"/>
      </w:pPr>
      <w:rPr>
        <w:rFonts w:hint="default"/>
        <w:lang w:val="vi" w:eastAsia="en-US" w:bidi="ar-SA"/>
      </w:rPr>
    </w:lvl>
  </w:abstractNum>
  <w:abstractNum w:abstractNumId="25">
    <w:nsid w:val="77ECEA79"/>
    <w:multiLevelType w:val="multilevel"/>
    <w:tmpl w:val="77ECEA79"/>
    <w:lvl w:ilvl="0" w:tentative="0">
      <w:start w:val="0"/>
      <w:numFmt w:val="bullet"/>
      <w:lvlText w:val="-"/>
      <w:lvlJc w:val="left"/>
      <w:pPr>
        <w:ind w:left="2320" w:hanging="360"/>
      </w:pPr>
      <w:rPr>
        <w:rFonts w:hint="default" w:ascii="Arial" w:hAnsi="Arial" w:eastAsia="Arial" w:cs="Arial"/>
        <w:w w:val="99"/>
        <w:sz w:val="26"/>
        <w:szCs w:val="26"/>
        <w:lang w:val="vi" w:eastAsia="en-US" w:bidi="ar-SA"/>
      </w:rPr>
    </w:lvl>
    <w:lvl w:ilvl="1" w:tentative="0">
      <w:start w:val="0"/>
      <w:numFmt w:val="bullet"/>
      <w:lvlText w:val="•"/>
      <w:lvlJc w:val="left"/>
      <w:pPr>
        <w:ind w:left="3156" w:hanging="360"/>
      </w:pPr>
      <w:rPr>
        <w:rFonts w:hint="default"/>
        <w:lang w:val="vi" w:eastAsia="en-US" w:bidi="ar-SA"/>
      </w:rPr>
    </w:lvl>
    <w:lvl w:ilvl="2" w:tentative="0">
      <w:start w:val="0"/>
      <w:numFmt w:val="bullet"/>
      <w:lvlText w:val="•"/>
      <w:lvlJc w:val="left"/>
      <w:pPr>
        <w:ind w:left="3993" w:hanging="360"/>
      </w:pPr>
      <w:rPr>
        <w:rFonts w:hint="default"/>
        <w:lang w:val="vi" w:eastAsia="en-US" w:bidi="ar-SA"/>
      </w:rPr>
    </w:lvl>
    <w:lvl w:ilvl="3" w:tentative="0">
      <w:start w:val="0"/>
      <w:numFmt w:val="bullet"/>
      <w:lvlText w:val="•"/>
      <w:lvlJc w:val="left"/>
      <w:pPr>
        <w:ind w:left="4829" w:hanging="360"/>
      </w:pPr>
      <w:rPr>
        <w:rFonts w:hint="default"/>
        <w:lang w:val="vi" w:eastAsia="en-US" w:bidi="ar-SA"/>
      </w:rPr>
    </w:lvl>
    <w:lvl w:ilvl="4" w:tentative="0">
      <w:start w:val="0"/>
      <w:numFmt w:val="bullet"/>
      <w:lvlText w:val="•"/>
      <w:lvlJc w:val="left"/>
      <w:pPr>
        <w:ind w:left="5666" w:hanging="360"/>
      </w:pPr>
      <w:rPr>
        <w:rFonts w:hint="default"/>
        <w:lang w:val="vi" w:eastAsia="en-US" w:bidi="ar-SA"/>
      </w:rPr>
    </w:lvl>
    <w:lvl w:ilvl="5" w:tentative="0">
      <w:start w:val="0"/>
      <w:numFmt w:val="bullet"/>
      <w:lvlText w:val="•"/>
      <w:lvlJc w:val="left"/>
      <w:pPr>
        <w:ind w:left="6503" w:hanging="360"/>
      </w:pPr>
      <w:rPr>
        <w:rFonts w:hint="default"/>
        <w:lang w:val="vi" w:eastAsia="en-US" w:bidi="ar-SA"/>
      </w:rPr>
    </w:lvl>
    <w:lvl w:ilvl="6" w:tentative="0">
      <w:start w:val="0"/>
      <w:numFmt w:val="bullet"/>
      <w:lvlText w:val="•"/>
      <w:lvlJc w:val="left"/>
      <w:pPr>
        <w:ind w:left="7339" w:hanging="360"/>
      </w:pPr>
      <w:rPr>
        <w:rFonts w:hint="default"/>
        <w:lang w:val="vi" w:eastAsia="en-US" w:bidi="ar-SA"/>
      </w:rPr>
    </w:lvl>
    <w:lvl w:ilvl="7" w:tentative="0">
      <w:start w:val="0"/>
      <w:numFmt w:val="bullet"/>
      <w:lvlText w:val="•"/>
      <w:lvlJc w:val="left"/>
      <w:pPr>
        <w:ind w:left="8176" w:hanging="360"/>
      </w:pPr>
      <w:rPr>
        <w:rFonts w:hint="default"/>
        <w:lang w:val="vi" w:eastAsia="en-US" w:bidi="ar-SA"/>
      </w:rPr>
    </w:lvl>
    <w:lvl w:ilvl="8" w:tentative="0">
      <w:start w:val="0"/>
      <w:numFmt w:val="bullet"/>
      <w:lvlText w:val="•"/>
      <w:lvlJc w:val="left"/>
      <w:pPr>
        <w:ind w:left="9013" w:hanging="360"/>
      </w:pPr>
      <w:rPr>
        <w:rFonts w:hint="default"/>
        <w:lang w:val="vi" w:eastAsia="en-US" w:bidi="ar-SA"/>
      </w:rPr>
    </w:lvl>
  </w:abstractNum>
  <w:abstractNum w:abstractNumId="26">
    <w:nsid w:val="7C246926"/>
    <w:multiLevelType w:val="multilevel"/>
    <w:tmpl w:val="7C246926"/>
    <w:lvl w:ilvl="0" w:tentative="0">
      <w:start w:val="0"/>
      <w:numFmt w:val="bullet"/>
      <w:lvlText w:val="-"/>
      <w:lvlJc w:val="left"/>
      <w:pPr>
        <w:ind w:left="2178" w:hanging="360"/>
      </w:pPr>
      <w:rPr>
        <w:rFonts w:hint="default" w:ascii="Arial" w:hAnsi="Arial" w:eastAsia="Arial" w:cs="Arial"/>
        <w:w w:val="99"/>
        <w:sz w:val="26"/>
        <w:szCs w:val="26"/>
        <w:lang w:val="vi" w:eastAsia="en-US" w:bidi="ar-SA"/>
      </w:rPr>
    </w:lvl>
    <w:lvl w:ilvl="1" w:tentative="0">
      <w:start w:val="0"/>
      <w:numFmt w:val="bullet"/>
      <w:lvlText w:val="•"/>
      <w:lvlJc w:val="left"/>
      <w:pPr>
        <w:ind w:left="3030" w:hanging="360"/>
      </w:pPr>
      <w:rPr>
        <w:rFonts w:hint="default"/>
        <w:lang w:val="vi" w:eastAsia="en-US" w:bidi="ar-SA"/>
      </w:rPr>
    </w:lvl>
    <w:lvl w:ilvl="2" w:tentative="0">
      <w:start w:val="0"/>
      <w:numFmt w:val="bullet"/>
      <w:lvlText w:val="•"/>
      <w:lvlJc w:val="left"/>
      <w:pPr>
        <w:ind w:left="3881" w:hanging="360"/>
      </w:pPr>
      <w:rPr>
        <w:rFonts w:hint="default"/>
        <w:lang w:val="vi" w:eastAsia="en-US" w:bidi="ar-SA"/>
      </w:rPr>
    </w:lvl>
    <w:lvl w:ilvl="3" w:tentative="0">
      <w:start w:val="0"/>
      <w:numFmt w:val="bullet"/>
      <w:lvlText w:val="•"/>
      <w:lvlJc w:val="left"/>
      <w:pPr>
        <w:ind w:left="4731" w:hanging="360"/>
      </w:pPr>
      <w:rPr>
        <w:rFonts w:hint="default"/>
        <w:lang w:val="vi" w:eastAsia="en-US" w:bidi="ar-SA"/>
      </w:rPr>
    </w:lvl>
    <w:lvl w:ilvl="4" w:tentative="0">
      <w:start w:val="0"/>
      <w:numFmt w:val="bullet"/>
      <w:lvlText w:val="•"/>
      <w:lvlJc w:val="left"/>
      <w:pPr>
        <w:ind w:left="5582" w:hanging="360"/>
      </w:pPr>
      <w:rPr>
        <w:rFonts w:hint="default"/>
        <w:lang w:val="vi" w:eastAsia="en-US" w:bidi="ar-SA"/>
      </w:rPr>
    </w:lvl>
    <w:lvl w:ilvl="5" w:tentative="0">
      <w:start w:val="0"/>
      <w:numFmt w:val="bullet"/>
      <w:lvlText w:val="•"/>
      <w:lvlJc w:val="left"/>
      <w:pPr>
        <w:ind w:left="6433" w:hanging="360"/>
      </w:pPr>
      <w:rPr>
        <w:rFonts w:hint="default"/>
        <w:lang w:val="vi" w:eastAsia="en-US" w:bidi="ar-SA"/>
      </w:rPr>
    </w:lvl>
    <w:lvl w:ilvl="6" w:tentative="0">
      <w:start w:val="0"/>
      <w:numFmt w:val="bullet"/>
      <w:lvlText w:val="•"/>
      <w:lvlJc w:val="left"/>
      <w:pPr>
        <w:ind w:left="7283" w:hanging="360"/>
      </w:pPr>
      <w:rPr>
        <w:rFonts w:hint="default"/>
        <w:lang w:val="vi" w:eastAsia="en-US" w:bidi="ar-SA"/>
      </w:rPr>
    </w:lvl>
    <w:lvl w:ilvl="7" w:tentative="0">
      <w:start w:val="0"/>
      <w:numFmt w:val="bullet"/>
      <w:lvlText w:val="•"/>
      <w:lvlJc w:val="left"/>
      <w:pPr>
        <w:ind w:left="8134" w:hanging="360"/>
      </w:pPr>
      <w:rPr>
        <w:rFonts w:hint="default"/>
        <w:lang w:val="vi" w:eastAsia="en-US" w:bidi="ar-SA"/>
      </w:rPr>
    </w:lvl>
    <w:lvl w:ilvl="8" w:tentative="0">
      <w:start w:val="0"/>
      <w:numFmt w:val="bullet"/>
      <w:lvlText w:val="•"/>
      <w:lvlJc w:val="left"/>
      <w:pPr>
        <w:ind w:left="8985" w:hanging="360"/>
      </w:pPr>
      <w:rPr>
        <w:rFonts w:hint="default"/>
        <w:lang w:val="vi" w:eastAsia="en-US" w:bidi="ar-SA"/>
      </w:rPr>
    </w:lvl>
  </w:abstractNum>
  <w:num w:numId="1">
    <w:abstractNumId w:val="9"/>
  </w:num>
  <w:num w:numId="2">
    <w:abstractNumId w:val="8"/>
  </w:num>
  <w:num w:numId="3">
    <w:abstractNumId w:val="20"/>
  </w:num>
  <w:num w:numId="4">
    <w:abstractNumId w:val="6"/>
  </w:num>
  <w:num w:numId="5">
    <w:abstractNumId w:val="4"/>
  </w:num>
  <w:num w:numId="6">
    <w:abstractNumId w:val="11"/>
  </w:num>
  <w:num w:numId="7">
    <w:abstractNumId w:val="13"/>
  </w:num>
  <w:num w:numId="8">
    <w:abstractNumId w:val="24"/>
  </w:num>
  <w:num w:numId="9">
    <w:abstractNumId w:val="10"/>
  </w:num>
  <w:num w:numId="10">
    <w:abstractNumId w:val="0"/>
  </w:num>
  <w:num w:numId="11">
    <w:abstractNumId w:val="14"/>
  </w:num>
  <w:num w:numId="12">
    <w:abstractNumId w:val="21"/>
  </w:num>
  <w:num w:numId="13">
    <w:abstractNumId w:val="7"/>
  </w:num>
  <w:num w:numId="14">
    <w:abstractNumId w:val="19"/>
  </w:num>
  <w:num w:numId="15">
    <w:abstractNumId w:val="2"/>
  </w:num>
  <w:num w:numId="16">
    <w:abstractNumId w:val="18"/>
  </w:num>
  <w:num w:numId="17">
    <w:abstractNumId w:val="22"/>
  </w:num>
  <w:num w:numId="18">
    <w:abstractNumId w:val="12"/>
  </w:num>
  <w:num w:numId="19">
    <w:abstractNumId w:val="16"/>
  </w:num>
  <w:num w:numId="20">
    <w:abstractNumId w:val="17"/>
  </w:num>
  <w:num w:numId="21">
    <w:abstractNumId w:val="3"/>
  </w:num>
  <w:num w:numId="22">
    <w:abstractNumId w:val="26"/>
  </w:num>
  <w:num w:numId="23">
    <w:abstractNumId w:val="25"/>
  </w:num>
  <w:num w:numId="24">
    <w:abstractNumId w:val="5"/>
  </w:num>
  <w:num w:numId="25">
    <w:abstractNumId w:val="23"/>
  </w:num>
  <w:num w:numId="26">
    <w:abstractNumId w:val="1"/>
  </w:num>
  <w:num w:numId="27">
    <w:abstractNumId w:val="1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Tran Nhat Hao B2014831">
    <w15:presenceInfo w15:providerId="WPS Office" w15:userId="21590073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trackRevisions w:val="1"/>
  <w:documentProtection w:enforcement="0"/>
  <w:defaultTabStop w:val="720"/>
  <w:drawingGridHorizontalSpacing w:val="110"/>
  <w:displayHorizontalDrawingGridEvery w:val="0"/>
  <w:displayVerticalDrawingGridEvery w:val="2"/>
  <w:characterSpacingControl w:val="doNotCompress"/>
  <w:hdrShapeDefaults>
    <o:shapelayout v:ext="edit">
      <o:idmap v:ext="edit" data="2"/>
    </o:shapelayout>
  </w:hdrShapeDefaults>
  <w:footnotePr>
    <w:footnote w:id="0"/>
    <w:footnote w:id="1"/>
  </w:footnotePr>
  <w:endnotePr>
    <w:endnote w:id="0"/>
    <w:endnote w:id="1"/>
  </w:endnotePr>
  <w:compat>
    <w:balanceSingleByteDoubleByteWidth/>
    <w:ulTrailSpace/>
    <w:doNotExpandShiftReturn/>
    <w:adjustLineHeightInTable/>
    <w:doNotWrapTextWithPunct/>
    <w:doNotUseEastAsianBreakRules/>
    <w:doNotUseIndentAsNumberingTabStop/>
    <w:compatSetting w:name="compatibilityMode" w:uri="http://schemas.microsoft.com/office/word" w:val="12"/>
  </w:compat>
  <w:rsids>
    <w:rsidRoot w:val="00000000"/>
    <w:rsid w:val="00497DAA"/>
    <w:rsid w:val="00A30336"/>
    <w:rsid w:val="01A35F13"/>
    <w:rsid w:val="01F51034"/>
    <w:rsid w:val="0606219B"/>
    <w:rsid w:val="06086370"/>
    <w:rsid w:val="065F5CB1"/>
    <w:rsid w:val="089D23EB"/>
    <w:rsid w:val="0AD82984"/>
    <w:rsid w:val="0C062F6E"/>
    <w:rsid w:val="0C54401D"/>
    <w:rsid w:val="0D566966"/>
    <w:rsid w:val="0E96559C"/>
    <w:rsid w:val="16A31566"/>
    <w:rsid w:val="17921509"/>
    <w:rsid w:val="2A6D55DA"/>
    <w:rsid w:val="2C7C09D4"/>
    <w:rsid w:val="2D3D127A"/>
    <w:rsid w:val="2E59470B"/>
    <w:rsid w:val="303001D3"/>
    <w:rsid w:val="31604053"/>
    <w:rsid w:val="36110B1F"/>
    <w:rsid w:val="3D205459"/>
    <w:rsid w:val="3EC20597"/>
    <w:rsid w:val="413103EE"/>
    <w:rsid w:val="43B90AF7"/>
    <w:rsid w:val="47DF09DB"/>
    <w:rsid w:val="48576DC0"/>
    <w:rsid w:val="64374EF8"/>
    <w:rsid w:val="64DA11DB"/>
    <w:rsid w:val="66991573"/>
    <w:rsid w:val="6A42489C"/>
    <w:rsid w:val="6AE9663A"/>
    <w:rsid w:val="6C71281C"/>
    <w:rsid w:val="6DE62F56"/>
    <w:rsid w:val="70043807"/>
    <w:rsid w:val="70966D37"/>
    <w:rsid w:val="74720B12"/>
    <w:rsid w:val="77376008"/>
    <w:rsid w:val="7A9968E6"/>
    <w:rsid w:val="7BF5798E"/>
    <w:rsid w:val="7EB0092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1" w:semiHidden="0" w:name="toc 1"/>
    <w:lsdException w:qFormat="1" w:unhideWhenUsed="0" w:uiPriority="1" w:semiHidden="0" w:name="toc 2"/>
    <w:lsdException w:qFormat="1" w:unhideWhenUsed="0" w:uiPriority="1" w:semiHidden="0" w:name="toc 3"/>
    <w:lsdException w:qFormat="1" w:unhideWhenUsed="0" w:uiPriority="1" w:semiHidden="0" w:name="toc 4"/>
    <w:lsdException w:qFormat="1" w:unhideWhenUsed="0" w:uiPriority="1" w:semiHidden="0" w:name="toc 5"/>
    <w:lsdException w:qFormat="1" w:unhideWhenUsed="0" w:uiPriority="1" w:semiHidden="0" w:name="toc 6"/>
    <w:lsdException w:qFormat="1" w:unhideWhenUsed="0" w:uiPriority="1" w:semiHidden="0" w:name="toc 7"/>
    <w:lsdException w:qFormat="1" w:unhideWhenUsed="0" w:uiPriority="1" w:semiHidden="0" w:name="toc 8"/>
    <w:lsdException w:qFormat="1" w:unhideWhenUsed="0" w:uiPriority="1"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vi" w:eastAsia="en-US" w:bidi="ar-SA"/>
    </w:rPr>
  </w:style>
  <w:style w:type="paragraph" w:styleId="2">
    <w:name w:val="heading 1"/>
    <w:basedOn w:val="1"/>
    <w:next w:val="1"/>
    <w:qFormat/>
    <w:uiPriority w:val="1"/>
    <w:pPr>
      <w:spacing w:before="88"/>
      <w:ind w:left="20"/>
      <w:outlineLvl w:val="1"/>
    </w:pPr>
    <w:rPr>
      <w:rFonts w:ascii="Times New Roman" w:hAnsi="Times New Roman" w:eastAsia="Times New Roman" w:cs="Times New Roman"/>
      <w:b/>
      <w:bCs/>
      <w:sz w:val="26"/>
      <w:szCs w:val="26"/>
      <w:lang w:val="vi" w:eastAsia="en-US" w:bidi="ar-SA"/>
    </w:rPr>
  </w:style>
  <w:style w:type="paragraph" w:styleId="3">
    <w:name w:val="heading 2"/>
    <w:basedOn w:val="1"/>
    <w:next w:val="1"/>
    <w:qFormat/>
    <w:uiPriority w:val="1"/>
    <w:pPr>
      <w:spacing w:before="88"/>
      <w:ind w:left="1552" w:hanging="433"/>
      <w:outlineLvl w:val="2"/>
    </w:pPr>
    <w:rPr>
      <w:rFonts w:ascii="Times New Roman" w:hAnsi="Times New Roman" w:eastAsia="Times New Roman" w:cs="Times New Roman"/>
      <w:b/>
      <w:bCs/>
      <w:i/>
      <w:sz w:val="26"/>
      <w:szCs w:val="26"/>
      <w:lang w:val="vi" w:eastAsia="en-US" w:bidi="ar-SA"/>
    </w:rPr>
  </w:style>
  <w:style w:type="character" w:default="1" w:styleId="4">
    <w:name w:val="Default Paragraph Font"/>
    <w:semiHidden/>
    <w:unhideWhenUsed/>
    <w:qFormat/>
    <w:uiPriority w:val="1"/>
  </w:style>
  <w:style w:type="table" w:default="1" w:styleId="5">
    <w:name w:val="Normal Table"/>
    <w:semiHidden/>
    <w:qFormat/>
    <w:uiPriority w:val="0"/>
    <w:tblPr>
      <w:tblCellMar>
        <w:top w:w="0" w:type="dxa"/>
        <w:left w:w="108" w:type="dxa"/>
        <w:bottom w:w="0" w:type="dxa"/>
        <w:right w:w="108" w:type="dxa"/>
      </w:tblCellMar>
    </w:tblPr>
  </w:style>
  <w:style w:type="paragraph" w:styleId="6">
    <w:name w:val="Body Text"/>
    <w:basedOn w:val="1"/>
    <w:qFormat/>
    <w:uiPriority w:val="1"/>
    <w:rPr>
      <w:rFonts w:ascii="Times New Roman" w:hAnsi="Times New Roman" w:eastAsia="Times New Roman" w:cs="Times New Roman"/>
      <w:sz w:val="26"/>
      <w:szCs w:val="26"/>
      <w:lang w:val="vi" w:eastAsia="en-US" w:bidi="ar-SA"/>
    </w:rPr>
  </w:style>
  <w:style w:type="paragraph" w:styleId="7">
    <w:name w:val="toc 1"/>
    <w:basedOn w:val="1"/>
    <w:next w:val="1"/>
    <w:qFormat/>
    <w:uiPriority w:val="1"/>
    <w:pPr>
      <w:spacing w:before="120"/>
      <w:ind w:left="760"/>
    </w:pPr>
    <w:rPr>
      <w:rFonts w:ascii="Times New Roman" w:hAnsi="Times New Roman" w:eastAsia="Times New Roman" w:cs="Times New Roman"/>
      <w:b/>
      <w:bCs/>
      <w:sz w:val="22"/>
      <w:szCs w:val="22"/>
      <w:lang w:val="vi" w:eastAsia="en-US" w:bidi="ar-SA"/>
    </w:rPr>
  </w:style>
  <w:style w:type="paragraph" w:styleId="8">
    <w:name w:val="toc 2"/>
    <w:basedOn w:val="1"/>
    <w:next w:val="1"/>
    <w:qFormat/>
    <w:uiPriority w:val="1"/>
    <w:pPr>
      <w:spacing w:before="120"/>
      <w:ind w:left="1612" w:hanging="632"/>
    </w:pPr>
    <w:rPr>
      <w:rFonts w:ascii="Times New Roman" w:hAnsi="Times New Roman" w:eastAsia="Times New Roman" w:cs="Times New Roman"/>
      <w:b/>
      <w:bCs/>
      <w:sz w:val="22"/>
      <w:szCs w:val="22"/>
      <w:lang w:val="vi" w:eastAsia="en-US" w:bidi="ar-SA"/>
    </w:rPr>
  </w:style>
  <w:style w:type="paragraph" w:styleId="9">
    <w:name w:val="toc 3"/>
    <w:basedOn w:val="1"/>
    <w:next w:val="1"/>
    <w:qFormat/>
    <w:uiPriority w:val="1"/>
    <w:pPr>
      <w:spacing w:before="120"/>
      <w:ind w:left="1612" w:hanging="414"/>
    </w:pPr>
    <w:rPr>
      <w:rFonts w:ascii="Times New Roman" w:hAnsi="Times New Roman" w:eastAsia="Times New Roman" w:cs="Times New Roman"/>
      <w:b/>
      <w:bCs/>
      <w:sz w:val="22"/>
      <w:szCs w:val="22"/>
      <w:lang w:val="vi" w:eastAsia="en-US" w:bidi="ar-SA"/>
    </w:rPr>
  </w:style>
  <w:style w:type="paragraph" w:styleId="10">
    <w:name w:val="toc 4"/>
    <w:basedOn w:val="1"/>
    <w:next w:val="1"/>
    <w:qFormat/>
    <w:uiPriority w:val="1"/>
    <w:pPr>
      <w:spacing w:before="120"/>
      <w:ind w:left="1612" w:hanging="414"/>
    </w:pPr>
    <w:rPr>
      <w:rFonts w:ascii="Times New Roman" w:hAnsi="Times New Roman" w:eastAsia="Times New Roman" w:cs="Times New Roman"/>
      <w:b/>
      <w:bCs/>
      <w:i/>
      <w:lang w:val="vi" w:eastAsia="en-US" w:bidi="ar-SA"/>
    </w:rPr>
  </w:style>
  <w:style w:type="paragraph" w:styleId="11">
    <w:name w:val="toc 5"/>
    <w:basedOn w:val="1"/>
    <w:next w:val="1"/>
    <w:qFormat/>
    <w:uiPriority w:val="1"/>
    <w:pPr>
      <w:spacing w:before="120"/>
      <w:ind w:left="2080" w:hanging="469"/>
    </w:pPr>
    <w:rPr>
      <w:rFonts w:ascii="Times New Roman" w:hAnsi="Times New Roman" w:eastAsia="Times New Roman" w:cs="Times New Roman"/>
      <w:b/>
      <w:bCs/>
      <w:sz w:val="22"/>
      <w:szCs w:val="22"/>
      <w:lang w:val="vi" w:eastAsia="en-US" w:bidi="ar-SA"/>
    </w:rPr>
  </w:style>
  <w:style w:type="paragraph" w:styleId="12">
    <w:name w:val="toc 6"/>
    <w:basedOn w:val="1"/>
    <w:next w:val="1"/>
    <w:qFormat/>
    <w:uiPriority w:val="1"/>
    <w:pPr>
      <w:spacing w:before="120"/>
      <w:ind w:left="2080" w:hanging="469"/>
    </w:pPr>
    <w:rPr>
      <w:rFonts w:ascii="Times New Roman" w:hAnsi="Times New Roman" w:eastAsia="Times New Roman" w:cs="Times New Roman"/>
      <w:sz w:val="22"/>
      <w:szCs w:val="22"/>
      <w:lang w:val="vi" w:eastAsia="en-US" w:bidi="ar-SA"/>
    </w:rPr>
  </w:style>
  <w:style w:type="paragraph" w:styleId="13">
    <w:name w:val="toc 7"/>
    <w:basedOn w:val="1"/>
    <w:next w:val="1"/>
    <w:qFormat/>
    <w:uiPriority w:val="1"/>
    <w:pPr>
      <w:spacing w:before="120"/>
      <w:ind w:left="2080" w:hanging="469"/>
    </w:pPr>
    <w:rPr>
      <w:rFonts w:ascii="Times New Roman" w:hAnsi="Times New Roman" w:eastAsia="Times New Roman" w:cs="Times New Roman"/>
      <w:b/>
      <w:bCs/>
      <w:i/>
      <w:lang w:val="vi" w:eastAsia="en-US" w:bidi="ar-SA"/>
    </w:rPr>
  </w:style>
  <w:style w:type="paragraph" w:styleId="14">
    <w:name w:val="toc 8"/>
    <w:basedOn w:val="1"/>
    <w:next w:val="1"/>
    <w:qFormat/>
    <w:uiPriority w:val="1"/>
    <w:pPr>
      <w:spacing w:before="120"/>
      <w:ind w:left="2519" w:hanging="627"/>
    </w:pPr>
    <w:rPr>
      <w:rFonts w:ascii="Times New Roman" w:hAnsi="Times New Roman" w:eastAsia="Times New Roman" w:cs="Times New Roman"/>
      <w:b/>
      <w:bCs/>
      <w:sz w:val="22"/>
      <w:szCs w:val="22"/>
      <w:lang w:val="vi" w:eastAsia="en-US" w:bidi="ar-SA"/>
    </w:rPr>
  </w:style>
  <w:style w:type="paragraph" w:styleId="15">
    <w:name w:val="toc 9"/>
    <w:basedOn w:val="1"/>
    <w:next w:val="1"/>
    <w:qFormat/>
    <w:uiPriority w:val="1"/>
    <w:pPr>
      <w:spacing w:before="120"/>
      <w:ind w:left="2519" w:hanging="627"/>
    </w:pPr>
    <w:rPr>
      <w:rFonts w:ascii="Times New Roman" w:hAnsi="Times New Roman" w:eastAsia="Times New Roman" w:cs="Times New Roman"/>
      <w:sz w:val="22"/>
      <w:szCs w:val="22"/>
      <w:lang w:val="vi" w:eastAsia="en-US" w:bidi="ar-SA"/>
    </w:rPr>
  </w:style>
  <w:style w:type="table" w:customStyle="1" w:styleId="16">
    <w:name w:val="Table Normal1"/>
    <w:semiHidden/>
    <w:unhideWhenUsed/>
    <w:qFormat/>
    <w:uiPriority w:val="2"/>
    <w:tblPr>
      <w:tblCellMar>
        <w:top w:w="0" w:type="dxa"/>
        <w:left w:w="0" w:type="dxa"/>
        <w:bottom w:w="0" w:type="dxa"/>
        <w:right w:w="0" w:type="dxa"/>
      </w:tblCellMar>
    </w:tblPr>
  </w:style>
  <w:style w:type="paragraph" w:styleId="17">
    <w:name w:val="List Paragraph"/>
    <w:basedOn w:val="1"/>
    <w:qFormat/>
    <w:uiPriority w:val="1"/>
    <w:pPr>
      <w:spacing w:before="120"/>
      <w:ind w:left="2080" w:hanging="361"/>
    </w:pPr>
    <w:rPr>
      <w:rFonts w:ascii="Times New Roman" w:hAnsi="Times New Roman" w:eastAsia="Times New Roman" w:cs="Times New Roman"/>
      <w:lang w:val="vi" w:eastAsia="en-US" w:bidi="ar-SA"/>
    </w:rPr>
  </w:style>
  <w:style w:type="paragraph" w:customStyle="1" w:styleId="18">
    <w:name w:val="Table Paragraph"/>
    <w:basedOn w:val="1"/>
    <w:qFormat/>
    <w:uiPriority w:val="1"/>
    <w:pPr>
      <w:spacing w:line="291" w:lineRule="exact"/>
      <w:ind w:left="107"/>
    </w:pPr>
    <w:rPr>
      <w:rFonts w:ascii="Times New Roman" w:hAnsi="Times New Roman" w:eastAsia="Times New Roman" w:cs="Times New Roman"/>
      <w:lang w:val="vi" w:eastAsia="en-US"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5" Type="http://schemas.microsoft.com/office/2011/relationships/people" Target="people.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2.jpe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jpe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2049"/>
    <customShpInfo spid="_x0000_s2050"/>
    <customShpInfo spid="_x0000_s2052"/>
    <customShpInfo spid="_x0000_s2054"/>
    <customShpInfo spid="_x0000_s2055"/>
    <customShpInfo spid="_x0000_s2053"/>
    <customShpInfo spid="_x0000_s2056"/>
    <customShpInfo spid="_x0000_s2057"/>
    <customShpInfo spid="_x0000_s2058"/>
    <customShpInfo spid="_x0000_s2059"/>
    <customShpInfo spid="_x0000_s1027"/>
    <customShpInfo spid="_x0000_s1028"/>
    <customShpInfo spid="_x0000_s1029"/>
    <customShpInfo spid="_x0000_s1030"/>
    <customShpInfo spid="_x0000_s1031"/>
    <customShpInfo spid="_x0000_s1032"/>
    <customShpInfo spid="_x0000_s1033"/>
    <customShpInfo spid="_x0000_s1034"/>
    <customShpInfo spid="_x0000_s1035"/>
    <customShpInfo spid="_x0000_s1036"/>
    <customShpInfo spid="_x0000_s1037"/>
    <customShpInfo spid="_x0000_s1038"/>
    <customShpInfo spid="_x0000_s1039"/>
    <customShpInfo spid="_x0000_s1040"/>
    <customShpInfo spid="_x0000_s1041"/>
    <customShpInfo spid="_x0000_s1042"/>
    <customShpInfo spid="_x0000_s1043"/>
    <customShpInfo spid="_x0000_s1044"/>
    <customShpInfo spid="_x0000_s1045"/>
    <customShpInfo spid="_x0000_s1046"/>
    <customShpInfo spid="_x0000_s1047"/>
    <customShpInfo spid="_x0000_s1048"/>
    <customShpInfo spid="_x0000_s1049"/>
    <customShpInfo spid="_x0000_s1050"/>
    <customShpInfo spid="_x0000_s1051"/>
    <customShpInfo spid="_x0000_s1052"/>
    <customShpInfo spid="_x0000_s1053"/>
    <customShpInfo spid="_x0000_s1054"/>
    <customShpInfo spid="_x0000_s1055"/>
    <customShpInfo spid="_x0000_s1056"/>
    <customShpInfo spid="_x0000_s1057"/>
    <customShpInfo spid="_x0000_s1058"/>
    <customShpInfo spid="_x0000_s1059"/>
    <customShpInfo spid="_x0000_s1060"/>
    <customShpInfo spid="_x0000_s1061"/>
    <customShpInfo spid="_x0000_s1062"/>
    <customShpInfo spid="_x0000_s1063"/>
    <customShpInfo spid="_x0000_s1064"/>
    <customShpInfo spid="_x0000_s1065"/>
    <customShpInfo spid="_x0000_s1066"/>
    <customShpInfo spid="_x0000_s1067"/>
    <customShpInfo spid="_x0000_s1068"/>
    <customShpInfo spid="_x0000_s1069"/>
    <customShpInfo spid="_x0000_s1070"/>
    <customShpInfo spid="_x0000_s1071"/>
    <customShpInfo spid="_x0000_s1072"/>
    <customShpInfo spid="_x0000_s1073"/>
    <customShpInfo spid="_x0000_s1074"/>
    <customShpInfo spid="_x0000_s1075"/>
    <customShpInfo spid="_x0000_s1076"/>
    <customShpInfo spid="_x0000_s1077"/>
    <customShpInfo spid="_x0000_s1078"/>
    <customShpInfo spid="_x0000_s1079"/>
    <customShpInfo spid="_x0000_s1080"/>
    <customShpInfo spid="_x0000_s1081"/>
    <customShpInfo spid="_x0000_s1082"/>
    <customShpInfo spid="_x0000_s1083"/>
    <customShpInfo spid="_x0000_s1084"/>
    <customShpInfo spid="_x0000_s1085"/>
    <customShpInfo spid="_x0000_s1086"/>
    <customShpInfo spid="_x0000_s1087"/>
    <customShpInfo spid="_x0000_s1088"/>
    <customShpInfo spid="_x0000_s1089"/>
    <customShpInfo spid="_x0000_s1090"/>
    <customShpInfo spid="_x0000_s1091"/>
    <customShpInfo spid="_x0000_s1092"/>
    <customShpInfo spid="_x0000_s1093"/>
    <customShpInfo spid="_x0000_s1094"/>
    <customShpInfo spid="_x0000_s1095"/>
    <customShpInfo spid="_x0000_s1096"/>
    <customShpInfo spid="_x0000_s1097"/>
    <customShpInfo spid="_x0000_s1098"/>
    <customShpInfo spid="_x0000_s1099"/>
    <customShpInfo spid="_x0000_s1100"/>
    <customShpInfo spid="_x0000_s1101"/>
    <customShpInfo spid="_x0000_s1102"/>
    <customShpInfo spid="_x0000_s1103"/>
    <customShpInfo spid="_x0000_s1104"/>
    <customShpInfo spid="_x0000_s1105"/>
    <customShpInfo spid="_x0000_s1106"/>
    <customShpInfo spid="_x0000_s1107"/>
    <customShpInfo spid="_x0000_s1108"/>
    <customShpInfo spid="_x0000_s1109"/>
    <customShpInfo spid="_x0000_s1110"/>
    <customShpInfo spid="_x0000_s1111"/>
    <customShpInfo spid="_x0000_s1112"/>
    <customShpInfo spid="_x0000_s1113"/>
    <customShpInfo spid="_x0000_s1114"/>
    <customShpInfo spid="_x0000_s1115"/>
    <customShpInfo spid="_x0000_s1116"/>
    <customShpInfo spid="_x0000_s1117"/>
    <customShpInfo spid="_x0000_s1118"/>
    <customShpInfo spid="_x0000_s1119"/>
    <customShpInfo spid="_x0000_s1120"/>
    <customShpInfo spid="_x0000_s1121"/>
    <customShpInfo spid="_x0000_s1122"/>
    <customShpInfo spid="_x0000_s1123"/>
    <customShpInfo spid="_x0000_s1124"/>
    <customShpInfo spid="_x0000_s1125"/>
    <customShpInfo spid="_x0000_s1126"/>
    <customShpInfo spid="_x0000_s1127"/>
    <customShpInfo spid="_x0000_s1128"/>
    <customShpInfo spid="_x0000_s1129"/>
    <customShpInfo spid="_x0000_s1130"/>
    <customShpInfo spid="_x0000_s1131"/>
    <customShpInfo spid="_x0000_s1132"/>
    <customShpInfo spid="_x0000_s1133"/>
    <customShpInfo spid="_x0000_s1134"/>
    <customShpInfo spid="_x0000_s1135"/>
    <customShpInfo spid="_x0000_s1136"/>
    <customShpInfo spid="_x0000_s1137"/>
    <customShpInfo spid="_x0000_s1138"/>
    <customShpInfo spid="_x0000_s1139"/>
    <customShpInfo spid="_x0000_s1140"/>
    <customShpInfo spid="_x0000_s1141"/>
    <customShpInfo spid="_x0000_s1142"/>
    <customShpInfo spid="_x0000_s1143"/>
    <customShpInfo spid="_x0000_s1144"/>
    <customShpInfo spid="_x0000_s1145"/>
    <customShpInfo spid="_x0000_s1146"/>
    <customShpInfo spid="_x0000_s1147"/>
    <customShpInfo spid="_x0000_s1148"/>
    <customShpInfo spid="_x0000_s1149"/>
    <customShpInfo spid="_x0000_s1150"/>
    <customShpInfo spid="_x0000_s1026"/>
    <customShpInfo spid="_x0000_s1152"/>
    <customShpInfo spid="_x0000_s1153"/>
    <customShpInfo spid="_x0000_s1154"/>
    <customShpInfo spid="_x0000_s1155"/>
    <customShpInfo spid="_x0000_s1156"/>
    <customShpInfo spid="_x0000_s1157"/>
    <customShpInfo spid="_x0000_s1158"/>
    <customShpInfo spid="_x0000_s1159"/>
    <customShpInfo spid="_x0000_s1160"/>
    <customShpInfo spid="_x0000_s1161"/>
    <customShpInfo spid="_x0000_s1162"/>
    <customShpInfo spid="_x0000_s1163"/>
    <customShpInfo spid="_x0000_s1164"/>
    <customShpInfo spid="_x0000_s1165"/>
    <customShpInfo spid="_x0000_s1166"/>
    <customShpInfo spid="_x0000_s1167"/>
    <customShpInfo spid="_x0000_s1168"/>
    <customShpInfo spid="_x0000_s1169"/>
    <customShpInfo spid="_x0000_s1170"/>
    <customShpInfo spid="_x0000_s1171"/>
    <customShpInfo spid="_x0000_s1172"/>
    <customShpInfo spid="_x0000_s1173"/>
    <customShpInfo spid="_x0000_s1174"/>
    <customShpInfo spid="_x0000_s1175"/>
    <customShpInfo spid="_x0000_s1176"/>
    <customShpInfo spid="_x0000_s1177"/>
    <customShpInfo spid="_x0000_s1178"/>
    <customShpInfo spid="_x0000_s1179"/>
    <customShpInfo spid="_x0000_s1180"/>
    <customShpInfo spid="_x0000_s1181"/>
    <customShpInfo spid="_x0000_s1182"/>
    <customShpInfo spid="_x0000_s1183"/>
    <customShpInfo spid="_x0000_s1184"/>
    <customShpInfo spid="_x0000_s1185"/>
    <customShpInfo spid="_x0000_s1186"/>
    <customShpInfo spid="_x0000_s1187"/>
    <customShpInfo spid="_x0000_s1188"/>
    <customShpInfo spid="_x0000_s1189"/>
    <customShpInfo spid="_x0000_s1190"/>
    <customShpInfo spid="_x0000_s1191"/>
    <customShpInfo spid="_x0000_s1192"/>
    <customShpInfo spid="_x0000_s1193"/>
    <customShpInfo spid="_x0000_s1194"/>
    <customShpInfo spid="_x0000_s1195"/>
    <customShpInfo spid="_x0000_s1196"/>
    <customShpInfo spid="_x0000_s1197"/>
    <customShpInfo spid="_x0000_s1198"/>
    <customShpInfo spid="_x0000_s1199"/>
    <customShpInfo spid="_x0000_s1200"/>
    <customShpInfo spid="_x0000_s1201"/>
    <customShpInfo spid="_x0000_s1202"/>
    <customShpInfo spid="_x0000_s1203"/>
    <customShpInfo spid="_x0000_s1204"/>
    <customShpInfo spid="_x0000_s1205"/>
    <customShpInfo spid="_x0000_s1206"/>
    <customShpInfo spid="_x0000_s1207"/>
    <customShpInfo spid="_x0000_s1208"/>
    <customShpInfo spid="_x0000_s1209"/>
    <customShpInfo spid="_x0000_s1210"/>
    <customShpInfo spid="_x0000_s1211"/>
    <customShpInfo spid="_x0000_s1212"/>
    <customShpInfo spid="_x0000_s1213"/>
    <customShpInfo spid="_x0000_s1214"/>
    <customShpInfo spid="_x0000_s1215"/>
    <customShpInfo spid="_x0000_s1216"/>
    <customShpInfo spid="_x0000_s1217"/>
    <customShpInfo spid="_x0000_s1218"/>
    <customShpInfo spid="_x0000_s1219"/>
    <customShpInfo spid="_x0000_s1220"/>
    <customShpInfo spid="_x0000_s1221"/>
    <customShpInfo spid="_x0000_s1222"/>
    <customShpInfo spid="_x0000_s1223"/>
    <customShpInfo spid="_x0000_s1224"/>
    <customShpInfo spid="_x0000_s1225"/>
    <customShpInfo spid="_x0000_s1226"/>
    <customShpInfo spid="_x0000_s1227"/>
    <customShpInfo spid="_x0000_s1228"/>
    <customShpInfo spid="_x0000_s1229"/>
    <customShpInfo spid="_x0000_s1230"/>
    <customShpInfo spid="_x0000_s1231"/>
    <customShpInfo spid="_x0000_s1232"/>
    <customShpInfo spid="_x0000_s1233"/>
    <customShpInfo spid="_x0000_s1234"/>
    <customShpInfo spid="_x0000_s1235"/>
    <customShpInfo spid="_x0000_s1236"/>
    <customShpInfo spid="_x0000_s1237"/>
    <customShpInfo spid="_x0000_s1238"/>
    <customShpInfo spid="_x0000_s1239"/>
    <customShpInfo spid="_x0000_s1240"/>
    <customShpInfo spid="_x0000_s1241"/>
    <customShpInfo spid="_x0000_s1242"/>
    <customShpInfo spid="_x0000_s1243"/>
    <customShpInfo spid="_x0000_s1244"/>
    <customShpInfo spid="_x0000_s1245"/>
    <customShpInfo spid="_x0000_s1246"/>
    <customShpInfo spid="_x0000_s1247"/>
    <customShpInfo spid="_x0000_s1248"/>
    <customShpInfo spid="_x0000_s1249"/>
    <customShpInfo spid="_x0000_s1250"/>
    <customShpInfo spid="_x0000_s1251"/>
    <customShpInfo spid="_x0000_s1252"/>
    <customShpInfo spid="_x0000_s1253"/>
    <customShpInfo spid="_x0000_s1254"/>
    <customShpInfo spid="_x0000_s1255"/>
    <customShpInfo spid="_x0000_s1256"/>
    <customShpInfo spid="_x0000_s1257"/>
    <customShpInfo spid="_x0000_s1258"/>
    <customShpInfo spid="_x0000_s1259"/>
    <customShpInfo spid="_x0000_s1260"/>
    <customShpInfo spid="_x0000_s1261"/>
    <customShpInfo spid="_x0000_s1262"/>
    <customShpInfo spid="_x0000_s1263"/>
    <customShpInfo spid="_x0000_s1264"/>
    <customShpInfo spid="_x0000_s1265"/>
    <customShpInfo spid="_x0000_s1266"/>
    <customShpInfo spid="_x0000_s1267"/>
    <customShpInfo spid="_x0000_s1268"/>
    <customShpInfo spid="_x0000_s1269"/>
    <customShpInfo spid="_x0000_s1270"/>
    <customShpInfo spid="_x0000_s1271"/>
    <customShpInfo spid="_x0000_s1272"/>
    <customShpInfo spid="_x0000_s1273"/>
    <customShpInfo spid="_x0000_s1274"/>
    <customShpInfo spid="_x0000_s1275"/>
    <customShpInfo spid="_x0000_s115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Lines>1</Lines>
  <Paragraphs>1</Paragraphs>
  <TotalTime>6</TotalTime>
  <ScaleCrop>false</ScaleCrop>
  <LinksUpToDate>false</LinksUpToDate>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2023-04-10T15:43:00Z</dcterms:created>
  <dc:creator>ADMIN</dc:creator>
  <cp:lastModifiedBy>Tran Nhat Hao B2014831</cp:lastModifiedBy>
  <dcterms:modified xsi:type="dcterms:W3CDTF">2023-04-15T15:11:05Z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2022-05-10T00:00:00Z</vt:filetime>
  </property>
  <property fmtid="{D5CDD505-2E9C-101B-9397-08002B2CF9AE}" pid="3" name="Creator">
    <vt:lpwstr>Microsoft® Word 2013</vt:lpwstr>
  </property>
  <property fmtid="{D5CDD505-2E9C-101B-9397-08002B2CF9AE}" pid="4" name="LastSaved">
    <vt:filetime>2023-04-10T00:00:00Z</vt:filetime>
  </property>
  <property fmtid="{D5CDD505-2E9C-101B-9397-08002B2CF9AE}" pid="5" name="KSOProductBuildVer">
    <vt:lpwstr>1033-11.2.0.11516</vt:lpwstr>
  </property>
  <property fmtid="{D5CDD505-2E9C-101B-9397-08002B2CF9AE}" pid="6" name="ICV">
    <vt:lpwstr>0F990866B0A44B1898492869DDAA1163</vt:lpwstr>
  </property>
</Properties>
</file>